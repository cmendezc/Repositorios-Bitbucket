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CAD2A2" w14:textId="7690E04B" w:rsidR="0000791F" w:rsidRPr="00726799" w:rsidRDefault="00327170" w:rsidP="00731BFD">
      <w:pPr>
        <w:ind w:left="1418" w:hanging="1418"/>
        <w:rPr>
          <w:lang w:val="es-ES_tradnl"/>
        </w:rPr>
      </w:pPr>
      <w:r w:rsidRPr="00726799">
        <w:rPr>
          <w:noProof/>
          <w:lang w:val="en-US" w:eastAsia="en-US"/>
        </w:rPr>
        <w:drawing>
          <wp:anchor distT="0" distB="0" distL="114300" distR="114300" simplePos="0" relativeHeight="251657728" behindDoc="0" locked="0" layoutInCell="1" allowOverlap="1" wp14:anchorId="1EF885D4" wp14:editId="00B9E4F3">
            <wp:simplePos x="0" y="0"/>
            <wp:positionH relativeFrom="column">
              <wp:posOffset>114300</wp:posOffset>
            </wp:positionH>
            <wp:positionV relativeFrom="paragraph">
              <wp:posOffset>28575</wp:posOffset>
            </wp:positionV>
            <wp:extent cx="1618615" cy="1952625"/>
            <wp:effectExtent l="0" t="0" r="635" b="0"/>
            <wp:wrapNone/>
            <wp:docPr id="4" name="Picture 4" descr="CITI_MEDIA-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TI_MEDIA-0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8615" cy="19526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3FF4E39" w14:textId="77777777" w:rsidR="0000791F" w:rsidRPr="00726799" w:rsidRDefault="0000791F" w:rsidP="002A19B4">
      <w:pPr>
        <w:jc w:val="right"/>
        <w:rPr>
          <w:lang w:val="es-ES_tradnl"/>
        </w:rPr>
      </w:pPr>
    </w:p>
    <w:p w14:paraId="44688B1E" w14:textId="77777777" w:rsidR="0000791F" w:rsidRPr="00726799" w:rsidRDefault="0000791F" w:rsidP="002A19B4">
      <w:pPr>
        <w:rPr>
          <w:lang w:val="es-ES_tradnl"/>
        </w:rPr>
      </w:pPr>
    </w:p>
    <w:p w14:paraId="79ADD064" w14:textId="77777777" w:rsidR="0000791F" w:rsidRPr="00726799" w:rsidRDefault="0000791F" w:rsidP="002A19B4">
      <w:pPr>
        <w:rPr>
          <w:lang w:val="es-ES_tradnl"/>
        </w:rPr>
      </w:pPr>
    </w:p>
    <w:p w14:paraId="1C208C02" w14:textId="77777777" w:rsidR="0000791F" w:rsidRPr="00726799" w:rsidRDefault="0000791F" w:rsidP="002A19B4">
      <w:pPr>
        <w:rPr>
          <w:lang w:val="es-ES_tradnl"/>
        </w:rPr>
      </w:pPr>
    </w:p>
    <w:p w14:paraId="27A7EFFC" w14:textId="77777777" w:rsidR="0000791F" w:rsidRPr="00726799" w:rsidRDefault="0000791F" w:rsidP="002A19B4">
      <w:pPr>
        <w:rPr>
          <w:lang w:val="es-ES_tradnl"/>
        </w:rPr>
      </w:pPr>
    </w:p>
    <w:p w14:paraId="70AE666B" w14:textId="77777777" w:rsidR="0000791F" w:rsidRPr="00726799" w:rsidRDefault="0000791F" w:rsidP="002A19B4">
      <w:pPr>
        <w:rPr>
          <w:lang w:val="es-ES_tradnl"/>
        </w:rPr>
      </w:pPr>
    </w:p>
    <w:p w14:paraId="6D9C08D6" w14:textId="77777777" w:rsidR="0000791F" w:rsidRPr="00726799" w:rsidRDefault="0000791F" w:rsidP="002A19B4">
      <w:pPr>
        <w:rPr>
          <w:lang w:val="es-ES_tradnl"/>
        </w:rPr>
      </w:pPr>
    </w:p>
    <w:p w14:paraId="160BDE39" w14:textId="77777777" w:rsidR="0000791F" w:rsidRPr="00726799" w:rsidRDefault="0000791F" w:rsidP="002A19B4">
      <w:pPr>
        <w:rPr>
          <w:lang w:val="es-ES_tradnl"/>
        </w:rPr>
      </w:pPr>
    </w:p>
    <w:p w14:paraId="6058FA82" w14:textId="77777777" w:rsidR="0000791F" w:rsidRPr="00726799" w:rsidRDefault="0000791F" w:rsidP="002A19B4">
      <w:pPr>
        <w:rPr>
          <w:lang w:val="es-ES_tradnl"/>
        </w:rPr>
      </w:pPr>
    </w:p>
    <w:p w14:paraId="508F4A35" w14:textId="77777777" w:rsidR="0000791F" w:rsidRPr="00726799" w:rsidRDefault="0000791F" w:rsidP="002A19B4">
      <w:pPr>
        <w:rPr>
          <w:lang w:val="es-ES_tradnl"/>
        </w:rPr>
      </w:pPr>
    </w:p>
    <w:p w14:paraId="241EAC32" w14:textId="77777777" w:rsidR="0000791F" w:rsidRPr="00726799" w:rsidRDefault="0000791F" w:rsidP="002A19B4">
      <w:pPr>
        <w:rPr>
          <w:lang w:val="es-ES_tradnl"/>
        </w:rPr>
      </w:pPr>
    </w:p>
    <w:p w14:paraId="47C0C4F1" w14:textId="77777777" w:rsidR="0000791F" w:rsidRPr="00726799" w:rsidRDefault="0000791F" w:rsidP="002A19B4">
      <w:pPr>
        <w:rPr>
          <w:lang w:val="es-ES_tradnl"/>
        </w:rPr>
      </w:pPr>
    </w:p>
    <w:p w14:paraId="49503608" w14:textId="77777777" w:rsidR="0000791F" w:rsidRPr="00726799" w:rsidRDefault="0000791F" w:rsidP="002A19B4">
      <w:pPr>
        <w:rPr>
          <w:lang w:val="es-ES_tradnl"/>
        </w:rPr>
      </w:pPr>
    </w:p>
    <w:p w14:paraId="25359AA3" w14:textId="77777777" w:rsidR="0000791F" w:rsidRPr="00726799" w:rsidRDefault="0000791F" w:rsidP="002A19B4">
      <w:pPr>
        <w:rPr>
          <w:lang w:val="es-ES_tradnl"/>
        </w:rPr>
      </w:pPr>
    </w:p>
    <w:p w14:paraId="147A2EDE" w14:textId="77777777" w:rsidR="0000791F" w:rsidRPr="00726799" w:rsidRDefault="0000791F" w:rsidP="002A19B4">
      <w:pPr>
        <w:rPr>
          <w:lang w:val="es-ES_tradnl"/>
        </w:rPr>
      </w:pPr>
    </w:p>
    <w:p w14:paraId="2E64B159" w14:textId="77777777" w:rsidR="00254599" w:rsidRPr="00726799" w:rsidRDefault="00254599" w:rsidP="002A19B4">
      <w:pPr>
        <w:rPr>
          <w:lang w:val="es-ES_tradnl"/>
        </w:rPr>
      </w:pPr>
    </w:p>
    <w:p w14:paraId="67F46DBC" w14:textId="77777777" w:rsidR="00254599" w:rsidRPr="00726799" w:rsidRDefault="00254599" w:rsidP="002A19B4">
      <w:pPr>
        <w:rPr>
          <w:lang w:val="es-ES_tradnl"/>
        </w:rPr>
      </w:pPr>
    </w:p>
    <w:p w14:paraId="2722AD4D" w14:textId="77777777" w:rsidR="00254599" w:rsidRPr="00726799" w:rsidRDefault="00254599" w:rsidP="002A19B4">
      <w:pPr>
        <w:rPr>
          <w:lang w:val="es-ES_tradnl"/>
        </w:rPr>
      </w:pPr>
    </w:p>
    <w:p w14:paraId="785F1AF1" w14:textId="77777777" w:rsidR="00254599" w:rsidRPr="00726799" w:rsidRDefault="00254599" w:rsidP="002A19B4">
      <w:pPr>
        <w:rPr>
          <w:lang w:val="es-ES_tradnl"/>
        </w:rPr>
      </w:pPr>
    </w:p>
    <w:p w14:paraId="739983B0" w14:textId="77777777" w:rsidR="00254599" w:rsidRPr="00726799" w:rsidRDefault="00254599" w:rsidP="002A19B4">
      <w:pPr>
        <w:rPr>
          <w:lang w:val="es-ES_tradnl"/>
        </w:rPr>
      </w:pPr>
    </w:p>
    <w:p w14:paraId="635DE5C1" w14:textId="77777777" w:rsidR="00254599" w:rsidRPr="00726799" w:rsidRDefault="00254599" w:rsidP="002A19B4">
      <w:pPr>
        <w:rPr>
          <w:lang w:val="es-ES_tradnl"/>
        </w:rPr>
      </w:pPr>
    </w:p>
    <w:p w14:paraId="24440FD5" w14:textId="77777777" w:rsidR="00254599" w:rsidRPr="00726799" w:rsidRDefault="00254599" w:rsidP="002A19B4">
      <w:pPr>
        <w:rPr>
          <w:lang w:val="es-ES_tradnl"/>
        </w:rPr>
      </w:pPr>
    </w:p>
    <w:p w14:paraId="62201560" w14:textId="77777777" w:rsidR="00254599" w:rsidRPr="00726799" w:rsidRDefault="00254599" w:rsidP="002A19B4">
      <w:pPr>
        <w:rPr>
          <w:lang w:val="es-ES_tradnl"/>
        </w:rPr>
      </w:pPr>
    </w:p>
    <w:p w14:paraId="03E0EA28" w14:textId="77777777" w:rsidR="00254599" w:rsidRPr="00726799" w:rsidRDefault="00254599" w:rsidP="002A19B4">
      <w:pPr>
        <w:rPr>
          <w:lang w:val="es-ES_tradnl"/>
        </w:rPr>
      </w:pPr>
    </w:p>
    <w:p w14:paraId="6683B1AF" w14:textId="77777777" w:rsidR="00254599" w:rsidRPr="00726799" w:rsidRDefault="00254599" w:rsidP="002A19B4">
      <w:pPr>
        <w:rPr>
          <w:lang w:val="es-ES_tradnl"/>
        </w:rPr>
      </w:pPr>
    </w:p>
    <w:p w14:paraId="65446668" w14:textId="77777777" w:rsidR="00254599" w:rsidRPr="00726799" w:rsidRDefault="00254599" w:rsidP="002A19B4">
      <w:pPr>
        <w:rPr>
          <w:lang w:val="es-ES_tradnl"/>
        </w:rPr>
      </w:pPr>
    </w:p>
    <w:p w14:paraId="0C1989D6" w14:textId="77777777" w:rsidR="00254599" w:rsidRPr="00726799" w:rsidRDefault="00254599" w:rsidP="002A19B4">
      <w:pPr>
        <w:rPr>
          <w:lang w:val="es-ES_tradnl"/>
        </w:rPr>
      </w:pPr>
    </w:p>
    <w:p w14:paraId="4AC9995A" w14:textId="77777777" w:rsidR="0000791F" w:rsidRPr="00726799" w:rsidRDefault="0000791F" w:rsidP="002A19B4">
      <w:pPr>
        <w:rPr>
          <w:lang w:val="es-ES_tradnl"/>
        </w:rPr>
      </w:pPr>
      <w:r w:rsidRPr="00726799">
        <w:rPr>
          <w:lang w:val="es-ES_tradnl"/>
        </w:rPr>
        <w:t xml:space="preserve">              </w:t>
      </w:r>
    </w:p>
    <w:p w14:paraId="330CFDE5" w14:textId="412B1CA1" w:rsidR="0000791F" w:rsidRPr="00726799" w:rsidRDefault="0000791F" w:rsidP="002A19B4">
      <w:pPr>
        <w:jc w:val="right"/>
        <w:rPr>
          <w:rFonts w:ascii="Myriad Pro" w:hAnsi="Myriad Pro"/>
          <w:bCs/>
          <w:sz w:val="52"/>
          <w:szCs w:val="52"/>
          <w:lang w:val="es-ES_tradnl"/>
        </w:rPr>
      </w:pPr>
    </w:p>
    <w:p w14:paraId="1474F8C2" w14:textId="4C5042A1" w:rsidR="0000791F" w:rsidRPr="00726799" w:rsidRDefault="00B74BC8" w:rsidP="000956D5">
      <w:pPr>
        <w:pStyle w:val="TITULO-CITI"/>
        <w:rPr>
          <w:lang w:val="es-ES_tradnl"/>
        </w:rPr>
      </w:pPr>
      <w:r w:rsidRPr="00726799">
        <w:rPr>
          <w:lang w:val="es-ES_tradnl"/>
        </w:rPr>
        <w:t xml:space="preserve">PLAN DE </w:t>
      </w:r>
      <w:r w:rsidRPr="00726799">
        <w:rPr>
          <w:caps/>
          <w:lang w:val="es-ES_tradnl"/>
        </w:rPr>
        <w:t>ADMINISTRACIóN DE LA CONFIGURACIóN ORGANIZ</w:t>
      </w:r>
      <w:r w:rsidRPr="00726799">
        <w:rPr>
          <w:lang w:val="es-ES_tradnl"/>
        </w:rPr>
        <w:t>ACIONAL</w:t>
      </w:r>
    </w:p>
    <w:p w14:paraId="6677F7A7" w14:textId="77777777" w:rsidR="0000791F" w:rsidRPr="00726799" w:rsidRDefault="0000791F" w:rsidP="002A19B4">
      <w:pPr>
        <w:rPr>
          <w:lang w:val="es-ES_tradnl"/>
        </w:rPr>
      </w:pPr>
    </w:p>
    <w:p w14:paraId="23649EF5" w14:textId="77777777" w:rsidR="0000791F" w:rsidRPr="00726799" w:rsidRDefault="0000791F" w:rsidP="002A19B4">
      <w:pPr>
        <w:rPr>
          <w:lang w:val="es-ES_tradnl"/>
        </w:rPr>
      </w:pPr>
    </w:p>
    <w:p w14:paraId="6632D5F3" w14:textId="77777777" w:rsidR="0000791F" w:rsidRPr="00726799" w:rsidRDefault="0000791F" w:rsidP="002A19B4">
      <w:pPr>
        <w:rPr>
          <w:lang w:val="es-ES_tradnl"/>
        </w:rPr>
      </w:pPr>
    </w:p>
    <w:p w14:paraId="4746A6EA" w14:textId="77777777" w:rsidR="0000791F" w:rsidRPr="00726799" w:rsidRDefault="0000791F" w:rsidP="002A19B4">
      <w:pPr>
        <w:rPr>
          <w:lang w:val="es-ES_tradnl"/>
        </w:rPr>
      </w:pPr>
    </w:p>
    <w:p w14:paraId="7C7E3E77" w14:textId="77777777" w:rsidR="0000791F" w:rsidRPr="00726799" w:rsidRDefault="0000791F" w:rsidP="002A19B4">
      <w:pPr>
        <w:rPr>
          <w:lang w:val="es-ES_tradnl"/>
        </w:rPr>
      </w:pPr>
    </w:p>
    <w:p w14:paraId="122F44CF" w14:textId="77777777" w:rsidR="0000791F" w:rsidRPr="00726799" w:rsidRDefault="0000791F" w:rsidP="002A19B4">
      <w:pPr>
        <w:rPr>
          <w:lang w:val="es-ES_tradnl"/>
        </w:rPr>
      </w:pPr>
    </w:p>
    <w:tbl>
      <w:tblPr>
        <w:tblW w:w="9851" w:type="dxa"/>
        <w:tblBorders>
          <w:top w:val="single" w:sz="8" w:space="0" w:color="003366"/>
          <w:left w:val="single" w:sz="8" w:space="0" w:color="003366"/>
          <w:bottom w:val="single" w:sz="8" w:space="0" w:color="003366"/>
          <w:right w:val="single" w:sz="8" w:space="0" w:color="003366"/>
          <w:insideH w:val="single" w:sz="4" w:space="0" w:color="999999"/>
          <w:insideV w:val="single" w:sz="4" w:space="0" w:color="999999"/>
        </w:tblBorders>
        <w:tblCellMar>
          <w:left w:w="70" w:type="dxa"/>
          <w:right w:w="70" w:type="dxa"/>
        </w:tblCellMar>
        <w:tblLook w:val="0000" w:firstRow="0" w:lastRow="0" w:firstColumn="0" w:lastColumn="0" w:noHBand="0" w:noVBand="0"/>
      </w:tblPr>
      <w:tblGrid>
        <w:gridCol w:w="1870"/>
        <w:gridCol w:w="7981"/>
      </w:tblGrid>
      <w:tr w:rsidR="008E4252" w:rsidRPr="00726799" w14:paraId="4B45896C" w14:textId="77777777" w:rsidTr="008E4252">
        <w:trPr>
          <w:cantSplit/>
        </w:trPr>
        <w:tc>
          <w:tcPr>
            <w:tcW w:w="1870" w:type="dxa"/>
            <w:vMerge w:val="restart"/>
          </w:tcPr>
          <w:p w14:paraId="3A6F6A21" w14:textId="77777777" w:rsidR="008E4252" w:rsidRPr="00726799" w:rsidRDefault="008E4252" w:rsidP="00355162">
            <w:pPr>
              <w:pStyle w:val="Textoindependiente"/>
              <w:widowControl/>
              <w:spacing w:before="120"/>
              <w:ind w:left="0" w:firstLine="0"/>
              <w:jc w:val="center"/>
              <w:rPr>
                <w:sz w:val="22"/>
                <w:lang w:val="es-ES_tradnl" w:eastAsia="es-ES"/>
              </w:rPr>
            </w:pPr>
          </w:p>
        </w:tc>
        <w:tc>
          <w:tcPr>
            <w:tcW w:w="7981" w:type="dxa"/>
          </w:tcPr>
          <w:p w14:paraId="5F473EEA" w14:textId="77777777" w:rsidR="008E4252" w:rsidRPr="00726799" w:rsidRDefault="008E4252" w:rsidP="00355162">
            <w:pPr>
              <w:pStyle w:val="Textoindependiente"/>
              <w:widowControl/>
              <w:spacing w:before="0"/>
              <w:ind w:left="0" w:firstLine="0"/>
              <w:rPr>
                <w:rFonts w:ascii="Myriad Pro Light" w:hAnsi="Myriad Pro Light" w:cs="Tahoma"/>
                <w:bCs/>
                <w:sz w:val="28"/>
                <w:lang w:val="es-ES_tradnl" w:eastAsia="es-ES"/>
              </w:rPr>
            </w:pPr>
            <w:r w:rsidRPr="00726799">
              <w:rPr>
                <w:rFonts w:ascii="Myriad Pro Light" w:hAnsi="Myriad Pro Light" w:cs="Tahoma"/>
                <w:bCs/>
                <w:lang w:val="es-ES_tradnl" w:eastAsia="es-ES"/>
              </w:rPr>
              <w:t>Proyecto:</w:t>
            </w:r>
            <w:r w:rsidRPr="00726799">
              <w:rPr>
                <w:rFonts w:ascii="Myriad Pro Light" w:hAnsi="Myriad Pro Light" w:cs="Tahoma"/>
                <w:bCs/>
                <w:sz w:val="28"/>
                <w:lang w:val="es-ES_tradnl" w:eastAsia="es-ES"/>
              </w:rPr>
              <w:t xml:space="preserve"> </w:t>
            </w:r>
            <w:r w:rsidRPr="00726799">
              <w:rPr>
                <w:rFonts w:ascii="Myriad Pro Light" w:hAnsi="Myriad Pro Light" w:cs="Tahoma"/>
                <w:sz w:val="28"/>
                <w:lang w:val="es-ES_tradnl" w:eastAsia="es-ES"/>
              </w:rPr>
              <w:fldChar w:fldCharType="begin"/>
            </w:r>
            <w:r w:rsidRPr="00726799">
              <w:rPr>
                <w:rFonts w:ascii="Myriad Pro Light" w:hAnsi="Myriad Pro Light" w:cs="Tahoma"/>
                <w:sz w:val="28"/>
                <w:lang w:val="es-ES_tradnl" w:eastAsia="es-ES"/>
              </w:rPr>
              <w:instrText xml:space="preserve"> </w:instrText>
            </w:r>
            <w:r w:rsidR="00BA0CDC" w:rsidRPr="00726799">
              <w:rPr>
                <w:rFonts w:ascii="Myriad Pro Light" w:hAnsi="Myriad Pro Light" w:cs="Tahoma"/>
                <w:sz w:val="28"/>
                <w:lang w:val="es-ES_tradnl" w:eastAsia="es-ES"/>
              </w:rPr>
              <w:instrText>DOCPROPERTY</w:instrText>
            </w:r>
            <w:r w:rsidRPr="00726799">
              <w:rPr>
                <w:rFonts w:ascii="Myriad Pro Light" w:hAnsi="Myriad Pro Light" w:cs="Tahoma"/>
                <w:sz w:val="28"/>
                <w:lang w:val="es-ES_tradnl" w:eastAsia="es-ES"/>
              </w:rPr>
              <w:instrText xml:space="preserve"> "Proyecto" \* MERGEFORMAT </w:instrText>
            </w:r>
            <w:r w:rsidRPr="00726799">
              <w:rPr>
                <w:rFonts w:ascii="Myriad Pro Light" w:hAnsi="Myriad Pro Light" w:cs="Tahoma"/>
                <w:sz w:val="28"/>
                <w:lang w:val="es-ES_tradnl" w:eastAsia="es-ES"/>
              </w:rPr>
              <w:fldChar w:fldCharType="separate"/>
            </w:r>
            <w:r w:rsidRPr="00726799">
              <w:rPr>
                <w:rFonts w:ascii="Myriad Pro Light" w:hAnsi="Myriad Pro Light" w:cs="Tahoma"/>
                <w:sz w:val="28"/>
                <w:lang w:val="es-ES_tradnl" w:eastAsia="es-ES"/>
              </w:rPr>
              <w:t>[Optimización]</w:t>
            </w:r>
            <w:r w:rsidRPr="00726799">
              <w:rPr>
                <w:rFonts w:ascii="Myriad Pro Light" w:hAnsi="Myriad Pro Light" w:cs="Tahoma"/>
                <w:sz w:val="28"/>
                <w:lang w:val="es-ES_tradnl" w:eastAsia="es-ES"/>
              </w:rPr>
              <w:fldChar w:fldCharType="end"/>
            </w:r>
          </w:p>
        </w:tc>
      </w:tr>
      <w:tr w:rsidR="008E4252" w:rsidRPr="00726799" w14:paraId="7753BA58" w14:textId="77777777" w:rsidTr="008E4252">
        <w:trPr>
          <w:cantSplit/>
        </w:trPr>
        <w:tc>
          <w:tcPr>
            <w:tcW w:w="1870" w:type="dxa"/>
            <w:vMerge/>
          </w:tcPr>
          <w:p w14:paraId="45B5DC16" w14:textId="77777777" w:rsidR="008E4252" w:rsidRPr="00726799" w:rsidRDefault="008E4252" w:rsidP="00355162">
            <w:pPr>
              <w:pStyle w:val="Textoindependiente"/>
              <w:widowControl/>
              <w:spacing w:before="0"/>
              <w:ind w:left="0" w:firstLine="0"/>
              <w:rPr>
                <w:sz w:val="22"/>
                <w:lang w:val="es-ES_tradnl" w:eastAsia="es-ES"/>
              </w:rPr>
            </w:pPr>
          </w:p>
        </w:tc>
        <w:tc>
          <w:tcPr>
            <w:tcW w:w="7981" w:type="dxa"/>
          </w:tcPr>
          <w:p w14:paraId="6CC90863" w14:textId="77777777" w:rsidR="008E4252" w:rsidRPr="00726799" w:rsidRDefault="008E4252" w:rsidP="00355162">
            <w:pPr>
              <w:pStyle w:val="Textoindependiente"/>
              <w:widowControl/>
              <w:spacing w:before="0"/>
              <w:ind w:left="0" w:firstLine="0"/>
              <w:rPr>
                <w:rFonts w:ascii="Myriad Pro Light" w:hAnsi="Myriad Pro Light" w:cs="Tahoma"/>
                <w:bCs/>
                <w:sz w:val="40"/>
                <w:lang w:val="es-ES_tradnl" w:eastAsia="es-ES"/>
              </w:rPr>
            </w:pPr>
            <w:r w:rsidRPr="00726799">
              <w:rPr>
                <w:rFonts w:ascii="Myriad Pro Light" w:hAnsi="Myriad Pro Light" w:cs="Tahoma"/>
                <w:bCs/>
                <w:sz w:val="40"/>
                <w:lang w:val="es-ES_tradnl" w:eastAsia="es-ES"/>
              </w:rPr>
              <w:fldChar w:fldCharType="begin"/>
            </w:r>
            <w:r w:rsidRPr="00726799">
              <w:rPr>
                <w:rFonts w:ascii="Myriad Pro Light" w:hAnsi="Myriad Pro Light" w:cs="Tahoma"/>
                <w:bCs/>
                <w:sz w:val="40"/>
                <w:lang w:val="es-ES_tradnl" w:eastAsia="es-ES"/>
              </w:rPr>
              <w:instrText xml:space="preserve"> </w:instrText>
            </w:r>
            <w:r w:rsidR="00BA0CDC" w:rsidRPr="00726799">
              <w:rPr>
                <w:rFonts w:ascii="Myriad Pro Light" w:hAnsi="Myriad Pro Light" w:cs="Tahoma"/>
                <w:bCs/>
                <w:sz w:val="40"/>
                <w:lang w:val="es-ES_tradnl" w:eastAsia="es-ES"/>
              </w:rPr>
              <w:instrText>DOCPROPERTY</w:instrText>
            </w:r>
            <w:r w:rsidRPr="00726799">
              <w:rPr>
                <w:rFonts w:ascii="Myriad Pro Light" w:hAnsi="Myriad Pro Light" w:cs="Tahoma"/>
                <w:bCs/>
                <w:sz w:val="40"/>
                <w:lang w:val="es-ES_tradnl" w:eastAsia="es-ES"/>
              </w:rPr>
              <w:instrText xml:space="preserve"> "Cliente" \* MERGEFORMAT </w:instrText>
            </w:r>
            <w:r w:rsidRPr="00726799">
              <w:rPr>
                <w:rFonts w:ascii="Myriad Pro Light" w:hAnsi="Myriad Pro Light" w:cs="Tahoma"/>
                <w:bCs/>
                <w:sz w:val="40"/>
                <w:lang w:val="es-ES_tradnl" w:eastAsia="es-ES"/>
              </w:rPr>
              <w:fldChar w:fldCharType="separate"/>
            </w:r>
            <w:r w:rsidRPr="00726799">
              <w:rPr>
                <w:rFonts w:ascii="Myriad Pro Light" w:hAnsi="Myriad Pro Light" w:cs="Tahoma"/>
                <w:bCs/>
                <w:sz w:val="40"/>
                <w:lang w:val="es-ES_tradnl" w:eastAsia="es-ES"/>
              </w:rPr>
              <w:t>CITI</w:t>
            </w:r>
            <w:r w:rsidRPr="00726799">
              <w:rPr>
                <w:rFonts w:ascii="Myriad Pro Light" w:hAnsi="Myriad Pro Light" w:cs="Tahoma"/>
                <w:bCs/>
                <w:sz w:val="40"/>
                <w:lang w:val="es-ES_tradnl" w:eastAsia="es-ES"/>
              </w:rPr>
              <w:fldChar w:fldCharType="end"/>
            </w:r>
          </w:p>
        </w:tc>
      </w:tr>
    </w:tbl>
    <w:p w14:paraId="6220AFE3" w14:textId="77777777" w:rsidR="0000791F" w:rsidRPr="00726799" w:rsidRDefault="0000791F" w:rsidP="002A19B4">
      <w:pPr>
        <w:rPr>
          <w:lang w:val="es-ES_tradnl"/>
        </w:rPr>
      </w:pPr>
    </w:p>
    <w:p w14:paraId="1B08834A" w14:textId="77777777" w:rsidR="008E4252" w:rsidRPr="00726799" w:rsidRDefault="008E4252" w:rsidP="002A19B4">
      <w:pPr>
        <w:rPr>
          <w:lang w:val="es-ES_tradnl"/>
        </w:rPr>
      </w:pPr>
    </w:p>
    <w:p w14:paraId="30A16FF9" w14:textId="77777777" w:rsidR="0000791F" w:rsidRPr="00726799" w:rsidRDefault="0000791F" w:rsidP="002A19B4">
      <w:pPr>
        <w:rPr>
          <w:lang w:val="es-ES_tradnl"/>
        </w:rPr>
      </w:pPr>
    </w:p>
    <w:p w14:paraId="3C515EE0" w14:textId="77777777" w:rsidR="0000791F" w:rsidRPr="00726799" w:rsidRDefault="0000791F" w:rsidP="002A19B4">
      <w:pPr>
        <w:rPr>
          <w:lang w:val="es-ES_tradnl"/>
        </w:rPr>
      </w:pPr>
    </w:p>
    <w:p w14:paraId="18B192CA" w14:textId="77777777" w:rsidR="0000791F" w:rsidRPr="00726799" w:rsidRDefault="0000791F" w:rsidP="002A19B4">
      <w:pPr>
        <w:rPr>
          <w:lang w:val="es-ES_tradnl"/>
        </w:rPr>
      </w:pPr>
    </w:p>
    <w:p w14:paraId="6F5919EF" w14:textId="77777777" w:rsidR="0000791F" w:rsidRPr="00726799" w:rsidRDefault="0000791F" w:rsidP="002A19B4">
      <w:pPr>
        <w:rPr>
          <w:lang w:val="es-ES_tradnl"/>
        </w:rPr>
      </w:pPr>
    </w:p>
    <w:p w14:paraId="4844DBC3" w14:textId="77777777" w:rsidR="0000791F" w:rsidRPr="00726799" w:rsidRDefault="0000791F" w:rsidP="002A19B4">
      <w:pPr>
        <w:rPr>
          <w:rFonts w:ascii="Myriad Pro Light" w:hAnsi="Myriad Pro Light"/>
          <w:sz w:val="16"/>
          <w:lang w:val="es-ES_tradnl"/>
        </w:rPr>
      </w:pPr>
      <w:r w:rsidRPr="00726799">
        <w:rPr>
          <w:rFonts w:ascii="Myriad Pro Light" w:hAnsi="Myriad Pro Light"/>
          <w:sz w:val="16"/>
          <w:lang w:val="es-ES_tradnl"/>
        </w:rPr>
        <w:t>Confidencialidad del documento.</w:t>
      </w:r>
    </w:p>
    <w:p w14:paraId="14AF9E16" w14:textId="77777777" w:rsidR="0000791F" w:rsidRPr="00726799" w:rsidRDefault="0000791F" w:rsidP="002A19B4">
      <w:pPr>
        <w:rPr>
          <w:rFonts w:ascii="Myriad Pro Light" w:hAnsi="Myriad Pro Light"/>
          <w:sz w:val="16"/>
          <w:lang w:val="es-ES_tradnl"/>
        </w:rPr>
      </w:pPr>
    </w:p>
    <w:p w14:paraId="30506817" w14:textId="77777777" w:rsidR="0000791F" w:rsidRPr="00726799" w:rsidRDefault="0000791F" w:rsidP="002A19B4">
      <w:pPr>
        <w:rPr>
          <w:rFonts w:ascii="Myriad Pro Light" w:hAnsi="Myriad Pro Light"/>
          <w:sz w:val="16"/>
          <w:lang w:val="es-ES_tradnl"/>
        </w:rPr>
      </w:pPr>
      <w:r w:rsidRPr="00726799">
        <w:rPr>
          <w:rFonts w:ascii="Myriad Pro Light" w:hAnsi="Myriad Pro Light"/>
          <w:sz w:val="16"/>
          <w:lang w:val="es-ES_tradnl"/>
        </w:rPr>
        <w:t>Todos los derechos reservados. El contenido de este</w:t>
      </w:r>
      <w:r w:rsidR="00AE7CFC" w:rsidRPr="00726799">
        <w:rPr>
          <w:rFonts w:ascii="Myriad Pro Light" w:hAnsi="Myriad Pro Light"/>
          <w:sz w:val="16"/>
          <w:lang w:val="es-ES_tradnl"/>
        </w:rPr>
        <w:t xml:space="preserve"> documento es propiedad de CITI</w:t>
      </w:r>
      <w:r w:rsidRPr="00726799">
        <w:rPr>
          <w:rFonts w:ascii="Myriad Pro Light" w:hAnsi="Myriad Pro Light"/>
          <w:sz w:val="16"/>
          <w:lang w:val="es-ES_tradnl"/>
        </w:rPr>
        <w:t>. Estrictamente prohibido cualquier reproducción total o parcial sin el permiso escrito de CITI.</w:t>
      </w:r>
    </w:p>
    <w:p w14:paraId="17B619BE" w14:textId="77777777" w:rsidR="0000791F" w:rsidRPr="00726799" w:rsidRDefault="0000791F" w:rsidP="002A19B4">
      <w:pPr>
        <w:rPr>
          <w:rFonts w:ascii="Myriad Pro Light" w:hAnsi="Myriad Pro Light"/>
          <w:sz w:val="16"/>
          <w:lang w:val="es-ES_tradnl"/>
        </w:rPr>
      </w:pPr>
    </w:p>
    <w:p w14:paraId="40064A44" w14:textId="77777777" w:rsidR="0000791F" w:rsidRPr="00726799" w:rsidRDefault="0000791F" w:rsidP="002A19B4">
      <w:pPr>
        <w:rPr>
          <w:rFonts w:ascii="Myriad Pro Light" w:hAnsi="Myriad Pro Light"/>
          <w:sz w:val="16"/>
          <w:lang w:val="es-ES_tradnl"/>
        </w:rPr>
        <w:sectPr w:rsidR="0000791F" w:rsidRPr="00726799">
          <w:footerReference w:type="default" r:id="rId9"/>
          <w:pgSz w:w="11907" w:h="16840" w:code="9"/>
          <w:pgMar w:top="1701" w:right="1134" w:bottom="1701" w:left="1134" w:header="709" w:footer="1094" w:gutter="0"/>
          <w:cols w:space="720"/>
          <w:docGrid w:linePitch="360"/>
        </w:sectPr>
      </w:pPr>
      <w:r w:rsidRPr="00726799">
        <w:rPr>
          <w:rFonts w:ascii="Myriad Pro Light" w:hAnsi="Myriad Pro Light"/>
          <w:sz w:val="16"/>
          <w:lang w:val="es-ES_tradnl"/>
        </w:rPr>
        <w:t xml:space="preserve">Este documento </w:t>
      </w:r>
      <w:r w:rsidR="00E866E8" w:rsidRPr="00726799">
        <w:rPr>
          <w:rFonts w:ascii="Myriad Pro Light" w:hAnsi="Myriad Pro Light"/>
          <w:sz w:val="16"/>
          <w:lang w:val="es-ES_tradnl"/>
        </w:rPr>
        <w:t>está</w:t>
      </w:r>
      <w:r w:rsidRPr="00726799">
        <w:rPr>
          <w:rFonts w:ascii="Myriad Pro Light" w:hAnsi="Myriad Pro Light"/>
          <w:sz w:val="16"/>
          <w:lang w:val="es-ES_tradnl"/>
        </w:rPr>
        <w:t xml:space="preserve"> sujeto a cambios. Comentarios, correcciones o preguntas acerca del mismo, debe de ser dirigidas al autor.</w:t>
      </w:r>
    </w:p>
    <w:p w14:paraId="4C5BEE0A" w14:textId="77777777" w:rsidR="0000791F" w:rsidRPr="00B1611C" w:rsidRDefault="0000791F" w:rsidP="004A55C9">
      <w:pPr>
        <w:pStyle w:val="CITI-TITULO"/>
        <w:tabs>
          <w:tab w:val="clear" w:pos="5094"/>
        </w:tabs>
        <w:ind w:left="1134"/>
        <w:outlineLvl w:val="0"/>
      </w:pPr>
      <w:bookmarkStart w:id="0" w:name="_Toc278795551"/>
      <w:bookmarkStart w:id="1" w:name="_Toc419970155"/>
      <w:bookmarkStart w:id="2" w:name="_Toc427328482"/>
      <w:r w:rsidRPr="00B1611C">
        <w:lastRenderedPageBreak/>
        <w:t>HISTORIAL DE REVISIONES</w:t>
      </w:r>
      <w:bookmarkEnd w:id="0"/>
      <w:bookmarkEnd w:id="1"/>
      <w:bookmarkEnd w:id="2"/>
    </w:p>
    <w:p w14:paraId="7DC7DF94" w14:textId="77777777" w:rsidR="0000791F" w:rsidRPr="00B1611C" w:rsidRDefault="0000791F" w:rsidP="008E4252">
      <w:pPr>
        <w:tabs>
          <w:tab w:val="left" w:pos="4029"/>
        </w:tabs>
        <w:rPr>
          <w:rFonts w:ascii="Myriad Pro Light" w:hAnsi="Myriad Pro Light"/>
          <w:sz w:val="22"/>
          <w:lang w:val="es-ES_tradnl"/>
        </w:rPr>
      </w:pPr>
    </w:p>
    <w:p w14:paraId="77D92AD2" w14:textId="77777777" w:rsidR="0000791F" w:rsidRPr="00B1611C" w:rsidRDefault="0000791F" w:rsidP="002A19B4">
      <w:pPr>
        <w:rPr>
          <w:rFonts w:ascii="Myriad Pro Light" w:hAnsi="Myriad Pro Light"/>
          <w:lang w:val="es-ES_tradnl"/>
        </w:rPr>
      </w:pPr>
    </w:p>
    <w:tbl>
      <w:tblPr>
        <w:tblW w:w="4917" w:type="pct"/>
        <w:tblBorders>
          <w:top w:val="single" w:sz="18" w:space="0" w:color="auto"/>
          <w:bottom w:val="single" w:sz="18" w:space="0" w:color="auto"/>
          <w:insideH w:val="single" w:sz="2" w:space="0" w:color="auto"/>
        </w:tblBorders>
        <w:tblLayout w:type="fixed"/>
        <w:tblCellMar>
          <w:left w:w="70" w:type="dxa"/>
          <w:right w:w="70" w:type="dxa"/>
        </w:tblCellMar>
        <w:tblLook w:val="0000" w:firstRow="0" w:lastRow="0" w:firstColumn="0" w:lastColumn="0" w:noHBand="0" w:noVBand="0"/>
      </w:tblPr>
      <w:tblGrid>
        <w:gridCol w:w="1138"/>
        <w:gridCol w:w="666"/>
        <w:gridCol w:w="4000"/>
        <w:gridCol w:w="1249"/>
        <w:gridCol w:w="1249"/>
        <w:gridCol w:w="1177"/>
      </w:tblGrid>
      <w:tr w:rsidR="00177259" w:rsidRPr="00B1611C" w14:paraId="159181EC" w14:textId="77777777" w:rsidTr="00777088">
        <w:tc>
          <w:tcPr>
            <w:tcW w:w="600" w:type="pct"/>
            <w:tcBorders>
              <w:top w:val="single" w:sz="18" w:space="0" w:color="auto"/>
              <w:bottom w:val="single" w:sz="18" w:space="0" w:color="auto"/>
            </w:tcBorders>
          </w:tcPr>
          <w:p w14:paraId="614CB672" w14:textId="77777777" w:rsidR="00177259" w:rsidRPr="00B1611C" w:rsidRDefault="00177259" w:rsidP="002A19B4">
            <w:pPr>
              <w:jc w:val="center"/>
              <w:rPr>
                <w:rFonts w:ascii="Myriad Pro Light" w:hAnsi="Myriad Pro Light"/>
                <w:b/>
                <w:bCs/>
                <w:lang w:val="es-ES_tradnl"/>
              </w:rPr>
            </w:pPr>
            <w:r w:rsidRPr="00B1611C">
              <w:rPr>
                <w:rFonts w:ascii="Myriad Pro Light" w:hAnsi="Myriad Pro Light"/>
                <w:b/>
                <w:bCs/>
                <w:lang w:val="es-ES_tradnl"/>
              </w:rPr>
              <w:t>FECHA</w:t>
            </w:r>
          </w:p>
        </w:tc>
        <w:tc>
          <w:tcPr>
            <w:tcW w:w="351" w:type="pct"/>
            <w:tcBorders>
              <w:top w:val="single" w:sz="18" w:space="0" w:color="auto"/>
              <w:bottom w:val="single" w:sz="18" w:space="0" w:color="auto"/>
            </w:tcBorders>
          </w:tcPr>
          <w:p w14:paraId="57000C81" w14:textId="77777777" w:rsidR="00177259" w:rsidRPr="00B1611C" w:rsidRDefault="00177259" w:rsidP="002A19B4">
            <w:pPr>
              <w:jc w:val="center"/>
              <w:rPr>
                <w:rFonts w:ascii="Myriad Pro Light" w:hAnsi="Myriad Pro Light"/>
                <w:b/>
                <w:bCs/>
                <w:lang w:val="es-ES_tradnl"/>
              </w:rPr>
            </w:pPr>
            <w:r w:rsidRPr="00B1611C">
              <w:rPr>
                <w:rFonts w:ascii="Myriad Pro Light" w:hAnsi="Myriad Pro Light"/>
                <w:b/>
                <w:bCs/>
                <w:lang w:val="es-ES_tradnl"/>
              </w:rPr>
              <w:t>VER.</w:t>
            </w:r>
          </w:p>
        </w:tc>
        <w:tc>
          <w:tcPr>
            <w:tcW w:w="2110" w:type="pct"/>
            <w:tcBorders>
              <w:top w:val="single" w:sz="18" w:space="0" w:color="auto"/>
              <w:bottom w:val="single" w:sz="18" w:space="0" w:color="auto"/>
            </w:tcBorders>
          </w:tcPr>
          <w:p w14:paraId="37EC8994" w14:textId="77777777" w:rsidR="00177259" w:rsidRPr="00B1611C" w:rsidRDefault="00177259" w:rsidP="002A19B4">
            <w:pPr>
              <w:jc w:val="center"/>
              <w:rPr>
                <w:rFonts w:ascii="Myriad Pro Light" w:hAnsi="Myriad Pro Light"/>
                <w:b/>
                <w:bCs/>
                <w:lang w:val="es-ES_tradnl"/>
              </w:rPr>
            </w:pPr>
            <w:r w:rsidRPr="00B1611C">
              <w:rPr>
                <w:rFonts w:ascii="Myriad Pro Light" w:hAnsi="Myriad Pro Light"/>
                <w:b/>
                <w:bCs/>
                <w:lang w:val="es-ES_tradnl"/>
              </w:rPr>
              <w:t>DESCRIPCIÓN</w:t>
            </w:r>
          </w:p>
        </w:tc>
        <w:tc>
          <w:tcPr>
            <w:tcW w:w="659" w:type="pct"/>
            <w:tcBorders>
              <w:top w:val="single" w:sz="18" w:space="0" w:color="auto"/>
              <w:bottom w:val="single" w:sz="18" w:space="0" w:color="auto"/>
            </w:tcBorders>
          </w:tcPr>
          <w:p w14:paraId="0866CF02" w14:textId="77777777" w:rsidR="00177259" w:rsidRPr="00B1611C" w:rsidRDefault="00177259" w:rsidP="00355162">
            <w:pPr>
              <w:jc w:val="center"/>
              <w:rPr>
                <w:rFonts w:ascii="Myriad Pro Light" w:hAnsi="Myriad Pro Light"/>
                <w:b/>
                <w:bCs/>
                <w:lang w:val="es-ES_tradnl"/>
              </w:rPr>
            </w:pPr>
            <w:r w:rsidRPr="00B1611C">
              <w:rPr>
                <w:rFonts w:ascii="Myriad Pro Light" w:hAnsi="Myriad Pro Light"/>
                <w:b/>
                <w:bCs/>
                <w:lang w:val="es-ES_tradnl"/>
              </w:rPr>
              <w:t>AUTOR</w:t>
            </w:r>
          </w:p>
        </w:tc>
        <w:tc>
          <w:tcPr>
            <w:tcW w:w="659" w:type="pct"/>
            <w:tcBorders>
              <w:top w:val="single" w:sz="18" w:space="0" w:color="auto"/>
              <w:bottom w:val="single" w:sz="18" w:space="0" w:color="auto"/>
            </w:tcBorders>
          </w:tcPr>
          <w:p w14:paraId="6B2023D7" w14:textId="77777777" w:rsidR="00177259" w:rsidRPr="00B1611C" w:rsidRDefault="00177259" w:rsidP="002A19B4">
            <w:pPr>
              <w:jc w:val="center"/>
              <w:rPr>
                <w:rFonts w:ascii="Myriad Pro Light" w:hAnsi="Myriad Pro Light"/>
                <w:b/>
                <w:bCs/>
                <w:lang w:val="es-ES_tradnl"/>
              </w:rPr>
            </w:pPr>
            <w:r w:rsidRPr="00B1611C">
              <w:rPr>
                <w:rFonts w:ascii="Myriad Pro Light" w:hAnsi="Myriad Pro Light"/>
                <w:b/>
                <w:bCs/>
                <w:lang w:val="es-ES_tradnl"/>
              </w:rPr>
              <w:t>REQ.</w:t>
            </w:r>
          </w:p>
        </w:tc>
        <w:tc>
          <w:tcPr>
            <w:tcW w:w="621" w:type="pct"/>
            <w:tcBorders>
              <w:top w:val="single" w:sz="18" w:space="0" w:color="auto"/>
              <w:bottom w:val="single" w:sz="18" w:space="0" w:color="auto"/>
            </w:tcBorders>
          </w:tcPr>
          <w:p w14:paraId="21535931" w14:textId="77777777" w:rsidR="00177259" w:rsidRPr="00B1611C" w:rsidRDefault="00177259" w:rsidP="002A19B4">
            <w:pPr>
              <w:jc w:val="center"/>
              <w:rPr>
                <w:rFonts w:ascii="Myriad Pro Light" w:hAnsi="Myriad Pro Light"/>
                <w:b/>
                <w:bCs/>
                <w:lang w:val="es-ES_tradnl"/>
              </w:rPr>
            </w:pPr>
            <w:r w:rsidRPr="00B1611C">
              <w:rPr>
                <w:rFonts w:ascii="Myriad Pro Light" w:hAnsi="Myriad Pro Light"/>
                <w:b/>
                <w:bCs/>
                <w:lang w:val="es-ES_tradnl"/>
              </w:rPr>
              <w:t>APROBADO POR:</w:t>
            </w:r>
          </w:p>
        </w:tc>
      </w:tr>
      <w:tr w:rsidR="00177259" w:rsidRPr="00B1611C" w14:paraId="7452444D" w14:textId="77777777" w:rsidTr="00777088">
        <w:tc>
          <w:tcPr>
            <w:tcW w:w="600" w:type="pct"/>
            <w:tcBorders>
              <w:top w:val="single" w:sz="18" w:space="0" w:color="auto"/>
              <w:bottom w:val="single" w:sz="2" w:space="0" w:color="auto"/>
            </w:tcBorders>
          </w:tcPr>
          <w:p w14:paraId="0A31FB67" w14:textId="29CCDC88" w:rsidR="00177259" w:rsidRPr="00B1611C" w:rsidRDefault="00177259" w:rsidP="00355162">
            <w:pPr>
              <w:jc w:val="center"/>
              <w:rPr>
                <w:rFonts w:ascii="Myriad Pro Light" w:hAnsi="Myriad Pro Light"/>
                <w:lang w:val="es-ES_tradnl"/>
              </w:rPr>
            </w:pPr>
            <w:r w:rsidRPr="00B1611C">
              <w:rPr>
                <w:rFonts w:ascii="Myriad Pro Light" w:hAnsi="Myriad Pro Light"/>
                <w:lang w:val="es-ES_tradnl"/>
              </w:rPr>
              <w:t>08/06/15</w:t>
            </w:r>
          </w:p>
        </w:tc>
        <w:tc>
          <w:tcPr>
            <w:tcW w:w="351" w:type="pct"/>
            <w:tcBorders>
              <w:top w:val="single" w:sz="18" w:space="0" w:color="auto"/>
              <w:bottom w:val="single" w:sz="2" w:space="0" w:color="auto"/>
            </w:tcBorders>
          </w:tcPr>
          <w:p w14:paraId="3A864887" w14:textId="77777777" w:rsidR="00177259" w:rsidRPr="00B1611C" w:rsidRDefault="00177259" w:rsidP="00355162">
            <w:pPr>
              <w:rPr>
                <w:rFonts w:ascii="Myriad Pro Light" w:hAnsi="Myriad Pro Light"/>
                <w:lang w:val="es-ES_tradnl"/>
              </w:rPr>
            </w:pPr>
            <w:r w:rsidRPr="00B1611C">
              <w:rPr>
                <w:rFonts w:ascii="Myriad Pro Light" w:hAnsi="Myriad Pro Light"/>
                <w:lang w:val="es-ES_tradnl"/>
              </w:rPr>
              <w:t>v1.0</w:t>
            </w:r>
          </w:p>
        </w:tc>
        <w:tc>
          <w:tcPr>
            <w:tcW w:w="2110" w:type="pct"/>
            <w:tcBorders>
              <w:top w:val="single" w:sz="18" w:space="0" w:color="auto"/>
              <w:bottom w:val="single" w:sz="2" w:space="0" w:color="auto"/>
            </w:tcBorders>
          </w:tcPr>
          <w:p w14:paraId="4C994007" w14:textId="6169E653" w:rsidR="00177259" w:rsidRPr="00B1611C" w:rsidRDefault="00177259" w:rsidP="00E064FD">
            <w:pPr>
              <w:jc w:val="center"/>
              <w:rPr>
                <w:rFonts w:ascii="Myriad Pro Light" w:hAnsi="Myriad Pro Light"/>
                <w:lang w:val="es-ES_tradnl"/>
              </w:rPr>
            </w:pPr>
            <w:r w:rsidRPr="00B1611C">
              <w:rPr>
                <w:rFonts w:ascii="Myriad Pro Light" w:hAnsi="Myriad Pro Light"/>
                <w:lang w:val="es-ES_tradnl"/>
              </w:rPr>
              <w:t>Creación del Documento</w:t>
            </w:r>
          </w:p>
        </w:tc>
        <w:tc>
          <w:tcPr>
            <w:tcW w:w="659" w:type="pct"/>
            <w:tcBorders>
              <w:top w:val="single" w:sz="18" w:space="0" w:color="auto"/>
            </w:tcBorders>
          </w:tcPr>
          <w:p w14:paraId="2E3A3658" w14:textId="6B95AB20" w:rsidR="00177259" w:rsidRPr="00B1611C" w:rsidRDefault="00177259" w:rsidP="00355162">
            <w:pPr>
              <w:jc w:val="center"/>
              <w:rPr>
                <w:rFonts w:ascii="Myriad Pro Light" w:hAnsi="Myriad Pro Light"/>
                <w:lang w:val="es-ES_tradnl"/>
              </w:rPr>
            </w:pPr>
            <w:r w:rsidRPr="00B1611C">
              <w:rPr>
                <w:rFonts w:ascii="Myriad Pro Light" w:hAnsi="Myriad Pro Light"/>
                <w:lang w:val="es-ES_tradnl"/>
              </w:rPr>
              <w:t xml:space="preserve">Cristhian </w:t>
            </w:r>
            <w:r w:rsidR="00E064FD" w:rsidRPr="00B1611C">
              <w:rPr>
                <w:rFonts w:ascii="Myriad Pro Light" w:hAnsi="Myriad Pro Light"/>
                <w:lang w:val="es-ES_tradnl"/>
              </w:rPr>
              <w:t>Méndez</w:t>
            </w:r>
          </w:p>
        </w:tc>
        <w:tc>
          <w:tcPr>
            <w:tcW w:w="659" w:type="pct"/>
            <w:tcBorders>
              <w:top w:val="single" w:sz="18" w:space="0" w:color="auto"/>
            </w:tcBorders>
          </w:tcPr>
          <w:p w14:paraId="0A4393BB" w14:textId="77777777" w:rsidR="00177259" w:rsidRPr="00B1611C" w:rsidRDefault="00177259" w:rsidP="00355162">
            <w:pPr>
              <w:jc w:val="center"/>
              <w:rPr>
                <w:rFonts w:ascii="Myriad Pro Light" w:hAnsi="Myriad Pro Light"/>
                <w:lang w:val="es-ES_tradnl"/>
              </w:rPr>
            </w:pPr>
            <w:r w:rsidRPr="00B1611C">
              <w:rPr>
                <w:rFonts w:ascii="Myriad Pro Light" w:hAnsi="Myriad Pro Light"/>
                <w:lang w:val="es-ES_tradnl"/>
              </w:rPr>
              <w:t>CMMI</w:t>
            </w:r>
          </w:p>
        </w:tc>
        <w:tc>
          <w:tcPr>
            <w:tcW w:w="621" w:type="pct"/>
            <w:tcBorders>
              <w:top w:val="single" w:sz="18" w:space="0" w:color="auto"/>
            </w:tcBorders>
          </w:tcPr>
          <w:p w14:paraId="249146B5" w14:textId="130F1391" w:rsidR="00177259" w:rsidRPr="00B1611C" w:rsidRDefault="00177259" w:rsidP="002A19B4">
            <w:pPr>
              <w:jc w:val="center"/>
              <w:rPr>
                <w:rFonts w:ascii="Myriad Pro Light" w:hAnsi="Myriad Pro Light"/>
                <w:lang w:val="es-ES_tradnl"/>
              </w:rPr>
            </w:pPr>
          </w:p>
        </w:tc>
      </w:tr>
      <w:tr w:rsidR="008C6C11" w:rsidRPr="00B1611C" w14:paraId="22DADA7E" w14:textId="77777777" w:rsidTr="00777088">
        <w:tc>
          <w:tcPr>
            <w:tcW w:w="600" w:type="pct"/>
            <w:tcBorders>
              <w:top w:val="single" w:sz="2" w:space="0" w:color="auto"/>
              <w:bottom w:val="single" w:sz="2" w:space="0" w:color="auto"/>
            </w:tcBorders>
          </w:tcPr>
          <w:p w14:paraId="131320CE" w14:textId="3523411B" w:rsidR="008C6C11" w:rsidRPr="00B1611C" w:rsidRDefault="008C6C11" w:rsidP="008C6C11">
            <w:pPr>
              <w:jc w:val="center"/>
              <w:rPr>
                <w:rFonts w:ascii="Myriad Pro Light" w:hAnsi="Myriad Pro Light"/>
                <w:lang w:val="es-ES_tradnl"/>
              </w:rPr>
            </w:pPr>
            <w:r w:rsidRPr="00B1611C">
              <w:rPr>
                <w:rFonts w:ascii="Myriad Pro Light" w:hAnsi="Myriad Pro Light"/>
                <w:lang w:val="es-ES_tradnl"/>
              </w:rPr>
              <w:t>20/06/15</w:t>
            </w:r>
          </w:p>
        </w:tc>
        <w:tc>
          <w:tcPr>
            <w:tcW w:w="351" w:type="pct"/>
            <w:tcBorders>
              <w:top w:val="single" w:sz="2" w:space="0" w:color="auto"/>
              <w:bottom w:val="single" w:sz="2" w:space="0" w:color="auto"/>
            </w:tcBorders>
          </w:tcPr>
          <w:p w14:paraId="5FDE48CA" w14:textId="2E87E7C8" w:rsidR="008C6C11" w:rsidRPr="00B1611C" w:rsidRDefault="008C6C11" w:rsidP="008C6C11">
            <w:pPr>
              <w:pStyle w:val="TableText"/>
              <w:overflowPunct/>
              <w:autoSpaceDE/>
              <w:autoSpaceDN/>
              <w:adjustRightInd/>
              <w:spacing w:after="0"/>
              <w:textAlignment w:val="auto"/>
              <w:rPr>
                <w:rFonts w:ascii="Myriad Pro Light" w:hAnsi="Myriad Pro Light"/>
                <w:szCs w:val="24"/>
                <w:lang w:val="es-ES_tradnl"/>
              </w:rPr>
            </w:pPr>
            <w:r w:rsidRPr="00B1611C">
              <w:rPr>
                <w:rFonts w:ascii="Myriad Pro Light" w:hAnsi="Myriad Pro Light"/>
                <w:lang w:val="es-ES_tradnl"/>
              </w:rPr>
              <w:t>v1.1</w:t>
            </w:r>
          </w:p>
        </w:tc>
        <w:tc>
          <w:tcPr>
            <w:tcW w:w="2110" w:type="pct"/>
            <w:tcBorders>
              <w:top w:val="single" w:sz="2" w:space="0" w:color="auto"/>
              <w:bottom w:val="single" w:sz="2" w:space="0" w:color="auto"/>
            </w:tcBorders>
          </w:tcPr>
          <w:p w14:paraId="6D9B51EF" w14:textId="0C951D40" w:rsidR="008C6C11" w:rsidRPr="00B1611C" w:rsidRDefault="008C6C11" w:rsidP="008C6C11">
            <w:pPr>
              <w:jc w:val="center"/>
              <w:rPr>
                <w:rFonts w:ascii="Myriad Pro Light" w:hAnsi="Myriad Pro Light"/>
                <w:lang w:val="es-ES_tradnl"/>
              </w:rPr>
            </w:pPr>
            <w:r w:rsidRPr="00B1611C">
              <w:rPr>
                <w:rFonts w:ascii="Myriad Pro Light" w:hAnsi="Myriad Pro Light"/>
                <w:lang w:val="es-ES_tradnl"/>
              </w:rPr>
              <w:t>Aprobación del documento</w:t>
            </w:r>
          </w:p>
        </w:tc>
        <w:tc>
          <w:tcPr>
            <w:tcW w:w="659" w:type="pct"/>
          </w:tcPr>
          <w:p w14:paraId="7AA334E2" w14:textId="5DD99FCC" w:rsidR="008C6C11" w:rsidRPr="00B1611C" w:rsidRDefault="008C6C11" w:rsidP="008C6C11">
            <w:pPr>
              <w:jc w:val="center"/>
              <w:rPr>
                <w:rFonts w:ascii="Myriad Pro Light" w:hAnsi="Myriad Pro Light"/>
                <w:lang w:val="es-ES_tradnl"/>
              </w:rPr>
            </w:pPr>
            <w:r w:rsidRPr="00B1611C">
              <w:rPr>
                <w:rFonts w:ascii="Myriad Pro Light" w:hAnsi="Myriad Pro Light"/>
                <w:lang w:val="es-ES_tradnl"/>
              </w:rPr>
              <w:t>Cristhian Méndez</w:t>
            </w:r>
          </w:p>
        </w:tc>
        <w:tc>
          <w:tcPr>
            <w:tcW w:w="659" w:type="pct"/>
          </w:tcPr>
          <w:p w14:paraId="6230B411" w14:textId="6B0AE48E" w:rsidR="008C6C11" w:rsidRPr="00B1611C" w:rsidRDefault="008C6C11" w:rsidP="008C6C11">
            <w:pPr>
              <w:jc w:val="center"/>
              <w:rPr>
                <w:rFonts w:ascii="Myriad Pro Light" w:hAnsi="Myriad Pro Light"/>
                <w:lang w:val="es-ES_tradnl"/>
              </w:rPr>
            </w:pPr>
            <w:r w:rsidRPr="00B1611C">
              <w:rPr>
                <w:rFonts w:ascii="Myriad Pro Light" w:hAnsi="Myriad Pro Light"/>
                <w:lang w:val="es-ES_tradnl"/>
              </w:rPr>
              <w:t>CMMI</w:t>
            </w:r>
          </w:p>
        </w:tc>
        <w:tc>
          <w:tcPr>
            <w:tcW w:w="621" w:type="pct"/>
          </w:tcPr>
          <w:p w14:paraId="1382FAC4" w14:textId="3AEB010F" w:rsidR="008C6C11" w:rsidRPr="00B1611C" w:rsidRDefault="008C6C11" w:rsidP="008C6C11">
            <w:pPr>
              <w:jc w:val="center"/>
              <w:rPr>
                <w:rFonts w:ascii="Myriad Pro Light" w:hAnsi="Myriad Pro Light"/>
                <w:lang w:val="es-ES_tradnl"/>
              </w:rPr>
            </w:pPr>
            <w:r w:rsidRPr="00B1611C">
              <w:rPr>
                <w:rFonts w:ascii="Myriad Pro Light" w:hAnsi="Myriad Pro Light"/>
                <w:lang w:val="es-ES_tradnl"/>
              </w:rPr>
              <w:t xml:space="preserve">Carlos </w:t>
            </w:r>
            <w:proofErr w:type="spellStart"/>
            <w:r w:rsidRPr="00B1611C">
              <w:rPr>
                <w:rFonts w:ascii="Myriad Pro Light" w:hAnsi="Myriad Pro Light"/>
                <w:lang w:val="es-ES_tradnl"/>
              </w:rPr>
              <w:t>Zuñiga</w:t>
            </w:r>
            <w:proofErr w:type="spellEnd"/>
          </w:p>
        </w:tc>
      </w:tr>
      <w:tr w:rsidR="008C6C11" w:rsidRPr="00B1611C" w14:paraId="11E4A281" w14:textId="77777777" w:rsidTr="00777088">
        <w:tc>
          <w:tcPr>
            <w:tcW w:w="600" w:type="pct"/>
            <w:tcBorders>
              <w:top w:val="single" w:sz="2" w:space="0" w:color="auto"/>
            </w:tcBorders>
          </w:tcPr>
          <w:p w14:paraId="40FCD5F9" w14:textId="38F2914D" w:rsidR="008C6C11" w:rsidRPr="00B1611C" w:rsidRDefault="008C6C11" w:rsidP="008C6C11">
            <w:pPr>
              <w:jc w:val="center"/>
              <w:rPr>
                <w:rFonts w:ascii="Myriad Pro Light" w:hAnsi="Myriad Pro Light"/>
                <w:lang w:val="es-ES_tradnl"/>
              </w:rPr>
            </w:pPr>
            <w:r>
              <w:rPr>
                <w:rFonts w:ascii="Myriad Pro Light" w:hAnsi="Myriad Pro Light"/>
                <w:lang w:val="es-ES_tradnl"/>
              </w:rPr>
              <w:t>14/10/2015</w:t>
            </w:r>
          </w:p>
        </w:tc>
        <w:tc>
          <w:tcPr>
            <w:tcW w:w="351" w:type="pct"/>
            <w:tcBorders>
              <w:top w:val="single" w:sz="2" w:space="0" w:color="auto"/>
            </w:tcBorders>
          </w:tcPr>
          <w:p w14:paraId="3EA98A82" w14:textId="4CBCF649" w:rsidR="008C6C11" w:rsidRPr="00B1611C" w:rsidRDefault="008C6C11" w:rsidP="008C6C11">
            <w:pPr>
              <w:rPr>
                <w:rFonts w:ascii="Myriad Pro Light" w:hAnsi="Myriad Pro Light"/>
                <w:lang w:val="es-ES_tradnl"/>
              </w:rPr>
            </w:pPr>
            <w:r>
              <w:rPr>
                <w:rFonts w:ascii="Myriad Pro Light" w:hAnsi="Myriad Pro Light"/>
                <w:lang w:val="es-ES_tradnl"/>
              </w:rPr>
              <w:t>V1.2</w:t>
            </w:r>
          </w:p>
        </w:tc>
        <w:tc>
          <w:tcPr>
            <w:tcW w:w="2110" w:type="pct"/>
            <w:tcBorders>
              <w:top w:val="single" w:sz="2" w:space="0" w:color="auto"/>
            </w:tcBorders>
          </w:tcPr>
          <w:p w14:paraId="093385AE" w14:textId="08413B05" w:rsidR="008C6C11" w:rsidRPr="00B1611C" w:rsidRDefault="008C6C11" w:rsidP="008C6C11">
            <w:pPr>
              <w:rPr>
                <w:rFonts w:ascii="Myriad Pro Light" w:hAnsi="Myriad Pro Light"/>
                <w:lang w:val="es-ES_tradnl"/>
              </w:rPr>
            </w:pPr>
            <w:r>
              <w:rPr>
                <w:rFonts w:ascii="Myriad Pro Light" w:hAnsi="Myriad Pro Light"/>
                <w:lang w:val="es-ES_tradnl"/>
              </w:rPr>
              <w:t xml:space="preserve">Documento la estructura del repositorio del proyecto </w:t>
            </w:r>
            <w:r w:rsidRPr="00941FF4">
              <w:rPr>
                <w:rFonts w:ascii="Myriad Pro Light" w:hAnsi="Myriad Pro Light"/>
                <w:lang w:val="es-ES_tradnl"/>
              </w:rPr>
              <w:t>CNL-O-001 App Móvil CONEVAL</w:t>
            </w:r>
            <w:r>
              <w:rPr>
                <w:rFonts w:ascii="Myriad Pro Light" w:hAnsi="Myriad Pro Light"/>
                <w:lang w:val="es-ES_tradnl"/>
              </w:rPr>
              <w:t xml:space="preserve"> (La definición de este documento si fue aprobado, pero no existe un flujo de aprobación para modificaciones a documentos de nivel organizacional)</w:t>
            </w:r>
          </w:p>
        </w:tc>
        <w:tc>
          <w:tcPr>
            <w:tcW w:w="659" w:type="pct"/>
          </w:tcPr>
          <w:p w14:paraId="189C1FA2" w14:textId="4981E2E4" w:rsidR="008C6C11" w:rsidRPr="00B1611C" w:rsidRDefault="008C6C11" w:rsidP="008C6C11">
            <w:pPr>
              <w:jc w:val="center"/>
              <w:rPr>
                <w:rFonts w:ascii="Myriad Pro Light" w:hAnsi="Myriad Pro Light"/>
                <w:lang w:val="es-ES_tradnl"/>
              </w:rPr>
            </w:pPr>
            <w:r>
              <w:rPr>
                <w:rFonts w:ascii="Myriad Pro Light" w:hAnsi="Myriad Pro Light"/>
                <w:lang w:val="es-ES_tradnl"/>
              </w:rPr>
              <w:t>Cristhian Méndez</w:t>
            </w:r>
          </w:p>
        </w:tc>
        <w:tc>
          <w:tcPr>
            <w:tcW w:w="659" w:type="pct"/>
          </w:tcPr>
          <w:p w14:paraId="38763EE7" w14:textId="16EA27E3" w:rsidR="008C6C11" w:rsidRPr="00B1611C" w:rsidRDefault="008C6C11" w:rsidP="008C6C11">
            <w:pPr>
              <w:jc w:val="center"/>
              <w:rPr>
                <w:rFonts w:ascii="Myriad Pro Light" w:hAnsi="Myriad Pro Light"/>
                <w:lang w:val="es-ES_tradnl"/>
              </w:rPr>
            </w:pPr>
            <w:r>
              <w:rPr>
                <w:rFonts w:ascii="Myriad Pro Light" w:hAnsi="Myriad Pro Light"/>
                <w:lang w:val="es-ES_tradnl"/>
              </w:rPr>
              <w:t>CMMI</w:t>
            </w:r>
          </w:p>
        </w:tc>
        <w:tc>
          <w:tcPr>
            <w:tcW w:w="621" w:type="pct"/>
          </w:tcPr>
          <w:p w14:paraId="67646787" w14:textId="3008E7E3" w:rsidR="008C6C11" w:rsidRPr="00B1611C" w:rsidRDefault="008C6C11" w:rsidP="008C6C11">
            <w:pPr>
              <w:jc w:val="center"/>
              <w:rPr>
                <w:rFonts w:ascii="Myriad Pro Light" w:hAnsi="Myriad Pro Light"/>
                <w:lang w:val="es-ES_tradnl"/>
              </w:rPr>
            </w:pPr>
            <w:r>
              <w:rPr>
                <w:rFonts w:ascii="Myriad Pro Light" w:hAnsi="Myriad Pro Light"/>
                <w:lang w:val="es-ES_tradnl"/>
              </w:rPr>
              <w:t>N/A</w:t>
            </w:r>
          </w:p>
        </w:tc>
      </w:tr>
      <w:tr w:rsidR="008C6C11" w:rsidRPr="00B1611C" w14:paraId="532046E4" w14:textId="77777777" w:rsidTr="00777088">
        <w:tc>
          <w:tcPr>
            <w:tcW w:w="600" w:type="pct"/>
            <w:tcBorders>
              <w:top w:val="single" w:sz="2" w:space="0" w:color="auto"/>
            </w:tcBorders>
          </w:tcPr>
          <w:p w14:paraId="0B3AD707" w14:textId="60B4C0AF" w:rsidR="008C6C11" w:rsidRPr="00B1611C" w:rsidRDefault="008C6C11" w:rsidP="008C6C11">
            <w:pPr>
              <w:jc w:val="center"/>
              <w:rPr>
                <w:rFonts w:ascii="Myriad Pro Light" w:hAnsi="Myriad Pro Light"/>
                <w:lang w:val="es-ES_tradnl"/>
              </w:rPr>
            </w:pPr>
            <w:r>
              <w:rPr>
                <w:rFonts w:ascii="Myriad Pro Light" w:hAnsi="Myriad Pro Light"/>
                <w:lang w:val="es-ES_tradnl"/>
              </w:rPr>
              <w:t>22/10/2015</w:t>
            </w:r>
          </w:p>
        </w:tc>
        <w:tc>
          <w:tcPr>
            <w:tcW w:w="351" w:type="pct"/>
            <w:tcBorders>
              <w:top w:val="single" w:sz="2" w:space="0" w:color="auto"/>
            </w:tcBorders>
          </w:tcPr>
          <w:p w14:paraId="6B57E8CE" w14:textId="122DDEC5" w:rsidR="008C6C11" w:rsidRPr="00B1611C" w:rsidRDefault="008C6C11" w:rsidP="008C6C11">
            <w:pPr>
              <w:rPr>
                <w:rFonts w:ascii="Myriad Pro Light" w:hAnsi="Myriad Pro Light"/>
                <w:lang w:val="es-ES_tradnl"/>
              </w:rPr>
            </w:pPr>
            <w:r>
              <w:rPr>
                <w:rFonts w:ascii="Myriad Pro Light" w:hAnsi="Myriad Pro Light"/>
                <w:lang w:val="es-ES_tradnl"/>
              </w:rPr>
              <w:t>V1.</w:t>
            </w:r>
            <w:r w:rsidR="009C5F3A">
              <w:rPr>
                <w:rFonts w:ascii="Myriad Pro Light" w:hAnsi="Myriad Pro Light"/>
                <w:lang w:val="es-ES_tradnl"/>
              </w:rPr>
              <w:t>3</w:t>
            </w:r>
          </w:p>
        </w:tc>
        <w:tc>
          <w:tcPr>
            <w:tcW w:w="2110" w:type="pct"/>
            <w:tcBorders>
              <w:top w:val="single" w:sz="2" w:space="0" w:color="auto"/>
            </w:tcBorders>
          </w:tcPr>
          <w:p w14:paraId="268B08B2" w14:textId="279C3D68" w:rsidR="008C6C11" w:rsidRPr="00B1611C" w:rsidRDefault="008C6C11" w:rsidP="008C6C11">
            <w:pPr>
              <w:rPr>
                <w:rFonts w:ascii="Myriad Pro Light" w:hAnsi="Myriad Pro Light"/>
                <w:lang w:val="es-ES_tradnl"/>
              </w:rPr>
            </w:pPr>
            <w:r>
              <w:rPr>
                <w:rFonts w:ascii="Myriad Pro Light" w:hAnsi="Myriad Pro Light"/>
                <w:lang w:val="es-ES_tradnl"/>
              </w:rPr>
              <w:t>Se agregó la mejora continua correspondiente</w:t>
            </w:r>
          </w:p>
        </w:tc>
        <w:tc>
          <w:tcPr>
            <w:tcW w:w="659" w:type="pct"/>
          </w:tcPr>
          <w:p w14:paraId="3ED950D5" w14:textId="1D23D4CA" w:rsidR="008C6C11" w:rsidRPr="00B1611C" w:rsidRDefault="008C6C11" w:rsidP="008C6C11">
            <w:pPr>
              <w:jc w:val="center"/>
              <w:rPr>
                <w:rFonts w:ascii="Myriad Pro Light" w:hAnsi="Myriad Pro Light"/>
                <w:lang w:val="es-ES_tradnl"/>
              </w:rPr>
            </w:pPr>
            <w:r>
              <w:rPr>
                <w:rFonts w:ascii="Myriad Pro Light" w:hAnsi="Myriad Pro Light"/>
                <w:lang w:val="es-ES_tradnl"/>
              </w:rPr>
              <w:t xml:space="preserve">Cristhian </w:t>
            </w:r>
            <w:r w:rsidR="009C5F3A">
              <w:rPr>
                <w:rFonts w:ascii="Myriad Pro Light" w:hAnsi="Myriad Pro Light"/>
                <w:lang w:val="es-ES_tradnl"/>
              </w:rPr>
              <w:t>Méndez</w:t>
            </w:r>
          </w:p>
        </w:tc>
        <w:tc>
          <w:tcPr>
            <w:tcW w:w="659" w:type="pct"/>
          </w:tcPr>
          <w:p w14:paraId="31FECFC0" w14:textId="314E7525" w:rsidR="008C6C11" w:rsidRPr="00B1611C" w:rsidRDefault="008C6C11" w:rsidP="008C6C11">
            <w:pPr>
              <w:jc w:val="center"/>
              <w:rPr>
                <w:rFonts w:ascii="Myriad Pro Light" w:hAnsi="Myriad Pro Light"/>
                <w:lang w:val="es-ES_tradnl"/>
              </w:rPr>
            </w:pPr>
            <w:r>
              <w:rPr>
                <w:rFonts w:ascii="Myriad Pro Light" w:hAnsi="Myriad Pro Light"/>
                <w:lang w:val="es-ES_tradnl"/>
              </w:rPr>
              <w:t>Mejora Continua</w:t>
            </w:r>
          </w:p>
        </w:tc>
        <w:tc>
          <w:tcPr>
            <w:tcW w:w="621" w:type="pct"/>
          </w:tcPr>
          <w:p w14:paraId="75081BD2" w14:textId="29F0DB58" w:rsidR="008C6C11" w:rsidRPr="00B1611C" w:rsidRDefault="008C6C11" w:rsidP="008C6C11">
            <w:pPr>
              <w:jc w:val="center"/>
              <w:rPr>
                <w:rFonts w:ascii="Myriad Pro Light" w:hAnsi="Myriad Pro Light"/>
                <w:lang w:val="es-ES_tradnl"/>
              </w:rPr>
            </w:pPr>
            <w:r>
              <w:rPr>
                <w:rFonts w:ascii="Myriad Pro Light" w:hAnsi="Myriad Pro Light"/>
                <w:lang w:val="es-ES_tradnl"/>
              </w:rPr>
              <w:t>N/A</w:t>
            </w:r>
          </w:p>
        </w:tc>
      </w:tr>
      <w:tr w:rsidR="008C6C11" w:rsidRPr="00B1611C" w14:paraId="16A08936" w14:textId="77777777" w:rsidTr="00777088">
        <w:tc>
          <w:tcPr>
            <w:tcW w:w="600" w:type="pct"/>
            <w:tcBorders>
              <w:top w:val="single" w:sz="2" w:space="0" w:color="auto"/>
            </w:tcBorders>
          </w:tcPr>
          <w:p w14:paraId="184C7F8F" w14:textId="47EEBD80" w:rsidR="008C6C11" w:rsidRPr="00B1611C" w:rsidRDefault="009C5F3A" w:rsidP="009C5F3A">
            <w:pPr>
              <w:rPr>
                <w:rFonts w:ascii="Myriad Pro Light" w:hAnsi="Myriad Pro Light"/>
                <w:lang w:val="es-ES_tradnl"/>
              </w:rPr>
            </w:pPr>
            <w:r>
              <w:rPr>
                <w:rFonts w:ascii="Myriad Pro Light" w:hAnsi="Myriad Pro Light"/>
                <w:lang w:val="es-ES_tradnl"/>
              </w:rPr>
              <w:t>05/10/2015</w:t>
            </w:r>
          </w:p>
        </w:tc>
        <w:tc>
          <w:tcPr>
            <w:tcW w:w="351" w:type="pct"/>
            <w:tcBorders>
              <w:top w:val="single" w:sz="2" w:space="0" w:color="auto"/>
            </w:tcBorders>
          </w:tcPr>
          <w:p w14:paraId="49C6458C" w14:textId="03E6CD9C" w:rsidR="008C6C11" w:rsidRPr="00B1611C" w:rsidRDefault="009C5F3A" w:rsidP="008C6C11">
            <w:pPr>
              <w:rPr>
                <w:rFonts w:ascii="Myriad Pro Light" w:hAnsi="Myriad Pro Light"/>
                <w:lang w:val="es-ES_tradnl"/>
              </w:rPr>
            </w:pPr>
            <w:r>
              <w:rPr>
                <w:rFonts w:ascii="Myriad Pro Light" w:hAnsi="Myriad Pro Light"/>
                <w:lang w:val="es-ES_tradnl"/>
              </w:rPr>
              <w:t>V1.4</w:t>
            </w:r>
          </w:p>
        </w:tc>
        <w:tc>
          <w:tcPr>
            <w:tcW w:w="2110" w:type="pct"/>
            <w:tcBorders>
              <w:top w:val="single" w:sz="2" w:space="0" w:color="auto"/>
            </w:tcBorders>
          </w:tcPr>
          <w:p w14:paraId="5666F954" w14:textId="29E1C145" w:rsidR="008C6C11" w:rsidRPr="00B1611C" w:rsidRDefault="009C5F3A" w:rsidP="008C6C11">
            <w:pPr>
              <w:rPr>
                <w:rFonts w:ascii="Myriad Pro Light" w:hAnsi="Myriad Pro Light"/>
                <w:lang w:val="es-ES_tradnl"/>
              </w:rPr>
            </w:pPr>
            <w:r>
              <w:rPr>
                <w:rFonts w:ascii="Myriad Pro Light" w:hAnsi="Myriad Pro Light"/>
                <w:lang w:val="es-ES_tradnl"/>
              </w:rPr>
              <w:t xml:space="preserve">Se verifico por el responsable de procesos y el responsable de administración de la configuración </w:t>
            </w:r>
          </w:p>
        </w:tc>
        <w:tc>
          <w:tcPr>
            <w:tcW w:w="659" w:type="pct"/>
          </w:tcPr>
          <w:p w14:paraId="4777F3D1" w14:textId="19D10479" w:rsidR="008C6C11" w:rsidRPr="00B1611C" w:rsidRDefault="009C5F3A" w:rsidP="008C6C11">
            <w:pPr>
              <w:jc w:val="center"/>
              <w:rPr>
                <w:rFonts w:ascii="Myriad Pro Light" w:hAnsi="Myriad Pro Light"/>
                <w:lang w:val="es-ES_tradnl"/>
              </w:rPr>
            </w:pPr>
            <w:r>
              <w:rPr>
                <w:rFonts w:ascii="Myriad Pro Light" w:hAnsi="Myriad Pro Light"/>
                <w:lang w:val="es-ES_tradnl"/>
              </w:rPr>
              <w:t>Cristhian Méndez</w:t>
            </w:r>
          </w:p>
        </w:tc>
        <w:tc>
          <w:tcPr>
            <w:tcW w:w="659" w:type="pct"/>
          </w:tcPr>
          <w:p w14:paraId="5FD16CC5" w14:textId="6B71C8E4" w:rsidR="008C6C11" w:rsidRPr="00B1611C" w:rsidRDefault="009C5F3A" w:rsidP="008C6C11">
            <w:pPr>
              <w:jc w:val="center"/>
              <w:rPr>
                <w:rFonts w:ascii="Myriad Pro Light" w:hAnsi="Myriad Pro Light"/>
                <w:lang w:val="es-ES_tradnl"/>
              </w:rPr>
            </w:pPr>
            <w:r>
              <w:rPr>
                <w:rFonts w:ascii="Myriad Pro Light" w:hAnsi="Myriad Pro Light"/>
                <w:lang w:val="es-ES_tradnl"/>
              </w:rPr>
              <w:t>Mejora Continua</w:t>
            </w:r>
          </w:p>
        </w:tc>
        <w:tc>
          <w:tcPr>
            <w:tcW w:w="621" w:type="pct"/>
          </w:tcPr>
          <w:p w14:paraId="313D4583" w14:textId="0734B104" w:rsidR="008C6C11" w:rsidRPr="00B1611C" w:rsidRDefault="009C5F3A" w:rsidP="008C6C11">
            <w:pPr>
              <w:jc w:val="center"/>
              <w:rPr>
                <w:rFonts w:ascii="Myriad Pro Light" w:hAnsi="Myriad Pro Light"/>
                <w:lang w:val="es-ES_tradnl"/>
              </w:rPr>
            </w:pPr>
            <w:r>
              <w:rPr>
                <w:rFonts w:ascii="Myriad Pro Light" w:hAnsi="Myriad Pro Light"/>
                <w:lang w:val="es-ES_tradnl"/>
              </w:rPr>
              <w:t>N/A</w:t>
            </w:r>
          </w:p>
        </w:tc>
      </w:tr>
      <w:tr w:rsidR="008C6C11" w:rsidRPr="00B1611C" w14:paraId="77E4FD88" w14:textId="77777777" w:rsidTr="00777088">
        <w:tc>
          <w:tcPr>
            <w:tcW w:w="600" w:type="pct"/>
            <w:tcBorders>
              <w:top w:val="single" w:sz="2" w:space="0" w:color="auto"/>
              <w:bottom w:val="single" w:sz="2" w:space="0" w:color="auto"/>
            </w:tcBorders>
          </w:tcPr>
          <w:p w14:paraId="27BC9D95" w14:textId="0B77A65F" w:rsidR="008C6C11" w:rsidRPr="00B1611C" w:rsidRDefault="009C5F3A" w:rsidP="008C6C11">
            <w:pPr>
              <w:jc w:val="center"/>
              <w:rPr>
                <w:rFonts w:ascii="Myriad Pro Light" w:hAnsi="Myriad Pro Light"/>
                <w:lang w:val="es-ES_tradnl"/>
              </w:rPr>
            </w:pPr>
            <w:r>
              <w:rPr>
                <w:rFonts w:ascii="Myriad Pro Light" w:hAnsi="Myriad Pro Light"/>
                <w:lang w:val="es-ES_tradnl"/>
              </w:rPr>
              <w:t>05/11/2015</w:t>
            </w:r>
          </w:p>
        </w:tc>
        <w:tc>
          <w:tcPr>
            <w:tcW w:w="351" w:type="pct"/>
            <w:tcBorders>
              <w:top w:val="single" w:sz="2" w:space="0" w:color="auto"/>
              <w:bottom w:val="single" w:sz="2" w:space="0" w:color="auto"/>
            </w:tcBorders>
          </w:tcPr>
          <w:p w14:paraId="09F6231E" w14:textId="6CF36341" w:rsidR="008C6C11" w:rsidRPr="00B1611C" w:rsidRDefault="009C5F3A" w:rsidP="008C6C11">
            <w:pPr>
              <w:rPr>
                <w:rFonts w:ascii="Myriad Pro Light" w:hAnsi="Myriad Pro Light"/>
                <w:lang w:val="es-ES_tradnl"/>
              </w:rPr>
            </w:pPr>
            <w:r>
              <w:rPr>
                <w:rFonts w:ascii="Myriad Pro Light" w:hAnsi="Myriad Pro Light"/>
                <w:lang w:val="es-ES_tradnl"/>
              </w:rPr>
              <w:t>V1.5</w:t>
            </w:r>
          </w:p>
        </w:tc>
        <w:tc>
          <w:tcPr>
            <w:tcW w:w="2110" w:type="pct"/>
            <w:tcBorders>
              <w:top w:val="single" w:sz="2" w:space="0" w:color="auto"/>
              <w:bottom w:val="single" w:sz="2" w:space="0" w:color="auto"/>
            </w:tcBorders>
          </w:tcPr>
          <w:p w14:paraId="42ADDC09" w14:textId="4885FF37" w:rsidR="008C6C11" w:rsidRPr="00B1611C" w:rsidRDefault="009C5F3A" w:rsidP="008C6C11">
            <w:pPr>
              <w:rPr>
                <w:rFonts w:ascii="Myriad Pro Light" w:hAnsi="Myriad Pro Light"/>
                <w:lang w:val="es-ES_tradnl"/>
              </w:rPr>
            </w:pPr>
            <w:r>
              <w:rPr>
                <w:rFonts w:ascii="Myriad Pro Light" w:hAnsi="Myriad Pro Light"/>
                <w:lang w:val="es-ES_tradnl"/>
              </w:rPr>
              <w:t>Se aprobó por el responsable de administración de la configuración</w:t>
            </w:r>
          </w:p>
        </w:tc>
        <w:tc>
          <w:tcPr>
            <w:tcW w:w="659" w:type="pct"/>
          </w:tcPr>
          <w:p w14:paraId="22DF3092" w14:textId="5ABB328B" w:rsidR="008C6C11" w:rsidRPr="00B1611C" w:rsidRDefault="009C5F3A" w:rsidP="008C6C11">
            <w:pPr>
              <w:jc w:val="center"/>
              <w:rPr>
                <w:rFonts w:ascii="Myriad Pro Light" w:hAnsi="Myriad Pro Light"/>
                <w:lang w:val="es-ES_tradnl"/>
              </w:rPr>
            </w:pPr>
            <w:r>
              <w:rPr>
                <w:rFonts w:ascii="Myriad Pro Light" w:hAnsi="Myriad Pro Light"/>
                <w:lang w:val="es-ES_tradnl"/>
              </w:rPr>
              <w:t>Cristhian Méndez</w:t>
            </w:r>
          </w:p>
        </w:tc>
        <w:tc>
          <w:tcPr>
            <w:tcW w:w="659" w:type="pct"/>
          </w:tcPr>
          <w:p w14:paraId="675708B5" w14:textId="321CA2F2" w:rsidR="008C6C11" w:rsidRPr="00B1611C" w:rsidRDefault="009C5F3A" w:rsidP="008C6C11">
            <w:pPr>
              <w:jc w:val="center"/>
              <w:rPr>
                <w:rFonts w:ascii="Myriad Pro Light" w:hAnsi="Myriad Pro Light"/>
                <w:lang w:val="es-ES_tradnl"/>
              </w:rPr>
            </w:pPr>
            <w:r>
              <w:rPr>
                <w:rFonts w:ascii="Myriad Pro Light" w:hAnsi="Myriad Pro Light"/>
                <w:lang w:val="es-ES_tradnl"/>
              </w:rPr>
              <w:t>Mejora Continua</w:t>
            </w:r>
          </w:p>
        </w:tc>
        <w:tc>
          <w:tcPr>
            <w:tcW w:w="621" w:type="pct"/>
          </w:tcPr>
          <w:p w14:paraId="495FB664" w14:textId="1F2E06C1" w:rsidR="008C6C11" w:rsidRPr="00B1611C" w:rsidRDefault="009C5F3A" w:rsidP="008C6C11">
            <w:pPr>
              <w:jc w:val="center"/>
              <w:rPr>
                <w:rFonts w:ascii="Myriad Pro Light" w:hAnsi="Myriad Pro Light"/>
                <w:lang w:val="es-ES_tradnl"/>
              </w:rPr>
            </w:pPr>
            <w:r>
              <w:rPr>
                <w:rFonts w:ascii="Myriad Pro Light" w:hAnsi="Myriad Pro Light"/>
                <w:lang w:val="es-ES_tradnl"/>
              </w:rPr>
              <w:t xml:space="preserve">Carlos </w:t>
            </w:r>
            <w:proofErr w:type="spellStart"/>
            <w:r>
              <w:rPr>
                <w:rFonts w:ascii="Myriad Pro Light" w:hAnsi="Myriad Pro Light"/>
                <w:lang w:val="es-ES_tradnl"/>
              </w:rPr>
              <w:t>Zuñiga</w:t>
            </w:r>
            <w:proofErr w:type="spellEnd"/>
          </w:p>
        </w:tc>
      </w:tr>
      <w:tr w:rsidR="00EA6A36" w:rsidRPr="00B1611C" w14:paraId="3F87FD9E" w14:textId="77777777" w:rsidTr="00777088">
        <w:trPr>
          <w:trHeight w:val="796"/>
        </w:trPr>
        <w:tc>
          <w:tcPr>
            <w:tcW w:w="600" w:type="pct"/>
            <w:tcBorders>
              <w:top w:val="single" w:sz="2" w:space="0" w:color="auto"/>
              <w:bottom w:val="single" w:sz="2" w:space="0" w:color="auto"/>
            </w:tcBorders>
          </w:tcPr>
          <w:p w14:paraId="787941E3" w14:textId="418B60AD" w:rsidR="00EA6A36" w:rsidRDefault="00FD3E0E" w:rsidP="008C6C11">
            <w:pPr>
              <w:jc w:val="center"/>
              <w:rPr>
                <w:rFonts w:ascii="Myriad Pro Light" w:hAnsi="Myriad Pro Light"/>
                <w:lang w:val="es-ES_tradnl"/>
              </w:rPr>
            </w:pPr>
            <w:r>
              <w:rPr>
                <w:rFonts w:ascii="Myriad Pro Light" w:hAnsi="Myriad Pro Light"/>
                <w:lang w:val="es-ES_tradnl"/>
              </w:rPr>
              <w:t>25/11</w:t>
            </w:r>
            <w:r w:rsidR="00EA6A36">
              <w:rPr>
                <w:rFonts w:ascii="Myriad Pro Light" w:hAnsi="Myriad Pro Light"/>
                <w:lang w:val="es-ES_tradnl"/>
              </w:rPr>
              <w:t>/2015</w:t>
            </w:r>
          </w:p>
        </w:tc>
        <w:tc>
          <w:tcPr>
            <w:tcW w:w="351" w:type="pct"/>
            <w:tcBorders>
              <w:top w:val="single" w:sz="2" w:space="0" w:color="auto"/>
              <w:bottom w:val="single" w:sz="2" w:space="0" w:color="auto"/>
            </w:tcBorders>
          </w:tcPr>
          <w:p w14:paraId="5EE196CD" w14:textId="4A145742" w:rsidR="00EA6A36" w:rsidRDefault="00EA6A36" w:rsidP="008C6C11">
            <w:pPr>
              <w:rPr>
                <w:rFonts w:ascii="Myriad Pro Light" w:hAnsi="Myriad Pro Light"/>
                <w:lang w:val="es-ES_tradnl"/>
              </w:rPr>
            </w:pPr>
            <w:r>
              <w:rPr>
                <w:rFonts w:ascii="Myriad Pro Light" w:hAnsi="Myriad Pro Light"/>
                <w:lang w:val="es-ES_tradnl"/>
              </w:rPr>
              <w:t>V1.6</w:t>
            </w:r>
          </w:p>
        </w:tc>
        <w:tc>
          <w:tcPr>
            <w:tcW w:w="2110" w:type="pct"/>
            <w:tcBorders>
              <w:top w:val="single" w:sz="2" w:space="0" w:color="auto"/>
              <w:bottom w:val="single" w:sz="2" w:space="0" w:color="auto"/>
            </w:tcBorders>
          </w:tcPr>
          <w:p w14:paraId="0F6321B3" w14:textId="458CB472" w:rsidR="00EA6A36" w:rsidRDefault="00EA6A36" w:rsidP="008C6C11">
            <w:pPr>
              <w:rPr>
                <w:rFonts w:ascii="Myriad Pro Light" w:hAnsi="Myriad Pro Light"/>
                <w:lang w:val="es-ES_tradnl"/>
              </w:rPr>
            </w:pPr>
            <w:r>
              <w:rPr>
                <w:rFonts w:ascii="Myriad Pro Light" w:hAnsi="Myriad Pro Light"/>
                <w:lang w:val="es-ES_tradnl"/>
              </w:rPr>
              <w:t xml:space="preserve">Se agrega la nomenclatura de la especificación técnica según la incidencia número 20 de la auditoria del CM </w:t>
            </w:r>
          </w:p>
        </w:tc>
        <w:tc>
          <w:tcPr>
            <w:tcW w:w="659" w:type="pct"/>
          </w:tcPr>
          <w:p w14:paraId="691080BB" w14:textId="7DA169A8" w:rsidR="00EA6A36" w:rsidRDefault="00EA6A36" w:rsidP="008C6C11">
            <w:pPr>
              <w:jc w:val="center"/>
              <w:rPr>
                <w:rFonts w:ascii="Myriad Pro Light" w:hAnsi="Myriad Pro Light"/>
                <w:lang w:val="es-ES_tradnl"/>
              </w:rPr>
            </w:pPr>
            <w:r>
              <w:rPr>
                <w:rFonts w:ascii="Myriad Pro Light" w:hAnsi="Myriad Pro Light"/>
                <w:lang w:val="es-ES_tradnl"/>
              </w:rPr>
              <w:t>Cristhian Méndez</w:t>
            </w:r>
          </w:p>
        </w:tc>
        <w:tc>
          <w:tcPr>
            <w:tcW w:w="659" w:type="pct"/>
          </w:tcPr>
          <w:p w14:paraId="39276252" w14:textId="021285AF" w:rsidR="00EA6A36" w:rsidRDefault="00EA6A36" w:rsidP="008C6C11">
            <w:pPr>
              <w:jc w:val="center"/>
              <w:rPr>
                <w:rFonts w:ascii="Myriad Pro Light" w:hAnsi="Myriad Pro Light"/>
                <w:lang w:val="es-ES_tradnl"/>
              </w:rPr>
            </w:pPr>
            <w:r>
              <w:rPr>
                <w:rFonts w:ascii="Myriad Pro Light" w:hAnsi="Myriad Pro Light"/>
                <w:lang w:val="es-ES_tradnl"/>
              </w:rPr>
              <w:t>Auditoria CM</w:t>
            </w:r>
          </w:p>
        </w:tc>
        <w:tc>
          <w:tcPr>
            <w:tcW w:w="621" w:type="pct"/>
          </w:tcPr>
          <w:p w14:paraId="36F3BC35" w14:textId="4A2B5D86" w:rsidR="00EA6A36" w:rsidRDefault="00EA6A36" w:rsidP="008C6C11">
            <w:pPr>
              <w:jc w:val="center"/>
              <w:rPr>
                <w:rFonts w:ascii="Myriad Pro Light" w:hAnsi="Myriad Pro Light"/>
                <w:lang w:val="es-ES_tradnl"/>
              </w:rPr>
            </w:pPr>
            <w:r>
              <w:rPr>
                <w:rFonts w:ascii="Myriad Pro Light" w:hAnsi="Myriad Pro Light"/>
                <w:lang w:val="es-ES_tradnl"/>
              </w:rPr>
              <w:t xml:space="preserve">Carlos </w:t>
            </w:r>
            <w:proofErr w:type="spellStart"/>
            <w:r>
              <w:rPr>
                <w:rFonts w:ascii="Myriad Pro Light" w:hAnsi="Myriad Pro Light"/>
                <w:lang w:val="es-ES_tradnl"/>
              </w:rPr>
              <w:t>Zuñiga</w:t>
            </w:r>
            <w:proofErr w:type="spellEnd"/>
          </w:p>
        </w:tc>
      </w:tr>
      <w:tr w:rsidR="00FD3E0E" w:rsidRPr="00B1611C" w14:paraId="694F2C85" w14:textId="77777777" w:rsidTr="00777088">
        <w:tc>
          <w:tcPr>
            <w:tcW w:w="600" w:type="pct"/>
            <w:tcBorders>
              <w:top w:val="single" w:sz="2" w:space="0" w:color="auto"/>
              <w:bottom w:val="single" w:sz="2" w:space="0" w:color="auto"/>
            </w:tcBorders>
          </w:tcPr>
          <w:p w14:paraId="0A7479E6" w14:textId="1B08B17B" w:rsidR="00FD3E0E" w:rsidRDefault="00FD3E0E" w:rsidP="008C6C11">
            <w:pPr>
              <w:jc w:val="center"/>
              <w:rPr>
                <w:rFonts w:ascii="Myriad Pro Light" w:hAnsi="Myriad Pro Light"/>
                <w:lang w:val="es-ES_tradnl"/>
              </w:rPr>
            </w:pPr>
            <w:r>
              <w:rPr>
                <w:rFonts w:ascii="Myriad Pro Light" w:hAnsi="Myriad Pro Light"/>
                <w:lang w:val="es-ES_tradnl"/>
              </w:rPr>
              <w:t>09/02/2016</w:t>
            </w:r>
          </w:p>
        </w:tc>
        <w:tc>
          <w:tcPr>
            <w:tcW w:w="351" w:type="pct"/>
            <w:tcBorders>
              <w:top w:val="single" w:sz="2" w:space="0" w:color="auto"/>
              <w:bottom w:val="single" w:sz="2" w:space="0" w:color="auto"/>
            </w:tcBorders>
          </w:tcPr>
          <w:p w14:paraId="317514A4" w14:textId="73ED2877" w:rsidR="00FD3E0E" w:rsidRDefault="00FD3E0E" w:rsidP="008C6C11">
            <w:pPr>
              <w:rPr>
                <w:rFonts w:ascii="Myriad Pro Light" w:hAnsi="Myriad Pro Light"/>
                <w:lang w:val="es-ES_tradnl"/>
              </w:rPr>
            </w:pPr>
            <w:r>
              <w:rPr>
                <w:rFonts w:ascii="Myriad Pro Light" w:hAnsi="Myriad Pro Light"/>
                <w:lang w:val="es-ES_tradnl"/>
              </w:rPr>
              <w:t>V1.7</w:t>
            </w:r>
          </w:p>
        </w:tc>
        <w:tc>
          <w:tcPr>
            <w:tcW w:w="2110" w:type="pct"/>
            <w:tcBorders>
              <w:top w:val="single" w:sz="2" w:space="0" w:color="auto"/>
              <w:bottom w:val="single" w:sz="2" w:space="0" w:color="auto"/>
            </w:tcBorders>
          </w:tcPr>
          <w:p w14:paraId="73A5B83C" w14:textId="3026C771" w:rsidR="00FD3E0E" w:rsidRDefault="00FD3E0E" w:rsidP="008C6C11">
            <w:pPr>
              <w:rPr>
                <w:rFonts w:ascii="Myriad Pro Light" w:hAnsi="Myriad Pro Light"/>
                <w:lang w:val="es-ES_tradnl"/>
              </w:rPr>
            </w:pPr>
            <w:r>
              <w:rPr>
                <w:rFonts w:ascii="Myriad Pro Light" w:hAnsi="Myriad Pro Light"/>
                <w:lang w:val="es-ES_tradnl"/>
              </w:rPr>
              <w:t xml:space="preserve">Se agregó el formato de </w:t>
            </w:r>
            <w:r w:rsidRPr="00F55FA6">
              <w:rPr>
                <w:rFonts w:ascii="Myriad Pro Light" w:hAnsi="Myriad Pro Light"/>
              </w:rPr>
              <w:t>FO-DE-0</w:t>
            </w:r>
            <w:r>
              <w:rPr>
                <w:rFonts w:ascii="Myriad Pro Light" w:hAnsi="Myriad Pro Light"/>
              </w:rPr>
              <w:t>24 Formato de PostMortem</w:t>
            </w:r>
          </w:p>
        </w:tc>
        <w:tc>
          <w:tcPr>
            <w:tcW w:w="659" w:type="pct"/>
          </w:tcPr>
          <w:p w14:paraId="3799BBC6" w14:textId="0AA3607C" w:rsidR="00FD3E0E" w:rsidRDefault="00FD3E0E" w:rsidP="008C6C11">
            <w:pPr>
              <w:jc w:val="center"/>
              <w:rPr>
                <w:rFonts w:ascii="Myriad Pro Light" w:hAnsi="Myriad Pro Light"/>
                <w:lang w:val="es-ES_tradnl"/>
              </w:rPr>
            </w:pPr>
            <w:r>
              <w:rPr>
                <w:rFonts w:ascii="Myriad Pro Light" w:hAnsi="Myriad Pro Light"/>
                <w:lang w:val="es-ES_tradnl"/>
              </w:rPr>
              <w:t>Cristhian Méndez</w:t>
            </w:r>
          </w:p>
        </w:tc>
        <w:tc>
          <w:tcPr>
            <w:tcW w:w="659" w:type="pct"/>
          </w:tcPr>
          <w:p w14:paraId="1FC57D03" w14:textId="3C6406DF" w:rsidR="00FD3E0E" w:rsidRDefault="00FD3E0E" w:rsidP="008C6C11">
            <w:pPr>
              <w:jc w:val="center"/>
              <w:rPr>
                <w:rFonts w:ascii="Myriad Pro Light" w:hAnsi="Myriad Pro Light"/>
                <w:lang w:val="es-ES_tradnl"/>
              </w:rPr>
            </w:pPr>
            <w:r>
              <w:rPr>
                <w:rFonts w:ascii="Myriad Pro Light" w:hAnsi="Myriad Pro Light"/>
                <w:lang w:val="es-ES_tradnl"/>
              </w:rPr>
              <w:t>CMMI</w:t>
            </w:r>
          </w:p>
        </w:tc>
        <w:tc>
          <w:tcPr>
            <w:tcW w:w="621" w:type="pct"/>
          </w:tcPr>
          <w:p w14:paraId="7659AD02" w14:textId="64685B3F" w:rsidR="00FD3E0E" w:rsidRDefault="00FD3E0E" w:rsidP="008C6C11">
            <w:pPr>
              <w:jc w:val="center"/>
              <w:rPr>
                <w:rFonts w:ascii="Myriad Pro Light" w:hAnsi="Myriad Pro Light"/>
                <w:lang w:val="es-ES_tradnl"/>
              </w:rPr>
            </w:pPr>
            <w:r>
              <w:rPr>
                <w:rFonts w:ascii="Myriad Pro Light" w:hAnsi="Myriad Pro Light"/>
                <w:lang w:val="es-ES_tradnl"/>
              </w:rPr>
              <w:t>NA</w:t>
            </w:r>
          </w:p>
        </w:tc>
      </w:tr>
      <w:tr w:rsidR="00777088" w:rsidRPr="00B1611C" w14:paraId="767BBCC5" w14:textId="77777777" w:rsidTr="00815B00">
        <w:tc>
          <w:tcPr>
            <w:tcW w:w="600" w:type="pct"/>
            <w:tcBorders>
              <w:top w:val="single" w:sz="2" w:space="0" w:color="auto"/>
              <w:bottom w:val="single" w:sz="2" w:space="0" w:color="auto"/>
            </w:tcBorders>
          </w:tcPr>
          <w:p w14:paraId="38F16459" w14:textId="0405BEF7" w:rsidR="00777088" w:rsidRDefault="00777088" w:rsidP="00777088">
            <w:pPr>
              <w:jc w:val="center"/>
              <w:rPr>
                <w:rFonts w:ascii="Myriad Pro Light" w:hAnsi="Myriad Pro Light"/>
                <w:lang w:val="es-ES_tradnl"/>
              </w:rPr>
            </w:pPr>
            <w:r>
              <w:rPr>
                <w:rFonts w:ascii="Myriad Pro Light" w:hAnsi="Myriad Pro Light"/>
                <w:lang w:val="es-ES_tradnl"/>
              </w:rPr>
              <w:t>02/18/2016</w:t>
            </w:r>
          </w:p>
        </w:tc>
        <w:tc>
          <w:tcPr>
            <w:tcW w:w="351" w:type="pct"/>
            <w:tcBorders>
              <w:top w:val="single" w:sz="2" w:space="0" w:color="auto"/>
              <w:bottom w:val="single" w:sz="2" w:space="0" w:color="auto"/>
            </w:tcBorders>
          </w:tcPr>
          <w:p w14:paraId="1FA36C1F" w14:textId="53ED69A7" w:rsidR="00777088" w:rsidRDefault="00777088" w:rsidP="00777088">
            <w:pPr>
              <w:rPr>
                <w:rFonts w:ascii="Myriad Pro Light" w:hAnsi="Myriad Pro Light"/>
                <w:lang w:val="es-ES_tradnl"/>
              </w:rPr>
            </w:pPr>
            <w:r>
              <w:rPr>
                <w:rFonts w:ascii="Myriad Pro Light" w:hAnsi="Myriad Pro Light"/>
                <w:lang w:val="es-ES_tradnl"/>
              </w:rPr>
              <w:t>V1.8</w:t>
            </w:r>
          </w:p>
        </w:tc>
        <w:tc>
          <w:tcPr>
            <w:tcW w:w="2110" w:type="pct"/>
            <w:tcBorders>
              <w:top w:val="single" w:sz="2" w:space="0" w:color="auto"/>
              <w:bottom w:val="single" w:sz="2" w:space="0" w:color="auto"/>
            </w:tcBorders>
          </w:tcPr>
          <w:p w14:paraId="5B77A72B" w14:textId="2378B05A" w:rsidR="00777088" w:rsidRDefault="00777088" w:rsidP="00777088">
            <w:pPr>
              <w:rPr>
                <w:rFonts w:ascii="Myriad Pro Light" w:hAnsi="Myriad Pro Light"/>
                <w:lang w:val="es-ES_tradnl"/>
              </w:rPr>
            </w:pPr>
            <w:r>
              <w:rPr>
                <w:rFonts w:ascii="Myriad Pro Light" w:hAnsi="Myriad Pro Light"/>
                <w:lang w:val="es-ES_tradnl"/>
              </w:rPr>
              <w:t xml:space="preserve">Se agregó el formato </w:t>
            </w:r>
            <w:r w:rsidRPr="00777088">
              <w:rPr>
                <w:rFonts w:ascii="Myriad Pro Light" w:hAnsi="Myriad Pro Light"/>
                <w:lang w:val="es-ES_tradnl"/>
              </w:rPr>
              <w:t>FO-DE-38-Bitacora de creación de TAGS</w:t>
            </w:r>
          </w:p>
        </w:tc>
        <w:tc>
          <w:tcPr>
            <w:tcW w:w="659" w:type="pct"/>
          </w:tcPr>
          <w:p w14:paraId="18550885" w14:textId="2E05AABC" w:rsidR="00777088" w:rsidRDefault="00777088" w:rsidP="00777088">
            <w:pPr>
              <w:jc w:val="center"/>
              <w:rPr>
                <w:rFonts w:ascii="Myriad Pro Light" w:hAnsi="Myriad Pro Light"/>
                <w:lang w:val="es-ES_tradnl"/>
              </w:rPr>
            </w:pPr>
            <w:r>
              <w:rPr>
                <w:rFonts w:ascii="Myriad Pro Light" w:hAnsi="Myriad Pro Light"/>
                <w:lang w:val="es-ES_tradnl"/>
              </w:rPr>
              <w:t>Cristhian Méndez</w:t>
            </w:r>
          </w:p>
        </w:tc>
        <w:tc>
          <w:tcPr>
            <w:tcW w:w="659" w:type="pct"/>
          </w:tcPr>
          <w:p w14:paraId="11349F60" w14:textId="2A73BF4C" w:rsidR="00777088" w:rsidRDefault="00777088" w:rsidP="00777088">
            <w:pPr>
              <w:jc w:val="center"/>
              <w:rPr>
                <w:rFonts w:ascii="Myriad Pro Light" w:hAnsi="Myriad Pro Light"/>
                <w:lang w:val="es-ES_tradnl"/>
              </w:rPr>
            </w:pPr>
            <w:r>
              <w:rPr>
                <w:rFonts w:ascii="Myriad Pro Light" w:hAnsi="Myriad Pro Light"/>
                <w:lang w:val="es-ES_tradnl"/>
              </w:rPr>
              <w:t>CMMI</w:t>
            </w:r>
          </w:p>
        </w:tc>
        <w:tc>
          <w:tcPr>
            <w:tcW w:w="621" w:type="pct"/>
          </w:tcPr>
          <w:p w14:paraId="2AD2DD2C" w14:textId="357E87A6" w:rsidR="00777088" w:rsidRDefault="00777088" w:rsidP="00777088">
            <w:pPr>
              <w:jc w:val="center"/>
              <w:rPr>
                <w:rFonts w:ascii="Myriad Pro Light" w:hAnsi="Myriad Pro Light"/>
                <w:lang w:val="es-ES_tradnl"/>
              </w:rPr>
            </w:pPr>
            <w:r>
              <w:rPr>
                <w:rFonts w:ascii="Myriad Pro Light" w:hAnsi="Myriad Pro Light"/>
                <w:lang w:val="es-ES_tradnl"/>
              </w:rPr>
              <w:t>NA</w:t>
            </w:r>
          </w:p>
        </w:tc>
      </w:tr>
      <w:tr w:rsidR="00815B00" w:rsidRPr="00B1611C" w14:paraId="56EDCBE7" w14:textId="77777777" w:rsidTr="00F07A0F">
        <w:tc>
          <w:tcPr>
            <w:tcW w:w="600" w:type="pct"/>
            <w:tcBorders>
              <w:top w:val="single" w:sz="2" w:space="0" w:color="auto"/>
              <w:bottom w:val="single" w:sz="2" w:space="0" w:color="auto"/>
            </w:tcBorders>
          </w:tcPr>
          <w:p w14:paraId="678DFA08" w14:textId="0224B4EA" w:rsidR="00815B00" w:rsidRDefault="00815B00" w:rsidP="00777088">
            <w:pPr>
              <w:jc w:val="center"/>
              <w:rPr>
                <w:rFonts w:ascii="Myriad Pro Light" w:hAnsi="Myriad Pro Light"/>
                <w:lang w:val="es-ES_tradnl"/>
              </w:rPr>
            </w:pPr>
            <w:r>
              <w:rPr>
                <w:rFonts w:ascii="Myriad Pro Light" w:hAnsi="Myriad Pro Light"/>
                <w:lang w:val="es-ES_tradnl"/>
              </w:rPr>
              <w:t>09/03/2016</w:t>
            </w:r>
          </w:p>
        </w:tc>
        <w:tc>
          <w:tcPr>
            <w:tcW w:w="351" w:type="pct"/>
            <w:tcBorders>
              <w:top w:val="single" w:sz="2" w:space="0" w:color="auto"/>
              <w:bottom w:val="single" w:sz="2" w:space="0" w:color="auto"/>
            </w:tcBorders>
          </w:tcPr>
          <w:p w14:paraId="4CBDFB84" w14:textId="6264F43C" w:rsidR="00815B00" w:rsidRDefault="00815B00" w:rsidP="00777088">
            <w:pPr>
              <w:rPr>
                <w:rFonts w:ascii="Myriad Pro Light" w:hAnsi="Myriad Pro Light"/>
                <w:lang w:val="es-ES_tradnl"/>
              </w:rPr>
            </w:pPr>
            <w:r>
              <w:rPr>
                <w:rFonts w:ascii="Myriad Pro Light" w:hAnsi="Myriad Pro Light"/>
                <w:lang w:val="es-ES_tradnl"/>
              </w:rPr>
              <w:t>V1.9</w:t>
            </w:r>
          </w:p>
        </w:tc>
        <w:tc>
          <w:tcPr>
            <w:tcW w:w="2110" w:type="pct"/>
            <w:tcBorders>
              <w:top w:val="single" w:sz="2" w:space="0" w:color="auto"/>
              <w:bottom w:val="single" w:sz="2" w:space="0" w:color="auto"/>
            </w:tcBorders>
          </w:tcPr>
          <w:p w14:paraId="2F66E566" w14:textId="1B3401E1" w:rsidR="00815B00" w:rsidRDefault="00815B00" w:rsidP="00777088">
            <w:pPr>
              <w:rPr>
                <w:rFonts w:ascii="Myriad Pro Light" w:hAnsi="Myriad Pro Light"/>
                <w:lang w:val="es-ES_tradnl"/>
              </w:rPr>
            </w:pPr>
            <w:r>
              <w:rPr>
                <w:rFonts w:ascii="Myriad Pro Light" w:hAnsi="Myriad Pro Light"/>
                <w:lang w:val="es-ES_tradnl"/>
              </w:rPr>
              <w:t xml:space="preserve">Se agregó el formato </w:t>
            </w:r>
            <w:r w:rsidRPr="00815B00">
              <w:rPr>
                <w:rFonts w:ascii="Myriad Pro Light" w:hAnsi="Myriad Pro Light"/>
                <w:lang w:val="es-ES_tradnl"/>
              </w:rPr>
              <w:t>FO-DE-040-Formato de Desempeño de Gestiones</w:t>
            </w:r>
          </w:p>
        </w:tc>
        <w:tc>
          <w:tcPr>
            <w:tcW w:w="659" w:type="pct"/>
          </w:tcPr>
          <w:p w14:paraId="197B49DB" w14:textId="70EC4461" w:rsidR="00815B00" w:rsidRDefault="00815B00" w:rsidP="00777088">
            <w:pPr>
              <w:jc w:val="center"/>
              <w:rPr>
                <w:rFonts w:ascii="Myriad Pro Light" w:hAnsi="Myriad Pro Light"/>
                <w:lang w:val="es-ES_tradnl"/>
              </w:rPr>
            </w:pPr>
            <w:r>
              <w:rPr>
                <w:rFonts w:ascii="Myriad Pro Light" w:hAnsi="Myriad Pro Light"/>
                <w:lang w:val="es-ES_tradnl"/>
              </w:rPr>
              <w:t>Cristhian Méndez</w:t>
            </w:r>
          </w:p>
        </w:tc>
        <w:tc>
          <w:tcPr>
            <w:tcW w:w="659" w:type="pct"/>
          </w:tcPr>
          <w:p w14:paraId="29CD1B32" w14:textId="5F93C798" w:rsidR="00815B00" w:rsidRDefault="00815B00" w:rsidP="00777088">
            <w:pPr>
              <w:jc w:val="center"/>
              <w:rPr>
                <w:rFonts w:ascii="Myriad Pro Light" w:hAnsi="Myriad Pro Light"/>
                <w:lang w:val="es-ES_tradnl"/>
              </w:rPr>
            </w:pPr>
            <w:r>
              <w:rPr>
                <w:rFonts w:ascii="Myriad Pro Light" w:hAnsi="Myriad Pro Light"/>
                <w:lang w:val="es-ES_tradnl"/>
              </w:rPr>
              <w:t>CMMi</w:t>
            </w:r>
          </w:p>
        </w:tc>
        <w:tc>
          <w:tcPr>
            <w:tcW w:w="621" w:type="pct"/>
          </w:tcPr>
          <w:p w14:paraId="3C990F54" w14:textId="435D017D" w:rsidR="00815B00" w:rsidRDefault="00815B00" w:rsidP="00777088">
            <w:pPr>
              <w:jc w:val="center"/>
              <w:rPr>
                <w:rFonts w:ascii="Myriad Pro Light" w:hAnsi="Myriad Pro Light"/>
                <w:lang w:val="es-ES_tradnl"/>
              </w:rPr>
            </w:pPr>
            <w:r>
              <w:rPr>
                <w:rFonts w:ascii="Myriad Pro Light" w:hAnsi="Myriad Pro Light"/>
                <w:lang w:val="es-ES_tradnl"/>
              </w:rPr>
              <w:t>NA</w:t>
            </w:r>
          </w:p>
        </w:tc>
      </w:tr>
      <w:tr w:rsidR="00F07A0F" w:rsidRPr="00B1611C" w14:paraId="07587179" w14:textId="77777777" w:rsidTr="00777088">
        <w:tc>
          <w:tcPr>
            <w:tcW w:w="600" w:type="pct"/>
            <w:tcBorders>
              <w:top w:val="single" w:sz="2" w:space="0" w:color="auto"/>
            </w:tcBorders>
          </w:tcPr>
          <w:p w14:paraId="65D6A566" w14:textId="2E2A76B1" w:rsidR="00F07A0F" w:rsidRDefault="00F07A0F" w:rsidP="00F07A0F">
            <w:pPr>
              <w:jc w:val="center"/>
              <w:rPr>
                <w:rFonts w:ascii="Myriad Pro Light" w:hAnsi="Myriad Pro Light"/>
                <w:lang w:val="es-ES_tradnl"/>
              </w:rPr>
            </w:pPr>
            <w:r>
              <w:rPr>
                <w:rFonts w:ascii="Myriad Pro Light" w:hAnsi="Myriad Pro Light"/>
                <w:lang w:val="es-ES_tradnl"/>
              </w:rPr>
              <w:t>16/03/2016</w:t>
            </w:r>
          </w:p>
        </w:tc>
        <w:tc>
          <w:tcPr>
            <w:tcW w:w="351" w:type="pct"/>
            <w:tcBorders>
              <w:top w:val="single" w:sz="2" w:space="0" w:color="auto"/>
            </w:tcBorders>
          </w:tcPr>
          <w:p w14:paraId="76942978" w14:textId="2E183932" w:rsidR="00F07A0F" w:rsidRDefault="00F07A0F" w:rsidP="00F07A0F">
            <w:pPr>
              <w:rPr>
                <w:rFonts w:ascii="Myriad Pro Light" w:hAnsi="Myriad Pro Light"/>
                <w:lang w:val="es-ES_tradnl"/>
              </w:rPr>
            </w:pPr>
            <w:r>
              <w:rPr>
                <w:rFonts w:ascii="Myriad Pro Light" w:hAnsi="Myriad Pro Light"/>
                <w:lang w:val="es-ES_tradnl"/>
              </w:rPr>
              <w:t>V13.9</w:t>
            </w:r>
          </w:p>
        </w:tc>
        <w:tc>
          <w:tcPr>
            <w:tcW w:w="2110" w:type="pct"/>
            <w:tcBorders>
              <w:top w:val="single" w:sz="2" w:space="0" w:color="auto"/>
            </w:tcBorders>
          </w:tcPr>
          <w:p w14:paraId="2D07E49E" w14:textId="72570548" w:rsidR="00F07A0F" w:rsidRDefault="00F07A0F" w:rsidP="00F07A0F">
            <w:pPr>
              <w:rPr>
                <w:rFonts w:ascii="Myriad Pro Light" w:hAnsi="Myriad Pro Light"/>
                <w:lang w:val="es-ES_tradnl"/>
              </w:rPr>
            </w:pPr>
            <w:r>
              <w:rPr>
                <w:lang w:val="es-ES_tradnl" w:eastAsia="en-US"/>
              </w:rPr>
              <w:t xml:space="preserve">Se documenta mejora </w:t>
            </w:r>
            <w:r>
              <w:t xml:space="preserve"> </w:t>
            </w:r>
            <w:r w:rsidRPr="0035739B">
              <w:rPr>
                <w:lang w:val="es-ES_tradnl" w:eastAsia="en-US"/>
              </w:rPr>
              <w:t xml:space="preserve">Integración de </w:t>
            </w:r>
            <w:proofErr w:type="spellStart"/>
            <w:r w:rsidRPr="0035739B">
              <w:rPr>
                <w:lang w:val="es-ES_tradnl" w:eastAsia="en-US"/>
              </w:rPr>
              <w:t>BitBucket</w:t>
            </w:r>
            <w:proofErr w:type="spellEnd"/>
            <w:r w:rsidRPr="0035739B">
              <w:rPr>
                <w:lang w:val="es-ES_tradnl" w:eastAsia="en-US"/>
              </w:rPr>
              <w:t xml:space="preserve"> como repositorio</w:t>
            </w:r>
            <w:r>
              <w:rPr>
                <w:lang w:val="es-ES_tradnl" w:eastAsia="en-US"/>
              </w:rPr>
              <w:t xml:space="preserve"> a los procesos operativos</w:t>
            </w:r>
          </w:p>
        </w:tc>
        <w:tc>
          <w:tcPr>
            <w:tcW w:w="659" w:type="pct"/>
          </w:tcPr>
          <w:p w14:paraId="22DA5D56" w14:textId="0F729E5C" w:rsidR="00F07A0F" w:rsidRDefault="00F07A0F" w:rsidP="00F07A0F">
            <w:pPr>
              <w:jc w:val="center"/>
              <w:rPr>
                <w:rFonts w:ascii="Myriad Pro Light" w:hAnsi="Myriad Pro Light"/>
                <w:lang w:val="es-ES_tradnl"/>
              </w:rPr>
            </w:pPr>
            <w:r>
              <w:rPr>
                <w:rFonts w:ascii="Myriad Pro Light" w:hAnsi="Myriad Pro Light"/>
                <w:lang w:val="es-ES_tradnl"/>
              </w:rPr>
              <w:t>Cristhian Méndez</w:t>
            </w:r>
          </w:p>
        </w:tc>
        <w:tc>
          <w:tcPr>
            <w:tcW w:w="659" w:type="pct"/>
          </w:tcPr>
          <w:p w14:paraId="2E3B8136" w14:textId="3B31E4FF" w:rsidR="00F07A0F" w:rsidRDefault="00F07A0F" w:rsidP="00F07A0F">
            <w:pPr>
              <w:jc w:val="center"/>
              <w:rPr>
                <w:rFonts w:ascii="Myriad Pro Light" w:hAnsi="Myriad Pro Light"/>
                <w:lang w:val="es-ES_tradnl"/>
              </w:rPr>
            </w:pPr>
            <w:r>
              <w:rPr>
                <w:rFonts w:ascii="Myriad Pro Light" w:hAnsi="Myriad Pro Light"/>
                <w:lang w:val="es-ES_tradnl"/>
              </w:rPr>
              <w:t>Mejora Continua</w:t>
            </w:r>
          </w:p>
        </w:tc>
        <w:tc>
          <w:tcPr>
            <w:tcW w:w="621" w:type="pct"/>
          </w:tcPr>
          <w:p w14:paraId="3BD8CDB5" w14:textId="042ADF9C" w:rsidR="00F07A0F" w:rsidRDefault="00F07A0F" w:rsidP="00F07A0F">
            <w:pPr>
              <w:jc w:val="center"/>
              <w:rPr>
                <w:rFonts w:ascii="Myriad Pro Light" w:hAnsi="Myriad Pro Light"/>
                <w:lang w:val="es-ES_tradnl"/>
              </w:rPr>
            </w:pPr>
            <w:r>
              <w:rPr>
                <w:rFonts w:ascii="Myriad Pro Light" w:hAnsi="Myriad Pro Light"/>
                <w:lang w:val="es-ES_tradnl"/>
              </w:rPr>
              <w:t>N/A</w:t>
            </w:r>
          </w:p>
        </w:tc>
      </w:tr>
    </w:tbl>
    <w:p w14:paraId="26DF3721" w14:textId="77777777" w:rsidR="0000791F" w:rsidRPr="00B1611C" w:rsidRDefault="0000791F" w:rsidP="002A19B4">
      <w:pPr>
        <w:rPr>
          <w:rFonts w:ascii="Myriad Pro Light" w:hAnsi="Myriad Pro Light"/>
          <w:lang w:val="es-ES_tradnl"/>
        </w:rPr>
      </w:pPr>
    </w:p>
    <w:p w14:paraId="5C52B60B" w14:textId="77777777" w:rsidR="0000791F" w:rsidRPr="00B1611C" w:rsidRDefault="0000791F" w:rsidP="002A19B4">
      <w:pPr>
        <w:rPr>
          <w:rFonts w:ascii="Myriad Pro Light" w:hAnsi="Myriad Pro Light"/>
          <w:lang w:val="es-ES_tradnl"/>
        </w:rPr>
      </w:pPr>
    </w:p>
    <w:p w14:paraId="6C1EA1A7" w14:textId="77777777" w:rsidR="0000791F" w:rsidRPr="00B1611C" w:rsidRDefault="0000791F" w:rsidP="002A19B4">
      <w:pPr>
        <w:rPr>
          <w:rFonts w:ascii="Myriad Pro Light" w:hAnsi="Myriad Pro Light"/>
          <w:lang w:val="es-ES_tradnl"/>
        </w:rPr>
      </w:pPr>
    </w:p>
    <w:p w14:paraId="6E2C85D1" w14:textId="77777777" w:rsidR="0000791F" w:rsidRPr="00726799" w:rsidRDefault="0000791F" w:rsidP="002A19B4">
      <w:pPr>
        <w:rPr>
          <w:lang w:val="es-ES_tradnl"/>
        </w:rPr>
      </w:pPr>
    </w:p>
    <w:p w14:paraId="3D169066" w14:textId="68AF2D39" w:rsidR="00E93FA4" w:rsidRPr="00726799" w:rsidRDefault="00E93FA4" w:rsidP="00726799">
      <w:pPr>
        <w:pStyle w:val="CITI-TITULO-1"/>
        <w:numPr>
          <w:ilvl w:val="0"/>
          <w:numId w:val="0"/>
        </w:numPr>
        <w:outlineLvl w:val="0"/>
      </w:pPr>
      <w:bookmarkStart w:id="3" w:name="_Toc278736754"/>
      <w:bookmarkStart w:id="4" w:name="_Toc278736823"/>
      <w:bookmarkStart w:id="5" w:name="_Toc278795552"/>
      <w:bookmarkStart w:id="6" w:name="_Toc419970156"/>
      <w:bookmarkStart w:id="7" w:name="_Toc427328483"/>
      <w:r w:rsidRPr="00726799">
        <w:lastRenderedPageBreak/>
        <w:t>TABLA DE CONTENIDO</w:t>
      </w:r>
      <w:bookmarkEnd w:id="3"/>
      <w:bookmarkEnd w:id="4"/>
      <w:bookmarkEnd w:id="5"/>
      <w:bookmarkEnd w:id="6"/>
      <w:bookmarkEnd w:id="7"/>
    </w:p>
    <w:p w14:paraId="41667E2C" w14:textId="77777777" w:rsidR="005F465D" w:rsidRDefault="00592B24">
      <w:pPr>
        <w:pStyle w:val="TDC1"/>
        <w:tabs>
          <w:tab w:val="right" w:leader="dot" w:pos="9629"/>
        </w:tabs>
        <w:rPr>
          <w:rFonts w:asciiTheme="minorHAnsi" w:eastAsiaTheme="minorEastAsia" w:hAnsiTheme="minorHAnsi" w:cstheme="minorBidi"/>
          <w:b w:val="0"/>
          <w:bCs w:val="0"/>
          <w:caps w:val="0"/>
          <w:noProof/>
          <w:sz w:val="22"/>
          <w:szCs w:val="22"/>
          <w:lang w:eastAsia="es-MX"/>
        </w:rPr>
      </w:pPr>
      <w:r>
        <w:rPr>
          <w:b w:val="0"/>
          <w:bCs w:val="0"/>
          <w:caps w:val="0"/>
          <w:noProof/>
        </w:rPr>
        <w:fldChar w:fldCharType="begin"/>
      </w:r>
      <w:r>
        <w:rPr>
          <w:b w:val="0"/>
          <w:bCs w:val="0"/>
          <w:caps w:val="0"/>
          <w:noProof/>
        </w:rPr>
        <w:instrText xml:space="preserve"> TOC \o "1-3" \h \z \u </w:instrText>
      </w:r>
      <w:r>
        <w:rPr>
          <w:b w:val="0"/>
          <w:bCs w:val="0"/>
          <w:caps w:val="0"/>
          <w:noProof/>
        </w:rPr>
        <w:fldChar w:fldCharType="separate"/>
      </w:r>
      <w:hyperlink w:anchor="_Toc427328482" w:history="1">
        <w:r w:rsidR="005F465D" w:rsidRPr="00A07059">
          <w:rPr>
            <w:rStyle w:val="Hipervnculo"/>
            <w:noProof/>
          </w:rPr>
          <w:t>HISTORIAL DE REVISIONES</w:t>
        </w:r>
        <w:r w:rsidR="005F465D">
          <w:rPr>
            <w:noProof/>
            <w:webHidden/>
          </w:rPr>
          <w:tab/>
        </w:r>
        <w:r w:rsidR="005F465D">
          <w:rPr>
            <w:noProof/>
            <w:webHidden/>
          </w:rPr>
          <w:fldChar w:fldCharType="begin"/>
        </w:r>
        <w:r w:rsidR="005F465D">
          <w:rPr>
            <w:noProof/>
            <w:webHidden/>
          </w:rPr>
          <w:instrText xml:space="preserve"> PAGEREF _Toc427328482 \h </w:instrText>
        </w:r>
        <w:r w:rsidR="005F465D">
          <w:rPr>
            <w:noProof/>
            <w:webHidden/>
          </w:rPr>
        </w:r>
        <w:r w:rsidR="005F465D">
          <w:rPr>
            <w:noProof/>
            <w:webHidden/>
          </w:rPr>
          <w:fldChar w:fldCharType="separate"/>
        </w:r>
        <w:r w:rsidR="005F465D">
          <w:rPr>
            <w:noProof/>
            <w:webHidden/>
          </w:rPr>
          <w:t>2</w:t>
        </w:r>
        <w:r w:rsidR="005F465D">
          <w:rPr>
            <w:noProof/>
            <w:webHidden/>
          </w:rPr>
          <w:fldChar w:fldCharType="end"/>
        </w:r>
      </w:hyperlink>
    </w:p>
    <w:p w14:paraId="14033DAC" w14:textId="77777777" w:rsidR="005F465D" w:rsidRDefault="00D1015A">
      <w:pPr>
        <w:pStyle w:val="TDC1"/>
        <w:tabs>
          <w:tab w:val="right" w:leader="dot" w:pos="9629"/>
        </w:tabs>
        <w:rPr>
          <w:rFonts w:asciiTheme="minorHAnsi" w:eastAsiaTheme="minorEastAsia" w:hAnsiTheme="minorHAnsi" w:cstheme="minorBidi"/>
          <w:b w:val="0"/>
          <w:bCs w:val="0"/>
          <w:caps w:val="0"/>
          <w:noProof/>
          <w:sz w:val="22"/>
          <w:szCs w:val="22"/>
          <w:lang w:eastAsia="es-MX"/>
        </w:rPr>
      </w:pPr>
      <w:hyperlink w:anchor="_Toc427328483" w:history="1">
        <w:r w:rsidR="005F465D" w:rsidRPr="00A07059">
          <w:rPr>
            <w:rStyle w:val="Hipervnculo"/>
            <w:noProof/>
          </w:rPr>
          <w:t>TABLA DE CONTENIDO</w:t>
        </w:r>
        <w:r w:rsidR="005F465D">
          <w:rPr>
            <w:noProof/>
            <w:webHidden/>
          </w:rPr>
          <w:tab/>
        </w:r>
        <w:r w:rsidR="005F465D">
          <w:rPr>
            <w:noProof/>
            <w:webHidden/>
          </w:rPr>
          <w:fldChar w:fldCharType="begin"/>
        </w:r>
        <w:r w:rsidR="005F465D">
          <w:rPr>
            <w:noProof/>
            <w:webHidden/>
          </w:rPr>
          <w:instrText xml:space="preserve"> PAGEREF _Toc427328483 \h </w:instrText>
        </w:r>
        <w:r w:rsidR="005F465D">
          <w:rPr>
            <w:noProof/>
            <w:webHidden/>
          </w:rPr>
        </w:r>
        <w:r w:rsidR="005F465D">
          <w:rPr>
            <w:noProof/>
            <w:webHidden/>
          </w:rPr>
          <w:fldChar w:fldCharType="separate"/>
        </w:r>
        <w:r w:rsidR="005F465D">
          <w:rPr>
            <w:noProof/>
            <w:webHidden/>
          </w:rPr>
          <w:t>3</w:t>
        </w:r>
        <w:r w:rsidR="005F465D">
          <w:rPr>
            <w:noProof/>
            <w:webHidden/>
          </w:rPr>
          <w:fldChar w:fldCharType="end"/>
        </w:r>
      </w:hyperlink>
    </w:p>
    <w:p w14:paraId="5B61A13C" w14:textId="77777777" w:rsidR="005F465D" w:rsidRDefault="00D1015A">
      <w:pPr>
        <w:pStyle w:val="TDC1"/>
        <w:tabs>
          <w:tab w:val="left" w:pos="440"/>
          <w:tab w:val="right" w:leader="dot" w:pos="9629"/>
        </w:tabs>
        <w:rPr>
          <w:rFonts w:asciiTheme="minorHAnsi" w:eastAsiaTheme="minorEastAsia" w:hAnsiTheme="minorHAnsi" w:cstheme="minorBidi"/>
          <w:b w:val="0"/>
          <w:bCs w:val="0"/>
          <w:caps w:val="0"/>
          <w:noProof/>
          <w:sz w:val="22"/>
          <w:szCs w:val="22"/>
          <w:lang w:eastAsia="es-MX"/>
        </w:rPr>
      </w:pPr>
      <w:hyperlink w:anchor="_Toc427328484" w:history="1">
        <w:r w:rsidR="005F465D" w:rsidRPr="00A07059">
          <w:rPr>
            <w:rStyle w:val="Hipervnculo"/>
            <w:noProof/>
          </w:rPr>
          <w:t>1.</w:t>
        </w:r>
        <w:r w:rsidR="005F465D">
          <w:rPr>
            <w:rFonts w:asciiTheme="minorHAnsi" w:eastAsiaTheme="minorEastAsia" w:hAnsiTheme="minorHAnsi" w:cstheme="minorBidi"/>
            <w:b w:val="0"/>
            <w:bCs w:val="0"/>
            <w:caps w:val="0"/>
            <w:noProof/>
            <w:sz w:val="22"/>
            <w:szCs w:val="22"/>
            <w:lang w:eastAsia="es-MX"/>
          </w:rPr>
          <w:tab/>
        </w:r>
        <w:r w:rsidR="005F465D" w:rsidRPr="00A07059">
          <w:rPr>
            <w:rStyle w:val="Hipervnculo"/>
            <w:noProof/>
          </w:rPr>
          <w:t>INTRODUCCIÓN</w:t>
        </w:r>
        <w:r w:rsidR="005F465D">
          <w:rPr>
            <w:noProof/>
            <w:webHidden/>
          </w:rPr>
          <w:tab/>
        </w:r>
        <w:r w:rsidR="005F465D">
          <w:rPr>
            <w:noProof/>
            <w:webHidden/>
          </w:rPr>
          <w:fldChar w:fldCharType="begin"/>
        </w:r>
        <w:r w:rsidR="005F465D">
          <w:rPr>
            <w:noProof/>
            <w:webHidden/>
          </w:rPr>
          <w:instrText xml:space="preserve"> PAGEREF _Toc427328484 \h </w:instrText>
        </w:r>
        <w:r w:rsidR="005F465D">
          <w:rPr>
            <w:noProof/>
            <w:webHidden/>
          </w:rPr>
        </w:r>
        <w:r w:rsidR="005F465D">
          <w:rPr>
            <w:noProof/>
            <w:webHidden/>
          </w:rPr>
          <w:fldChar w:fldCharType="separate"/>
        </w:r>
        <w:r w:rsidR="005F465D">
          <w:rPr>
            <w:noProof/>
            <w:webHidden/>
          </w:rPr>
          <w:t>4</w:t>
        </w:r>
        <w:r w:rsidR="005F465D">
          <w:rPr>
            <w:noProof/>
            <w:webHidden/>
          </w:rPr>
          <w:fldChar w:fldCharType="end"/>
        </w:r>
      </w:hyperlink>
    </w:p>
    <w:p w14:paraId="4B736C03" w14:textId="77777777" w:rsidR="005F465D" w:rsidRDefault="00D1015A">
      <w:pPr>
        <w:pStyle w:val="TDC2"/>
        <w:tabs>
          <w:tab w:val="left" w:pos="880"/>
          <w:tab w:val="right" w:leader="dot" w:pos="9629"/>
        </w:tabs>
        <w:rPr>
          <w:rFonts w:asciiTheme="minorHAnsi" w:eastAsiaTheme="minorEastAsia" w:hAnsiTheme="minorHAnsi" w:cstheme="minorBidi"/>
          <w:smallCaps w:val="0"/>
          <w:noProof/>
          <w:sz w:val="22"/>
          <w:szCs w:val="22"/>
          <w:lang w:eastAsia="es-MX"/>
        </w:rPr>
      </w:pPr>
      <w:hyperlink w:anchor="_Toc427328485" w:history="1">
        <w:r w:rsidR="005F465D" w:rsidRPr="00A07059">
          <w:rPr>
            <w:rStyle w:val="Hipervnculo"/>
            <w:noProof/>
          </w:rPr>
          <w:t>1.1.</w:t>
        </w:r>
        <w:r w:rsidR="005F465D">
          <w:rPr>
            <w:rFonts w:asciiTheme="minorHAnsi" w:eastAsiaTheme="minorEastAsia" w:hAnsiTheme="minorHAnsi" w:cstheme="minorBidi"/>
            <w:smallCaps w:val="0"/>
            <w:noProof/>
            <w:sz w:val="22"/>
            <w:szCs w:val="22"/>
            <w:lang w:eastAsia="es-MX"/>
          </w:rPr>
          <w:tab/>
        </w:r>
        <w:r w:rsidR="005F465D" w:rsidRPr="00A07059">
          <w:rPr>
            <w:rStyle w:val="Hipervnculo"/>
            <w:noProof/>
          </w:rPr>
          <w:t>PROPÓSITO</w:t>
        </w:r>
        <w:r w:rsidR="005F465D">
          <w:rPr>
            <w:noProof/>
            <w:webHidden/>
          </w:rPr>
          <w:tab/>
        </w:r>
        <w:r w:rsidR="005F465D">
          <w:rPr>
            <w:noProof/>
            <w:webHidden/>
          </w:rPr>
          <w:fldChar w:fldCharType="begin"/>
        </w:r>
        <w:r w:rsidR="005F465D">
          <w:rPr>
            <w:noProof/>
            <w:webHidden/>
          </w:rPr>
          <w:instrText xml:space="preserve"> PAGEREF _Toc427328485 \h </w:instrText>
        </w:r>
        <w:r w:rsidR="005F465D">
          <w:rPr>
            <w:noProof/>
            <w:webHidden/>
          </w:rPr>
        </w:r>
        <w:r w:rsidR="005F465D">
          <w:rPr>
            <w:noProof/>
            <w:webHidden/>
          </w:rPr>
          <w:fldChar w:fldCharType="separate"/>
        </w:r>
        <w:r w:rsidR="005F465D">
          <w:rPr>
            <w:noProof/>
            <w:webHidden/>
          </w:rPr>
          <w:t>4</w:t>
        </w:r>
        <w:r w:rsidR="005F465D">
          <w:rPr>
            <w:noProof/>
            <w:webHidden/>
          </w:rPr>
          <w:fldChar w:fldCharType="end"/>
        </w:r>
      </w:hyperlink>
    </w:p>
    <w:p w14:paraId="26039A8A" w14:textId="77777777" w:rsidR="005F465D" w:rsidRDefault="00D1015A">
      <w:pPr>
        <w:pStyle w:val="TDC2"/>
        <w:tabs>
          <w:tab w:val="left" w:pos="880"/>
          <w:tab w:val="right" w:leader="dot" w:pos="9629"/>
        </w:tabs>
        <w:rPr>
          <w:rFonts w:asciiTheme="minorHAnsi" w:eastAsiaTheme="minorEastAsia" w:hAnsiTheme="minorHAnsi" w:cstheme="minorBidi"/>
          <w:smallCaps w:val="0"/>
          <w:noProof/>
          <w:sz w:val="22"/>
          <w:szCs w:val="22"/>
          <w:lang w:eastAsia="es-MX"/>
        </w:rPr>
      </w:pPr>
      <w:hyperlink w:anchor="_Toc427328486" w:history="1">
        <w:r w:rsidR="005F465D" w:rsidRPr="00A07059">
          <w:rPr>
            <w:rStyle w:val="Hipervnculo"/>
            <w:noProof/>
          </w:rPr>
          <w:t>1.2.</w:t>
        </w:r>
        <w:r w:rsidR="005F465D">
          <w:rPr>
            <w:rFonts w:asciiTheme="minorHAnsi" w:eastAsiaTheme="minorEastAsia" w:hAnsiTheme="minorHAnsi" w:cstheme="minorBidi"/>
            <w:smallCaps w:val="0"/>
            <w:noProof/>
            <w:sz w:val="22"/>
            <w:szCs w:val="22"/>
            <w:lang w:eastAsia="es-MX"/>
          </w:rPr>
          <w:tab/>
        </w:r>
        <w:r w:rsidR="005F465D" w:rsidRPr="00A07059">
          <w:rPr>
            <w:rStyle w:val="Hipervnculo"/>
            <w:noProof/>
          </w:rPr>
          <w:t>ALCANCE</w:t>
        </w:r>
        <w:r w:rsidR="005F465D">
          <w:rPr>
            <w:noProof/>
            <w:webHidden/>
          </w:rPr>
          <w:tab/>
        </w:r>
        <w:r w:rsidR="005F465D">
          <w:rPr>
            <w:noProof/>
            <w:webHidden/>
          </w:rPr>
          <w:fldChar w:fldCharType="begin"/>
        </w:r>
        <w:r w:rsidR="005F465D">
          <w:rPr>
            <w:noProof/>
            <w:webHidden/>
          </w:rPr>
          <w:instrText xml:space="preserve"> PAGEREF _Toc427328486 \h </w:instrText>
        </w:r>
        <w:r w:rsidR="005F465D">
          <w:rPr>
            <w:noProof/>
            <w:webHidden/>
          </w:rPr>
        </w:r>
        <w:r w:rsidR="005F465D">
          <w:rPr>
            <w:noProof/>
            <w:webHidden/>
          </w:rPr>
          <w:fldChar w:fldCharType="separate"/>
        </w:r>
        <w:r w:rsidR="005F465D">
          <w:rPr>
            <w:noProof/>
            <w:webHidden/>
          </w:rPr>
          <w:t>4</w:t>
        </w:r>
        <w:r w:rsidR="005F465D">
          <w:rPr>
            <w:noProof/>
            <w:webHidden/>
          </w:rPr>
          <w:fldChar w:fldCharType="end"/>
        </w:r>
      </w:hyperlink>
    </w:p>
    <w:p w14:paraId="734C65BD" w14:textId="77777777" w:rsidR="005F465D" w:rsidRDefault="00D1015A">
      <w:pPr>
        <w:pStyle w:val="TDC2"/>
        <w:tabs>
          <w:tab w:val="left" w:pos="880"/>
          <w:tab w:val="right" w:leader="dot" w:pos="9629"/>
        </w:tabs>
        <w:rPr>
          <w:rFonts w:asciiTheme="minorHAnsi" w:eastAsiaTheme="minorEastAsia" w:hAnsiTheme="minorHAnsi" w:cstheme="minorBidi"/>
          <w:smallCaps w:val="0"/>
          <w:noProof/>
          <w:sz w:val="22"/>
          <w:szCs w:val="22"/>
          <w:lang w:eastAsia="es-MX"/>
        </w:rPr>
      </w:pPr>
      <w:hyperlink w:anchor="_Toc427328487" w:history="1">
        <w:r w:rsidR="005F465D" w:rsidRPr="00A07059">
          <w:rPr>
            <w:rStyle w:val="Hipervnculo"/>
            <w:noProof/>
          </w:rPr>
          <w:t>1.3.</w:t>
        </w:r>
        <w:r w:rsidR="005F465D">
          <w:rPr>
            <w:rFonts w:asciiTheme="minorHAnsi" w:eastAsiaTheme="minorEastAsia" w:hAnsiTheme="minorHAnsi" w:cstheme="minorBidi"/>
            <w:smallCaps w:val="0"/>
            <w:noProof/>
            <w:sz w:val="22"/>
            <w:szCs w:val="22"/>
            <w:lang w:eastAsia="es-MX"/>
          </w:rPr>
          <w:tab/>
        </w:r>
        <w:r w:rsidR="005F465D" w:rsidRPr="00A07059">
          <w:rPr>
            <w:rStyle w:val="Hipervnculo"/>
            <w:noProof/>
          </w:rPr>
          <w:t>DEFINICIONES, ACRÓNIMOS Y ABREVIATURAS</w:t>
        </w:r>
        <w:r w:rsidR="005F465D">
          <w:rPr>
            <w:noProof/>
            <w:webHidden/>
          </w:rPr>
          <w:tab/>
        </w:r>
        <w:r w:rsidR="005F465D">
          <w:rPr>
            <w:noProof/>
            <w:webHidden/>
          </w:rPr>
          <w:fldChar w:fldCharType="begin"/>
        </w:r>
        <w:r w:rsidR="005F465D">
          <w:rPr>
            <w:noProof/>
            <w:webHidden/>
          </w:rPr>
          <w:instrText xml:space="preserve"> PAGEREF _Toc427328487 \h </w:instrText>
        </w:r>
        <w:r w:rsidR="005F465D">
          <w:rPr>
            <w:noProof/>
            <w:webHidden/>
          </w:rPr>
        </w:r>
        <w:r w:rsidR="005F465D">
          <w:rPr>
            <w:noProof/>
            <w:webHidden/>
          </w:rPr>
          <w:fldChar w:fldCharType="separate"/>
        </w:r>
        <w:r w:rsidR="005F465D">
          <w:rPr>
            <w:noProof/>
            <w:webHidden/>
          </w:rPr>
          <w:t>4</w:t>
        </w:r>
        <w:r w:rsidR="005F465D">
          <w:rPr>
            <w:noProof/>
            <w:webHidden/>
          </w:rPr>
          <w:fldChar w:fldCharType="end"/>
        </w:r>
      </w:hyperlink>
    </w:p>
    <w:p w14:paraId="54E7FA0C" w14:textId="77777777" w:rsidR="005F465D" w:rsidRDefault="00D1015A">
      <w:pPr>
        <w:pStyle w:val="TDC1"/>
        <w:tabs>
          <w:tab w:val="left" w:pos="440"/>
          <w:tab w:val="right" w:leader="dot" w:pos="9629"/>
        </w:tabs>
        <w:rPr>
          <w:rFonts w:asciiTheme="minorHAnsi" w:eastAsiaTheme="minorEastAsia" w:hAnsiTheme="minorHAnsi" w:cstheme="minorBidi"/>
          <w:b w:val="0"/>
          <w:bCs w:val="0"/>
          <w:caps w:val="0"/>
          <w:noProof/>
          <w:sz w:val="22"/>
          <w:szCs w:val="22"/>
          <w:lang w:eastAsia="es-MX"/>
        </w:rPr>
      </w:pPr>
      <w:hyperlink w:anchor="_Toc427328488" w:history="1">
        <w:r w:rsidR="005F465D" w:rsidRPr="00A07059">
          <w:rPr>
            <w:rStyle w:val="Hipervnculo"/>
            <w:rFonts w:cs="Arial"/>
            <w:noProof/>
          </w:rPr>
          <w:t>2.</w:t>
        </w:r>
        <w:r w:rsidR="005F465D">
          <w:rPr>
            <w:rFonts w:asciiTheme="minorHAnsi" w:eastAsiaTheme="minorEastAsia" w:hAnsiTheme="minorHAnsi" w:cstheme="minorBidi"/>
            <w:b w:val="0"/>
            <w:bCs w:val="0"/>
            <w:caps w:val="0"/>
            <w:noProof/>
            <w:sz w:val="22"/>
            <w:szCs w:val="22"/>
            <w:lang w:eastAsia="es-MX"/>
          </w:rPr>
          <w:tab/>
        </w:r>
        <w:r w:rsidR="005F465D" w:rsidRPr="00A07059">
          <w:rPr>
            <w:rStyle w:val="Hipervnculo"/>
            <w:noProof/>
          </w:rPr>
          <w:t>DESCRIPCIÓN ADMINISTRACIÓN DE CONFIGURACIÓN</w:t>
        </w:r>
        <w:r w:rsidR="005F465D">
          <w:rPr>
            <w:noProof/>
            <w:webHidden/>
          </w:rPr>
          <w:tab/>
        </w:r>
        <w:r w:rsidR="005F465D">
          <w:rPr>
            <w:noProof/>
            <w:webHidden/>
          </w:rPr>
          <w:fldChar w:fldCharType="begin"/>
        </w:r>
        <w:r w:rsidR="005F465D">
          <w:rPr>
            <w:noProof/>
            <w:webHidden/>
          </w:rPr>
          <w:instrText xml:space="preserve"> PAGEREF _Toc427328488 \h </w:instrText>
        </w:r>
        <w:r w:rsidR="005F465D">
          <w:rPr>
            <w:noProof/>
            <w:webHidden/>
          </w:rPr>
        </w:r>
        <w:r w:rsidR="005F465D">
          <w:rPr>
            <w:noProof/>
            <w:webHidden/>
          </w:rPr>
          <w:fldChar w:fldCharType="separate"/>
        </w:r>
        <w:r w:rsidR="005F465D">
          <w:rPr>
            <w:noProof/>
            <w:webHidden/>
          </w:rPr>
          <w:t>5</w:t>
        </w:r>
        <w:r w:rsidR="005F465D">
          <w:rPr>
            <w:noProof/>
            <w:webHidden/>
          </w:rPr>
          <w:fldChar w:fldCharType="end"/>
        </w:r>
      </w:hyperlink>
    </w:p>
    <w:p w14:paraId="627077E6" w14:textId="77777777" w:rsidR="005F465D" w:rsidRDefault="00D1015A">
      <w:pPr>
        <w:pStyle w:val="TDC2"/>
        <w:tabs>
          <w:tab w:val="left" w:pos="880"/>
          <w:tab w:val="right" w:leader="dot" w:pos="9629"/>
        </w:tabs>
        <w:rPr>
          <w:rFonts w:asciiTheme="minorHAnsi" w:eastAsiaTheme="minorEastAsia" w:hAnsiTheme="minorHAnsi" w:cstheme="minorBidi"/>
          <w:smallCaps w:val="0"/>
          <w:noProof/>
          <w:sz w:val="22"/>
          <w:szCs w:val="22"/>
          <w:lang w:eastAsia="es-MX"/>
        </w:rPr>
      </w:pPr>
      <w:hyperlink w:anchor="_Toc427328489" w:history="1">
        <w:r w:rsidR="005F465D" w:rsidRPr="00A07059">
          <w:rPr>
            <w:rStyle w:val="Hipervnculo"/>
            <w:noProof/>
          </w:rPr>
          <w:t>2.1.</w:t>
        </w:r>
        <w:r w:rsidR="005F465D">
          <w:rPr>
            <w:rFonts w:asciiTheme="minorHAnsi" w:eastAsiaTheme="minorEastAsia" w:hAnsiTheme="minorHAnsi" w:cstheme="minorBidi"/>
            <w:smallCaps w:val="0"/>
            <w:noProof/>
            <w:sz w:val="22"/>
            <w:szCs w:val="22"/>
            <w:lang w:eastAsia="es-MX"/>
          </w:rPr>
          <w:tab/>
        </w:r>
        <w:r w:rsidR="005F465D" w:rsidRPr="00A07059">
          <w:rPr>
            <w:rStyle w:val="Hipervnculo"/>
            <w:noProof/>
          </w:rPr>
          <w:t>OBJETIVO DEL ÁREA.</w:t>
        </w:r>
        <w:r w:rsidR="005F465D">
          <w:rPr>
            <w:noProof/>
            <w:webHidden/>
          </w:rPr>
          <w:tab/>
        </w:r>
        <w:r w:rsidR="005F465D">
          <w:rPr>
            <w:noProof/>
            <w:webHidden/>
          </w:rPr>
          <w:fldChar w:fldCharType="begin"/>
        </w:r>
        <w:r w:rsidR="005F465D">
          <w:rPr>
            <w:noProof/>
            <w:webHidden/>
          </w:rPr>
          <w:instrText xml:space="preserve"> PAGEREF _Toc427328489 \h </w:instrText>
        </w:r>
        <w:r w:rsidR="005F465D">
          <w:rPr>
            <w:noProof/>
            <w:webHidden/>
          </w:rPr>
        </w:r>
        <w:r w:rsidR="005F465D">
          <w:rPr>
            <w:noProof/>
            <w:webHidden/>
          </w:rPr>
          <w:fldChar w:fldCharType="separate"/>
        </w:r>
        <w:r w:rsidR="005F465D">
          <w:rPr>
            <w:noProof/>
            <w:webHidden/>
          </w:rPr>
          <w:t>5</w:t>
        </w:r>
        <w:r w:rsidR="005F465D">
          <w:rPr>
            <w:noProof/>
            <w:webHidden/>
          </w:rPr>
          <w:fldChar w:fldCharType="end"/>
        </w:r>
      </w:hyperlink>
    </w:p>
    <w:p w14:paraId="0FB48EB8" w14:textId="77777777" w:rsidR="005F465D" w:rsidRDefault="00D1015A">
      <w:pPr>
        <w:pStyle w:val="TDC2"/>
        <w:tabs>
          <w:tab w:val="left" w:pos="880"/>
          <w:tab w:val="right" w:leader="dot" w:pos="9629"/>
        </w:tabs>
        <w:rPr>
          <w:rFonts w:asciiTheme="minorHAnsi" w:eastAsiaTheme="minorEastAsia" w:hAnsiTheme="minorHAnsi" w:cstheme="minorBidi"/>
          <w:smallCaps w:val="0"/>
          <w:noProof/>
          <w:sz w:val="22"/>
          <w:szCs w:val="22"/>
          <w:lang w:eastAsia="es-MX"/>
        </w:rPr>
      </w:pPr>
      <w:hyperlink w:anchor="_Toc427328490" w:history="1">
        <w:r w:rsidR="005F465D" w:rsidRPr="00A07059">
          <w:rPr>
            <w:rStyle w:val="Hipervnculo"/>
            <w:noProof/>
          </w:rPr>
          <w:t>2.2.</w:t>
        </w:r>
        <w:r w:rsidR="005F465D">
          <w:rPr>
            <w:rFonts w:asciiTheme="minorHAnsi" w:eastAsiaTheme="minorEastAsia" w:hAnsiTheme="minorHAnsi" w:cstheme="minorBidi"/>
            <w:smallCaps w:val="0"/>
            <w:noProof/>
            <w:sz w:val="22"/>
            <w:szCs w:val="22"/>
            <w:lang w:eastAsia="es-MX"/>
          </w:rPr>
          <w:tab/>
        </w:r>
        <w:r w:rsidR="005F465D" w:rsidRPr="00A07059">
          <w:rPr>
            <w:rStyle w:val="Hipervnculo"/>
            <w:noProof/>
          </w:rPr>
          <w:t>ANTECEDENTES.</w:t>
        </w:r>
        <w:r w:rsidR="005F465D">
          <w:rPr>
            <w:noProof/>
            <w:webHidden/>
          </w:rPr>
          <w:tab/>
        </w:r>
        <w:r w:rsidR="005F465D">
          <w:rPr>
            <w:noProof/>
            <w:webHidden/>
          </w:rPr>
          <w:fldChar w:fldCharType="begin"/>
        </w:r>
        <w:r w:rsidR="005F465D">
          <w:rPr>
            <w:noProof/>
            <w:webHidden/>
          </w:rPr>
          <w:instrText xml:space="preserve"> PAGEREF _Toc427328490 \h </w:instrText>
        </w:r>
        <w:r w:rsidR="005F465D">
          <w:rPr>
            <w:noProof/>
            <w:webHidden/>
          </w:rPr>
        </w:r>
        <w:r w:rsidR="005F465D">
          <w:rPr>
            <w:noProof/>
            <w:webHidden/>
          </w:rPr>
          <w:fldChar w:fldCharType="separate"/>
        </w:r>
        <w:r w:rsidR="005F465D">
          <w:rPr>
            <w:noProof/>
            <w:webHidden/>
          </w:rPr>
          <w:t>5</w:t>
        </w:r>
        <w:r w:rsidR="005F465D">
          <w:rPr>
            <w:noProof/>
            <w:webHidden/>
          </w:rPr>
          <w:fldChar w:fldCharType="end"/>
        </w:r>
      </w:hyperlink>
    </w:p>
    <w:p w14:paraId="1CD3EC5B" w14:textId="77777777" w:rsidR="005F465D" w:rsidRDefault="00D1015A">
      <w:pPr>
        <w:pStyle w:val="TDC2"/>
        <w:tabs>
          <w:tab w:val="left" w:pos="880"/>
          <w:tab w:val="right" w:leader="dot" w:pos="9629"/>
        </w:tabs>
        <w:rPr>
          <w:rFonts w:asciiTheme="minorHAnsi" w:eastAsiaTheme="minorEastAsia" w:hAnsiTheme="minorHAnsi" w:cstheme="minorBidi"/>
          <w:smallCaps w:val="0"/>
          <w:noProof/>
          <w:sz w:val="22"/>
          <w:szCs w:val="22"/>
          <w:lang w:eastAsia="es-MX"/>
        </w:rPr>
      </w:pPr>
      <w:hyperlink w:anchor="_Toc427328491" w:history="1">
        <w:r w:rsidR="005F465D" w:rsidRPr="00A07059">
          <w:rPr>
            <w:rStyle w:val="Hipervnculo"/>
            <w:noProof/>
          </w:rPr>
          <w:t>2.3.</w:t>
        </w:r>
        <w:r w:rsidR="005F465D">
          <w:rPr>
            <w:rFonts w:asciiTheme="minorHAnsi" w:eastAsiaTheme="minorEastAsia" w:hAnsiTheme="minorHAnsi" w:cstheme="minorBidi"/>
            <w:smallCaps w:val="0"/>
            <w:noProof/>
            <w:sz w:val="22"/>
            <w:szCs w:val="22"/>
            <w:lang w:eastAsia="es-MX"/>
          </w:rPr>
          <w:tab/>
        </w:r>
        <w:r w:rsidR="005F465D" w:rsidRPr="00A07059">
          <w:rPr>
            <w:rStyle w:val="Hipervnculo"/>
            <w:noProof/>
          </w:rPr>
          <w:t>ESTRATEGIA.</w:t>
        </w:r>
        <w:r w:rsidR="005F465D">
          <w:rPr>
            <w:noProof/>
            <w:webHidden/>
          </w:rPr>
          <w:tab/>
        </w:r>
        <w:r w:rsidR="005F465D">
          <w:rPr>
            <w:noProof/>
            <w:webHidden/>
          </w:rPr>
          <w:fldChar w:fldCharType="begin"/>
        </w:r>
        <w:r w:rsidR="005F465D">
          <w:rPr>
            <w:noProof/>
            <w:webHidden/>
          </w:rPr>
          <w:instrText xml:space="preserve"> PAGEREF _Toc427328491 \h </w:instrText>
        </w:r>
        <w:r w:rsidR="005F465D">
          <w:rPr>
            <w:noProof/>
            <w:webHidden/>
          </w:rPr>
        </w:r>
        <w:r w:rsidR="005F465D">
          <w:rPr>
            <w:noProof/>
            <w:webHidden/>
          </w:rPr>
          <w:fldChar w:fldCharType="separate"/>
        </w:r>
        <w:r w:rsidR="005F465D">
          <w:rPr>
            <w:noProof/>
            <w:webHidden/>
          </w:rPr>
          <w:t>5</w:t>
        </w:r>
        <w:r w:rsidR="005F465D">
          <w:rPr>
            <w:noProof/>
            <w:webHidden/>
          </w:rPr>
          <w:fldChar w:fldCharType="end"/>
        </w:r>
      </w:hyperlink>
    </w:p>
    <w:p w14:paraId="091F2BCA" w14:textId="77777777" w:rsidR="005F465D" w:rsidRDefault="00D1015A">
      <w:pPr>
        <w:pStyle w:val="TDC1"/>
        <w:tabs>
          <w:tab w:val="left" w:pos="440"/>
          <w:tab w:val="right" w:leader="dot" w:pos="9629"/>
        </w:tabs>
        <w:rPr>
          <w:rFonts w:asciiTheme="minorHAnsi" w:eastAsiaTheme="minorEastAsia" w:hAnsiTheme="minorHAnsi" w:cstheme="minorBidi"/>
          <w:b w:val="0"/>
          <w:bCs w:val="0"/>
          <w:caps w:val="0"/>
          <w:noProof/>
          <w:sz w:val="22"/>
          <w:szCs w:val="22"/>
          <w:lang w:eastAsia="es-MX"/>
        </w:rPr>
      </w:pPr>
      <w:hyperlink w:anchor="_Toc427328492" w:history="1">
        <w:r w:rsidR="005F465D" w:rsidRPr="00A07059">
          <w:rPr>
            <w:rStyle w:val="Hipervnculo"/>
            <w:rFonts w:cs="Arial"/>
            <w:noProof/>
          </w:rPr>
          <w:t>3.</w:t>
        </w:r>
        <w:r w:rsidR="005F465D">
          <w:rPr>
            <w:rFonts w:asciiTheme="minorHAnsi" w:eastAsiaTheme="minorEastAsia" w:hAnsiTheme="minorHAnsi" w:cstheme="minorBidi"/>
            <w:b w:val="0"/>
            <w:bCs w:val="0"/>
            <w:caps w:val="0"/>
            <w:noProof/>
            <w:sz w:val="22"/>
            <w:szCs w:val="22"/>
            <w:lang w:eastAsia="es-MX"/>
          </w:rPr>
          <w:tab/>
        </w:r>
        <w:r w:rsidR="005F465D" w:rsidRPr="00A07059">
          <w:rPr>
            <w:rStyle w:val="Hipervnculo"/>
            <w:noProof/>
          </w:rPr>
          <w:t>INGRESTRUCTURA</w:t>
        </w:r>
        <w:r w:rsidR="005F465D">
          <w:rPr>
            <w:noProof/>
            <w:webHidden/>
          </w:rPr>
          <w:tab/>
        </w:r>
        <w:r w:rsidR="005F465D">
          <w:rPr>
            <w:noProof/>
            <w:webHidden/>
          </w:rPr>
          <w:fldChar w:fldCharType="begin"/>
        </w:r>
        <w:r w:rsidR="005F465D">
          <w:rPr>
            <w:noProof/>
            <w:webHidden/>
          </w:rPr>
          <w:instrText xml:space="preserve"> PAGEREF _Toc427328492 \h </w:instrText>
        </w:r>
        <w:r w:rsidR="005F465D">
          <w:rPr>
            <w:noProof/>
            <w:webHidden/>
          </w:rPr>
        </w:r>
        <w:r w:rsidR="005F465D">
          <w:rPr>
            <w:noProof/>
            <w:webHidden/>
          </w:rPr>
          <w:fldChar w:fldCharType="separate"/>
        </w:r>
        <w:r w:rsidR="005F465D">
          <w:rPr>
            <w:noProof/>
            <w:webHidden/>
          </w:rPr>
          <w:t>6</w:t>
        </w:r>
        <w:r w:rsidR="005F465D">
          <w:rPr>
            <w:noProof/>
            <w:webHidden/>
          </w:rPr>
          <w:fldChar w:fldCharType="end"/>
        </w:r>
      </w:hyperlink>
    </w:p>
    <w:p w14:paraId="0BDF97DD" w14:textId="77777777" w:rsidR="005F465D" w:rsidRDefault="00D1015A">
      <w:pPr>
        <w:pStyle w:val="TDC2"/>
        <w:tabs>
          <w:tab w:val="left" w:pos="880"/>
          <w:tab w:val="right" w:leader="dot" w:pos="9629"/>
        </w:tabs>
        <w:rPr>
          <w:rFonts w:asciiTheme="minorHAnsi" w:eastAsiaTheme="minorEastAsia" w:hAnsiTheme="minorHAnsi" w:cstheme="minorBidi"/>
          <w:smallCaps w:val="0"/>
          <w:noProof/>
          <w:sz w:val="22"/>
          <w:szCs w:val="22"/>
          <w:lang w:eastAsia="es-MX"/>
        </w:rPr>
      </w:pPr>
      <w:hyperlink w:anchor="_Toc427328493" w:history="1">
        <w:r w:rsidR="005F465D" w:rsidRPr="00A07059">
          <w:rPr>
            <w:rStyle w:val="Hipervnculo"/>
            <w:noProof/>
          </w:rPr>
          <w:t>3.1.</w:t>
        </w:r>
        <w:r w:rsidR="005F465D">
          <w:rPr>
            <w:rFonts w:asciiTheme="minorHAnsi" w:eastAsiaTheme="minorEastAsia" w:hAnsiTheme="minorHAnsi" w:cstheme="minorBidi"/>
            <w:smallCaps w:val="0"/>
            <w:noProof/>
            <w:sz w:val="22"/>
            <w:szCs w:val="22"/>
            <w:lang w:eastAsia="es-MX"/>
          </w:rPr>
          <w:tab/>
        </w:r>
        <w:r w:rsidR="005F465D" w:rsidRPr="00A07059">
          <w:rPr>
            <w:rStyle w:val="Hipervnculo"/>
            <w:noProof/>
          </w:rPr>
          <w:t>ROLES Y RESPONSABILIDADES</w:t>
        </w:r>
        <w:r w:rsidR="005F465D">
          <w:rPr>
            <w:noProof/>
            <w:webHidden/>
          </w:rPr>
          <w:tab/>
        </w:r>
        <w:r w:rsidR="005F465D">
          <w:rPr>
            <w:noProof/>
            <w:webHidden/>
          </w:rPr>
          <w:fldChar w:fldCharType="begin"/>
        </w:r>
        <w:r w:rsidR="005F465D">
          <w:rPr>
            <w:noProof/>
            <w:webHidden/>
          </w:rPr>
          <w:instrText xml:space="preserve"> PAGEREF _Toc427328493 \h </w:instrText>
        </w:r>
        <w:r w:rsidR="005F465D">
          <w:rPr>
            <w:noProof/>
            <w:webHidden/>
          </w:rPr>
        </w:r>
        <w:r w:rsidR="005F465D">
          <w:rPr>
            <w:noProof/>
            <w:webHidden/>
          </w:rPr>
          <w:fldChar w:fldCharType="separate"/>
        </w:r>
        <w:r w:rsidR="005F465D">
          <w:rPr>
            <w:noProof/>
            <w:webHidden/>
          </w:rPr>
          <w:t>6</w:t>
        </w:r>
        <w:r w:rsidR="005F465D">
          <w:rPr>
            <w:noProof/>
            <w:webHidden/>
          </w:rPr>
          <w:fldChar w:fldCharType="end"/>
        </w:r>
      </w:hyperlink>
    </w:p>
    <w:p w14:paraId="1BD1A499" w14:textId="77777777" w:rsidR="005F465D" w:rsidRDefault="00D1015A">
      <w:pPr>
        <w:pStyle w:val="TDC2"/>
        <w:tabs>
          <w:tab w:val="left" w:pos="880"/>
          <w:tab w:val="right" w:leader="dot" w:pos="9629"/>
        </w:tabs>
        <w:rPr>
          <w:rFonts w:asciiTheme="minorHAnsi" w:eastAsiaTheme="minorEastAsia" w:hAnsiTheme="minorHAnsi" w:cstheme="minorBidi"/>
          <w:smallCaps w:val="0"/>
          <w:noProof/>
          <w:sz w:val="22"/>
          <w:szCs w:val="22"/>
          <w:lang w:eastAsia="es-MX"/>
        </w:rPr>
      </w:pPr>
      <w:hyperlink w:anchor="_Toc427328494" w:history="1">
        <w:r w:rsidR="005F465D" w:rsidRPr="00A07059">
          <w:rPr>
            <w:rStyle w:val="Hipervnculo"/>
            <w:noProof/>
          </w:rPr>
          <w:t>3.2.</w:t>
        </w:r>
        <w:r w:rsidR="005F465D">
          <w:rPr>
            <w:rFonts w:asciiTheme="minorHAnsi" w:eastAsiaTheme="minorEastAsia" w:hAnsiTheme="minorHAnsi" w:cstheme="minorBidi"/>
            <w:smallCaps w:val="0"/>
            <w:noProof/>
            <w:sz w:val="22"/>
            <w:szCs w:val="22"/>
            <w:lang w:eastAsia="es-MX"/>
          </w:rPr>
          <w:tab/>
        </w:r>
        <w:r w:rsidR="005F465D" w:rsidRPr="00A07059">
          <w:rPr>
            <w:rStyle w:val="Hipervnculo"/>
            <w:noProof/>
          </w:rPr>
          <w:t>TECNOLOGIA</w:t>
        </w:r>
        <w:r w:rsidR="005F465D">
          <w:rPr>
            <w:noProof/>
            <w:webHidden/>
          </w:rPr>
          <w:tab/>
        </w:r>
        <w:r w:rsidR="005F465D">
          <w:rPr>
            <w:noProof/>
            <w:webHidden/>
          </w:rPr>
          <w:fldChar w:fldCharType="begin"/>
        </w:r>
        <w:r w:rsidR="005F465D">
          <w:rPr>
            <w:noProof/>
            <w:webHidden/>
          </w:rPr>
          <w:instrText xml:space="preserve"> PAGEREF _Toc427328494 \h </w:instrText>
        </w:r>
        <w:r w:rsidR="005F465D">
          <w:rPr>
            <w:noProof/>
            <w:webHidden/>
          </w:rPr>
        </w:r>
        <w:r w:rsidR="005F465D">
          <w:rPr>
            <w:noProof/>
            <w:webHidden/>
          </w:rPr>
          <w:fldChar w:fldCharType="separate"/>
        </w:r>
        <w:r w:rsidR="005F465D">
          <w:rPr>
            <w:noProof/>
            <w:webHidden/>
          </w:rPr>
          <w:t>6</w:t>
        </w:r>
        <w:r w:rsidR="005F465D">
          <w:rPr>
            <w:noProof/>
            <w:webHidden/>
          </w:rPr>
          <w:fldChar w:fldCharType="end"/>
        </w:r>
      </w:hyperlink>
    </w:p>
    <w:p w14:paraId="54A4349B" w14:textId="77777777" w:rsidR="005F465D" w:rsidRDefault="00D1015A">
      <w:pPr>
        <w:pStyle w:val="TDC1"/>
        <w:tabs>
          <w:tab w:val="left" w:pos="440"/>
          <w:tab w:val="right" w:leader="dot" w:pos="9629"/>
        </w:tabs>
        <w:rPr>
          <w:rFonts w:asciiTheme="minorHAnsi" w:eastAsiaTheme="minorEastAsia" w:hAnsiTheme="minorHAnsi" w:cstheme="minorBidi"/>
          <w:b w:val="0"/>
          <w:bCs w:val="0"/>
          <w:caps w:val="0"/>
          <w:noProof/>
          <w:sz w:val="22"/>
          <w:szCs w:val="22"/>
          <w:lang w:eastAsia="es-MX"/>
        </w:rPr>
      </w:pPr>
      <w:hyperlink w:anchor="_Toc427328495" w:history="1">
        <w:r w:rsidR="005F465D" w:rsidRPr="00A07059">
          <w:rPr>
            <w:rStyle w:val="Hipervnculo"/>
            <w:noProof/>
            <w:lang w:eastAsia="ja-JP"/>
          </w:rPr>
          <w:t>4.</w:t>
        </w:r>
        <w:r w:rsidR="005F465D">
          <w:rPr>
            <w:rFonts w:asciiTheme="minorHAnsi" w:eastAsiaTheme="minorEastAsia" w:hAnsiTheme="minorHAnsi" w:cstheme="minorBidi"/>
            <w:b w:val="0"/>
            <w:bCs w:val="0"/>
            <w:caps w:val="0"/>
            <w:noProof/>
            <w:sz w:val="22"/>
            <w:szCs w:val="22"/>
            <w:lang w:eastAsia="es-MX"/>
          </w:rPr>
          <w:tab/>
        </w:r>
        <w:r w:rsidR="005F465D" w:rsidRPr="00A07059">
          <w:rPr>
            <w:rStyle w:val="Hipervnculo"/>
            <w:noProof/>
          </w:rPr>
          <w:t>ACTIVIDADES DE LA Administración DE Configuración</w:t>
        </w:r>
        <w:r w:rsidR="005F465D">
          <w:rPr>
            <w:noProof/>
            <w:webHidden/>
          </w:rPr>
          <w:tab/>
        </w:r>
        <w:r w:rsidR="005F465D">
          <w:rPr>
            <w:noProof/>
            <w:webHidden/>
          </w:rPr>
          <w:fldChar w:fldCharType="begin"/>
        </w:r>
        <w:r w:rsidR="005F465D">
          <w:rPr>
            <w:noProof/>
            <w:webHidden/>
          </w:rPr>
          <w:instrText xml:space="preserve"> PAGEREF _Toc427328495 \h </w:instrText>
        </w:r>
        <w:r w:rsidR="005F465D">
          <w:rPr>
            <w:noProof/>
            <w:webHidden/>
          </w:rPr>
        </w:r>
        <w:r w:rsidR="005F465D">
          <w:rPr>
            <w:noProof/>
            <w:webHidden/>
          </w:rPr>
          <w:fldChar w:fldCharType="separate"/>
        </w:r>
        <w:r w:rsidR="005F465D">
          <w:rPr>
            <w:noProof/>
            <w:webHidden/>
          </w:rPr>
          <w:t>7</w:t>
        </w:r>
        <w:r w:rsidR="005F465D">
          <w:rPr>
            <w:noProof/>
            <w:webHidden/>
          </w:rPr>
          <w:fldChar w:fldCharType="end"/>
        </w:r>
      </w:hyperlink>
    </w:p>
    <w:p w14:paraId="3A8312E6" w14:textId="77777777" w:rsidR="005F465D" w:rsidRDefault="00D1015A">
      <w:pPr>
        <w:pStyle w:val="TDC2"/>
        <w:tabs>
          <w:tab w:val="left" w:pos="880"/>
          <w:tab w:val="right" w:leader="dot" w:pos="9629"/>
        </w:tabs>
        <w:rPr>
          <w:rFonts w:asciiTheme="minorHAnsi" w:eastAsiaTheme="minorEastAsia" w:hAnsiTheme="minorHAnsi" w:cstheme="minorBidi"/>
          <w:smallCaps w:val="0"/>
          <w:noProof/>
          <w:sz w:val="22"/>
          <w:szCs w:val="22"/>
          <w:lang w:eastAsia="es-MX"/>
        </w:rPr>
      </w:pPr>
      <w:hyperlink w:anchor="_Toc427328496" w:history="1">
        <w:r w:rsidR="005F465D" w:rsidRPr="00A07059">
          <w:rPr>
            <w:rStyle w:val="Hipervnculo"/>
            <w:noProof/>
          </w:rPr>
          <w:t>5.1.</w:t>
        </w:r>
        <w:r w:rsidR="005F465D">
          <w:rPr>
            <w:rFonts w:asciiTheme="minorHAnsi" w:eastAsiaTheme="minorEastAsia" w:hAnsiTheme="minorHAnsi" w:cstheme="minorBidi"/>
            <w:smallCaps w:val="0"/>
            <w:noProof/>
            <w:sz w:val="22"/>
            <w:szCs w:val="22"/>
            <w:lang w:eastAsia="es-MX"/>
          </w:rPr>
          <w:tab/>
        </w:r>
        <w:r w:rsidR="005F465D" w:rsidRPr="00A07059">
          <w:rPr>
            <w:rStyle w:val="Hipervnculo"/>
            <w:noProof/>
          </w:rPr>
          <w:t>NOMBRADO Y VERSIONADO</w:t>
        </w:r>
        <w:r w:rsidR="005F465D">
          <w:rPr>
            <w:noProof/>
            <w:webHidden/>
          </w:rPr>
          <w:tab/>
        </w:r>
        <w:r w:rsidR="005F465D">
          <w:rPr>
            <w:noProof/>
            <w:webHidden/>
          </w:rPr>
          <w:fldChar w:fldCharType="begin"/>
        </w:r>
        <w:r w:rsidR="005F465D">
          <w:rPr>
            <w:noProof/>
            <w:webHidden/>
          </w:rPr>
          <w:instrText xml:space="preserve"> PAGEREF _Toc427328496 \h </w:instrText>
        </w:r>
        <w:r w:rsidR="005F465D">
          <w:rPr>
            <w:noProof/>
            <w:webHidden/>
          </w:rPr>
        </w:r>
        <w:r w:rsidR="005F465D">
          <w:rPr>
            <w:noProof/>
            <w:webHidden/>
          </w:rPr>
          <w:fldChar w:fldCharType="separate"/>
        </w:r>
        <w:r w:rsidR="005F465D">
          <w:rPr>
            <w:noProof/>
            <w:webHidden/>
          </w:rPr>
          <w:t>7</w:t>
        </w:r>
        <w:r w:rsidR="005F465D">
          <w:rPr>
            <w:noProof/>
            <w:webHidden/>
          </w:rPr>
          <w:fldChar w:fldCharType="end"/>
        </w:r>
      </w:hyperlink>
    </w:p>
    <w:p w14:paraId="5178CD4E" w14:textId="77777777" w:rsidR="005F465D" w:rsidRDefault="00D1015A">
      <w:pPr>
        <w:pStyle w:val="TDC2"/>
        <w:tabs>
          <w:tab w:val="left" w:pos="880"/>
          <w:tab w:val="right" w:leader="dot" w:pos="9629"/>
        </w:tabs>
        <w:rPr>
          <w:rFonts w:asciiTheme="minorHAnsi" w:eastAsiaTheme="minorEastAsia" w:hAnsiTheme="minorHAnsi" w:cstheme="minorBidi"/>
          <w:smallCaps w:val="0"/>
          <w:noProof/>
          <w:sz w:val="22"/>
          <w:szCs w:val="22"/>
          <w:lang w:eastAsia="es-MX"/>
        </w:rPr>
      </w:pPr>
      <w:hyperlink w:anchor="_Toc427328497" w:history="1">
        <w:r w:rsidR="005F465D" w:rsidRPr="00A07059">
          <w:rPr>
            <w:rStyle w:val="Hipervnculo"/>
            <w:noProof/>
          </w:rPr>
          <w:t>5.2.</w:t>
        </w:r>
        <w:r w:rsidR="005F465D">
          <w:rPr>
            <w:rFonts w:asciiTheme="minorHAnsi" w:eastAsiaTheme="minorEastAsia" w:hAnsiTheme="minorHAnsi" w:cstheme="minorBidi"/>
            <w:smallCaps w:val="0"/>
            <w:noProof/>
            <w:sz w:val="22"/>
            <w:szCs w:val="22"/>
            <w:lang w:eastAsia="es-MX"/>
          </w:rPr>
          <w:tab/>
        </w:r>
        <w:r w:rsidR="005F465D" w:rsidRPr="00A07059">
          <w:rPr>
            <w:rStyle w:val="Hipervnculo"/>
            <w:noProof/>
          </w:rPr>
          <w:t>Definición de la Estructura de Procesos y Proyectos.</w:t>
        </w:r>
        <w:r w:rsidR="005F465D">
          <w:rPr>
            <w:noProof/>
            <w:webHidden/>
          </w:rPr>
          <w:tab/>
        </w:r>
        <w:r w:rsidR="005F465D">
          <w:rPr>
            <w:noProof/>
            <w:webHidden/>
          </w:rPr>
          <w:fldChar w:fldCharType="begin"/>
        </w:r>
        <w:r w:rsidR="005F465D">
          <w:rPr>
            <w:noProof/>
            <w:webHidden/>
          </w:rPr>
          <w:instrText xml:space="preserve"> PAGEREF _Toc427328497 \h </w:instrText>
        </w:r>
        <w:r w:rsidR="005F465D">
          <w:rPr>
            <w:noProof/>
            <w:webHidden/>
          </w:rPr>
        </w:r>
        <w:r w:rsidR="005F465D">
          <w:rPr>
            <w:noProof/>
            <w:webHidden/>
          </w:rPr>
          <w:fldChar w:fldCharType="separate"/>
        </w:r>
        <w:r w:rsidR="005F465D">
          <w:rPr>
            <w:noProof/>
            <w:webHidden/>
          </w:rPr>
          <w:t>10</w:t>
        </w:r>
        <w:r w:rsidR="005F465D">
          <w:rPr>
            <w:noProof/>
            <w:webHidden/>
          </w:rPr>
          <w:fldChar w:fldCharType="end"/>
        </w:r>
      </w:hyperlink>
    </w:p>
    <w:p w14:paraId="22691BAE" w14:textId="77777777" w:rsidR="005F465D" w:rsidRDefault="00D1015A">
      <w:pPr>
        <w:pStyle w:val="TDC2"/>
        <w:tabs>
          <w:tab w:val="left" w:pos="880"/>
          <w:tab w:val="right" w:leader="dot" w:pos="9629"/>
        </w:tabs>
        <w:rPr>
          <w:rFonts w:asciiTheme="minorHAnsi" w:eastAsiaTheme="minorEastAsia" w:hAnsiTheme="minorHAnsi" w:cstheme="minorBidi"/>
          <w:smallCaps w:val="0"/>
          <w:noProof/>
          <w:sz w:val="22"/>
          <w:szCs w:val="22"/>
          <w:lang w:eastAsia="es-MX"/>
        </w:rPr>
      </w:pPr>
      <w:hyperlink w:anchor="_Toc427328498" w:history="1">
        <w:r w:rsidR="005F465D" w:rsidRPr="00A07059">
          <w:rPr>
            <w:rStyle w:val="Hipervnculo"/>
            <w:noProof/>
          </w:rPr>
          <w:t>5.3.</w:t>
        </w:r>
        <w:r w:rsidR="005F465D">
          <w:rPr>
            <w:rFonts w:asciiTheme="minorHAnsi" w:eastAsiaTheme="minorEastAsia" w:hAnsiTheme="minorHAnsi" w:cstheme="minorBidi"/>
            <w:smallCaps w:val="0"/>
            <w:noProof/>
            <w:sz w:val="22"/>
            <w:szCs w:val="22"/>
            <w:lang w:eastAsia="es-MX"/>
          </w:rPr>
          <w:tab/>
        </w:r>
        <w:r w:rsidR="005F465D" w:rsidRPr="00A07059">
          <w:rPr>
            <w:rStyle w:val="Hipervnculo"/>
            <w:noProof/>
          </w:rPr>
          <w:t>ELEMENTOS DE CONFIGURACION DE PROYECTO.</w:t>
        </w:r>
        <w:r w:rsidR="005F465D">
          <w:rPr>
            <w:noProof/>
            <w:webHidden/>
          </w:rPr>
          <w:tab/>
        </w:r>
        <w:r w:rsidR="005F465D">
          <w:rPr>
            <w:noProof/>
            <w:webHidden/>
          </w:rPr>
          <w:fldChar w:fldCharType="begin"/>
        </w:r>
        <w:r w:rsidR="005F465D">
          <w:rPr>
            <w:noProof/>
            <w:webHidden/>
          </w:rPr>
          <w:instrText xml:space="preserve"> PAGEREF _Toc427328498 \h </w:instrText>
        </w:r>
        <w:r w:rsidR="005F465D">
          <w:rPr>
            <w:noProof/>
            <w:webHidden/>
          </w:rPr>
        </w:r>
        <w:r w:rsidR="005F465D">
          <w:rPr>
            <w:noProof/>
            <w:webHidden/>
          </w:rPr>
          <w:fldChar w:fldCharType="separate"/>
        </w:r>
        <w:r w:rsidR="005F465D">
          <w:rPr>
            <w:noProof/>
            <w:webHidden/>
          </w:rPr>
          <w:t>10</w:t>
        </w:r>
        <w:r w:rsidR="005F465D">
          <w:rPr>
            <w:noProof/>
            <w:webHidden/>
          </w:rPr>
          <w:fldChar w:fldCharType="end"/>
        </w:r>
      </w:hyperlink>
    </w:p>
    <w:p w14:paraId="35579CBB" w14:textId="77777777" w:rsidR="005F465D" w:rsidRDefault="00D1015A">
      <w:pPr>
        <w:pStyle w:val="TDC2"/>
        <w:tabs>
          <w:tab w:val="left" w:pos="880"/>
          <w:tab w:val="right" w:leader="dot" w:pos="9629"/>
        </w:tabs>
        <w:rPr>
          <w:rFonts w:asciiTheme="minorHAnsi" w:eastAsiaTheme="minorEastAsia" w:hAnsiTheme="minorHAnsi" w:cstheme="minorBidi"/>
          <w:smallCaps w:val="0"/>
          <w:noProof/>
          <w:sz w:val="22"/>
          <w:szCs w:val="22"/>
          <w:lang w:eastAsia="es-MX"/>
        </w:rPr>
      </w:pPr>
      <w:hyperlink w:anchor="_Toc427328499" w:history="1">
        <w:r w:rsidR="005F465D" w:rsidRPr="00A07059">
          <w:rPr>
            <w:rStyle w:val="Hipervnculo"/>
            <w:noProof/>
          </w:rPr>
          <w:t>5.4.</w:t>
        </w:r>
        <w:r w:rsidR="005F465D">
          <w:rPr>
            <w:rFonts w:asciiTheme="minorHAnsi" w:eastAsiaTheme="minorEastAsia" w:hAnsiTheme="minorHAnsi" w:cstheme="minorBidi"/>
            <w:smallCaps w:val="0"/>
            <w:noProof/>
            <w:sz w:val="22"/>
            <w:szCs w:val="22"/>
            <w:lang w:eastAsia="es-MX"/>
          </w:rPr>
          <w:tab/>
        </w:r>
        <w:r w:rsidR="005F465D" w:rsidRPr="00A07059">
          <w:rPr>
            <w:rStyle w:val="Hipervnculo"/>
            <w:noProof/>
          </w:rPr>
          <w:t>NOMBRADO DE LA LINEA BASE</w:t>
        </w:r>
        <w:r w:rsidR="005F465D">
          <w:rPr>
            <w:noProof/>
            <w:webHidden/>
          </w:rPr>
          <w:tab/>
        </w:r>
        <w:r w:rsidR="005F465D">
          <w:rPr>
            <w:noProof/>
            <w:webHidden/>
          </w:rPr>
          <w:fldChar w:fldCharType="begin"/>
        </w:r>
        <w:r w:rsidR="005F465D">
          <w:rPr>
            <w:noProof/>
            <w:webHidden/>
          </w:rPr>
          <w:instrText xml:space="preserve"> PAGEREF _Toc427328499 \h </w:instrText>
        </w:r>
        <w:r w:rsidR="005F465D">
          <w:rPr>
            <w:noProof/>
            <w:webHidden/>
          </w:rPr>
        </w:r>
        <w:r w:rsidR="005F465D">
          <w:rPr>
            <w:noProof/>
            <w:webHidden/>
          </w:rPr>
          <w:fldChar w:fldCharType="separate"/>
        </w:r>
        <w:r w:rsidR="005F465D">
          <w:rPr>
            <w:noProof/>
            <w:webHidden/>
          </w:rPr>
          <w:t>15</w:t>
        </w:r>
        <w:r w:rsidR="005F465D">
          <w:rPr>
            <w:noProof/>
            <w:webHidden/>
          </w:rPr>
          <w:fldChar w:fldCharType="end"/>
        </w:r>
      </w:hyperlink>
    </w:p>
    <w:p w14:paraId="7D248673" w14:textId="77777777" w:rsidR="005F465D" w:rsidRDefault="00D1015A">
      <w:pPr>
        <w:pStyle w:val="TDC1"/>
        <w:tabs>
          <w:tab w:val="left" w:pos="440"/>
          <w:tab w:val="right" w:leader="dot" w:pos="9629"/>
        </w:tabs>
        <w:rPr>
          <w:rFonts w:asciiTheme="minorHAnsi" w:eastAsiaTheme="minorEastAsia" w:hAnsiTheme="minorHAnsi" w:cstheme="minorBidi"/>
          <w:b w:val="0"/>
          <w:bCs w:val="0"/>
          <w:caps w:val="0"/>
          <w:noProof/>
          <w:sz w:val="22"/>
          <w:szCs w:val="22"/>
          <w:lang w:eastAsia="es-MX"/>
        </w:rPr>
      </w:pPr>
      <w:hyperlink w:anchor="_Toc427328500" w:history="1">
        <w:r w:rsidR="005F465D" w:rsidRPr="00A07059">
          <w:rPr>
            <w:rStyle w:val="Hipervnculo"/>
            <w:noProof/>
          </w:rPr>
          <w:t>5.</w:t>
        </w:r>
        <w:r w:rsidR="005F465D">
          <w:rPr>
            <w:rFonts w:asciiTheme="minorHAnsi" w:eastAsiaTheme="minorEastAsia" w:hAnsiTheme="minorHAnsi" w:cstheme="minorBidi"/>
            <w:b w:val="0"/>
            <w:bCs w:val="0"/>
            <w:caps w:val="0"/>
            <w:noProof/>
            <w:sz w:val="22"/>
            <w:szCs w:val="22"/>
            <w:lang w:eastAsia="es-MX"/>
          </w:rPr>
          <w:tab/>
        </w:r>
        <w:r w:rsidR="005F465D" w:rsidRPr="00A07059">
          <w:rPr>
            <w:rStyle w:val="Hipervnculo"/>
            <w:noProof/>
          </w:rPr>
          <w:t>HERRAMIENTAS PARA ADMINISTRACIÓN DE LA CONFIGURACIÓN</w:t>
        </w:r>
        <w:r w:rsidR="005F465D">
          <w:rPr>
            <w:noProof/>
            <w:webHidden/>
          </w:rPr>
          <w:tab/>
        </w:r>
        <w:r w:rsidR="005F465D">
          <w:rPr>
            <w:noProof/>
            <w:webHidden/>
          </w:rPr>
          <w:fldChar w:fldCharType="begin"/>
        </w:r>
        <w:r w:rsidR="005F465D">
          <w:rPr>
            <w:noProof/>
            <w:webHidden/>
          </w:rPr>
          <w:instrText xml:space="preserve"> PAGEREF _Toc427328500 \h </w:instrText>
        </w:r>
        <w:r w:rsidR="005F465D">
          <w:rPr>
            <w:noProof/>
            <w:webHidden/>
          </w:rPr>
        </w:r>
        <w:r w:rsidR="005F465D">
          <w:rPr>
            <w:noProof/>
            <w:webHidden/>
          </w:rPr>
          <w:fldChar w:fldCharType="separate"/>
        </w:r>
        <w:r w:rsidR="005F465D">
          <w:rPr>
            <w:noProof/>
            <w:webHidden/>
          </w:rPr>
          <w:t>16</w:t>
        </w:r>
        <w:r w:rsidR="005F465D">
          <w:rPr>
            <w:noProof/>
            <w:webHidden/>
          </w:rPr>
          <w:fldChar w:fldCharType="end"/>
        </w:r>
      </w:hyperlink>
    </w:p>
    <w:p w14:paraId="7D46E5C8" w14:textId="77777777" w:rsidR="005F465D" w:rsidRDefault="00D1015A">
      <w:pPr>
        <w:pStyle w:val="TDC2"/>
        <w:tabs>
          <w:tab w:val="left" w:pos="880"/>
          <w:tab w:val="right" w:leader="dot" w:pos="9629"/>
        </w:tabs>
        <w:rPr>
          <w:rFonts w:asciiTheme="minorHAnsi" w:eastAsiaTheme="minorEastAsia" w:hAnsiTheme="minorHAnsi" w:cstheme="minorBidi"/>
          <w:smallCaps w:val="0"/>
          <w:noProof/>
          <w:sz w:val="22"/>
          <w:szCs w:val="22"/>
          <w:lang w:eastAsia="es-MX"/>
        </w:rPr>
      </w:pPr>
      <w:hyperlink w:anchor="_Toc427328501" w:history="1">
        <w:r w:rsidR="005F465D" w:rsidRPr="00A07059">
          <w:rPr>
            <w:rStyle w:val="Hipervnculo"/>
            <w:noProof/>
          </w:rPr>
          <w:t>5.1.</w:t>
        </w:r>
        <w:r w:rsidR="005F465D">
          <w:rPr>
            <w:rFonts w:asciiTheme="minorHAnsi" w:eastAsiaTheme="minorEastAsia" w:hAnsiTheme="minorHAnsi" w:cstheme="minorBidi"/>
            <w:smallCaps w:val="0"/>
            <w:noProof/>
            <w:sz w:val="22"/>
            <w:szCs w:val="22"/>
            <w:lang w:eastAsia="es-MX"/>
          </w:rPr>
          <w:tab/>
        </w:r>
        <w:r w:rsidR="005F465D" w:rsidRPr="00A07059">
          <w:rPr>
            <w:rStyle w:val="Hipervnculo"/>
            <w:noProof/>
          </w:rPr>
          <w:t>Ventajas</w:t>
        </w:r>
        <w:r w:rsidR="005F465D">
          <w:rPr>
            <w:noProof/>
            <w:webHidden/>
          </w:rPr>
          <w:tab/>
        </w:r>
        <w:r w:rsidR="005F465D">
          <w:rPr>
            <w:noProof/>
            <w:webHidden/>
          </w:rPr>
          <w:fldChar w:fldCharType="begin"/>
        </w:r>
        <w:r w:rsidR="005F465D">
          <w:rPr>
            <w:noProof/>
            <w:webHidden/>
          </w:rPr>
          <w:instrText xml:space="preserve"> PAGEREF _Toc427328501 \h </w:instrText>
        </w:r>
        <w:r w:rsidR="005F465D">
          <w:rPr>
            <w:noProof/>
            <w:webHidden/>
          </w:rPr>
        </w:r>
        <w:r w:rsidR="005F465D">
          <w:rPr>
            <w:noProof/>
            <w:webHidden/>
          </w:rPr>
          <w:fldChar w:fldCharType="separate"/>
        </w:r>
        <w:r w:rsidR="005F465D">
          <w:rPr>
            <w:noProof/>
            <w:webHidden/>
          </w:rPr>
          <w:t>16</w:t>
        </w:r>
        <w:r w:rsidR="005F465D">
          <w:rPr>
            <w:noProof/>
            <w:webHidden/>
          </w:rPr>
          <w:fldChar w:fldCharType="end"/>
        </w:r>
      </w:hyperlink>
    </w:p>
    <w:p w14:paraId="23EA1B2D" w14:textId="77777777" w:rsidR="005F465D" w:rsidRDefault="00D1015A">
      <w:pPr>
        <w:pStyle w:val="TDC1"/>
        <w:tabs>
          <w:tab w:val="left" w:pos="440"/>
          <w:tab w:val="right" w:leader="dot" w:pos="9629"/>
        </w:tabs>
        <w:rPr>
          <w:rFonts w:asciiTheme="minorHAnsi" w:eastAsiaTheme="minorEastAsia" w:hAnsiTheme="minorHAnsi" w:cstheme="minorBidi"/>
          <w:b w:val="0"/>
          <w:bCs w:val="0"/>
          <w:caps w:val="0"/>
          <w:noProof/>
          <w:sz w:val="22"/>
          <w:szCs w:val="22"/>
          <w:lang w:eastAsia="es-MX"/>
        </w:rPr>
      </w:pPr>
      <w:hyperlink w:anchor="_Toc427328502" w:history="1">
        <w:r w:rsidR="005F465D" w:rsidRPr="00A07059">
          <w:rPr>
            <w:rStyle w:val="Hipervnculo"/>
            <w:noProof/>
          </w:rPr>
          <w:t>6.</w:t>
        </w:r>
        <w:r w:rsidR="005F465D">
          <w:rPr>
            <w:rFonts w:asciiTheme="minorHAnsi" w:eastAsiaTheme="minorEastAsia" w:hAnsiTheme="minorHAnsi" w:cstheme="minorBidi"/>
            <w:b w:val="0"/>
            <w:bCs w:val="0"/>
            <w:caps w:val="0"/>
            <w:noProof/>
            <w:sz w:val="22"/>
            <w:szCs w:val="22"/>
            <w:lang w:eastAsia="es-MX"/>
          </w:rPr>
          <w:tab/>
        </w:r>
        <w:r w:rsidR="005F465D" w:rsidRPr="00A07059">
          <w:rPr>
            <w:rStyle w:val="Hipervnculo"/>
            <w:noProof/>
          </w:rPr>
          <w:t>Seguridad</w:t>
        </w:r>
        <w:r w:rsidR="005F465D">
          <w:rPr>
            <w:noProof/>
            <w:webHidden/>
          </w:rPr>
          <w:tab/>
        </w:r>
        <w:r w:rsidR="005F465D">
          <w:rPr>
            <w:noProof/>
            <w:webHidden/>
          </w:rPr>
          <w:fldChar w:fldCharType="begin"/>
        </w:r>
        <w:r w:rsidR="005F465D">
          <w:rPr>
            <w:noProof/>
            <w:webHidden/>
          </w:rPr>
          <w:instrText xml:space="preserve"> PAGEREF _Toc427328502 \h </w:instrText>
        </w:r>
        <w:r w:rsidR="005F465D">
          <w:rPr>
            <w:noProof/>
            <w:webHidden/>
          </w:rPr>
        </w:r>
        <w:r w:rsidR="005F465D">
          <w:rPr>
            <w:noProof/>
            <w:webHidden/>
          </w:rPr>
          <w:fldChar w:fldCharType="separate"/>
        </w:r>
        <w:r w:rsidR="005F465D">
          <w:rPr>
            <w:noProof/>
            <w:webHidden/>
          </w:rPr>
          <w:t>17</w:t>
        </w:r>
        <w:r w:rsidR="005F465D">
          <w:rPr>
            <w:noProof/>
            <w:webHidden/>
          </w:rPr>
          <w:fldChar w:fldCharType="end"/>
        </w:r>
      </w:hyperlink>
    </w:p>
    <w:p w14:paraId="67214804" w14:textId="77777777" w:rsidR="005F465D" w:rsidRDefault="00D1015A">
      <w:pPr>
        <w:pStyle w:val="TDC2"/>
        <w:tabs>
          <w:tab w:val="left" w:pos="880"/>
          <w:tab w:val="right" w:leader="dot" w:pos="9629"/>
        </w:tabs>
        <w:rPr>
          <w:rFonts w:asciiTheme="minorHAnsi" w:eastAsiaTheme="minorEastAsia" w:hAnsiTheme="minorHAnsi" w:cstheme="minorBidi"/>
          <w:smallCaps w:val="0"/>
          <w:noProof/>
          <w:sz w:val="22"/>
          <w:szCs w:val="22"/>
          <w:lang w:eastAsia="es-MX"/>
        </w:rPr>
      </w:pPr>
      <w:hyperlink w:anchor="_Toc427328503" w:history="1">
        <w:r w:rsidR="005F465D" w:rsidRPr="00A07059">
          <w:rPr>
            <w:rStyle w:val="Hipervnculo"/>
            <w:noProof/>
          </w:rPr>
          <w:t>6.1.</w:t>
        </w:r>
        <w:r w:rsidR="005F465D">
          <w:rPr>
            <w:rFonts w:asciiTheme="minorHAnsi" w:eastAsiaTheme="minorEastAsia" w:hAnsiTheme="minorHAnsi" w:cstheme="minorBidi"/>
            <w:smallCaps w:val="0"/>
            <w:noProof/>
            <w:sz w:val="22"/>
            <w:szCs w:val="22"/>
            <w:lang w:eastAsia="es-MX"/>
          </w:rPr>
          <w:tab/>
        </w:r>
        <w:r w:rsidR="005F465D" w:rsidRPr="00A07059">
          <w:rPr>
            <w:rStyle w:val="Hipervnculo"/>
            <w:noProof/>
          </w:rPr>
          <w:t>Seguridad de usuarios.</w:t>
        </w:r>
        <w:r w:rsidR="005F465D">
          <w:rPr>
            <w:noProof/>
            <w:webHidden/>
          </w:rPr>
          <w:tab/>
        </w:r>
        <w:r w:rsidR="005F465D">
          <w:rPr>
            <w:noProof/>
            <w:webHidden/>
          </w:rPr>
          <w:fldChar w:fldCharType="begin"/>
        </w:r>
        <w:r w:rsidR="005F465D">
          <w:rPr>
            <w:noProof/>
            <w:webHidden/>
          </w:rPr>
          <w:instrText xml:space="preserve"> PAGEREF _Toc427328503 \h </w:instrText>
        </w:r>
        <w:r w:rsidR="005F465D">
          <w:rPr>
            <w:noProof/>
            <w:webHidden/>
          </w:rPr>
        </w:r>
        <w:r w:rsidR="005F465D">
          <w:rPr>
            <w:noProof/>
            <w:webHidden/>
          </w:rPr>
          <w:fldChar w:fldCharType="separate"/>
        </w:r>
        <w:r w:rsidR="005F465D">
          <w:rPr>
            <w:noProof/>
            <w:webHidden/>
          </w:rPr>
          <w:t>17</w:t>
        </w:r>
        <w:r w:rsidR="005F465D">
          <w:rPr>
            <w:noProof/>
            <w:webHidden/>
          </w:rPr>
          <w:fldChar w:fldCharType="end"/>
        </w:r>
      </w:hyperlink>
    </w:p>
    <w:p w14:paraId="02D4A3EA" w14:textId="77777777" w:rsidR="005F465D" w:rsidRDefault="00D1015A">
      <w:pPr>
        <w:pStyle w:val="TDC2"/>
        <w:tabs>
          <w:tab w:val="left" w:pos="880"/>
          <w:tab w:val="right" w:leader="dot" w:pos="9629"/>
        </w:tabs>
        <w:rPr>
          <w:rFonts w:asciiTheme="minorHAnsi" w:eastAsiaTheme="minorEastAsia" w:hAnsiTheme="minorHAnsi" w:cstheme="minorBidi"/>
          <w:smallCaps w:val="0"/>
          <w:noProof/>
          <w:sz w:val="22"/>
          <w:szCs w:val="22"/>
          <w:lang w:eastAsia="es-MX"/>
        </w:rPr>
      </w:pPr>
      <w:hyperlink w:anchor="_Toc427328504" w:history="1">
        <w:r w:rsidR="005F465D" w:rsidRPr="00A07059">
          <w:rPr>
            <w:rStyle w:val="Hipervnculo"/>
            <w:noProof/>
          </w:rPr>
          <w:t>6.2.</w:t>
        </w:r>
        <w:r w:rsidR="005F465D">
          <w:rPr>
            <w:rFonts w:asciiTheme="minorHAnsi" w:eastAsiaTheme="minorEastAsia" w:hAnsiTheme="minorHAnsi" w:cstheme="minorBidi"/>
            <w:smallCaps w:val="0"/>
            <w:noProof/>
            <w:sz w:val="22"/>
            <w:szCs w:val="22"/>
            <w:lang w:eastAsia="es-MX"/>
          </w:rPr>
          <w:tab/>
        </w:r>
        <w:r w:rsidR="005F465D" w:rsidRPr="00A07059">
          <w:rPr>
            <w:rStyle w:val="Hipervnculo"/>
            <w:noProof/>
          </w:rPr>
          <w:t>RECUPERACIÓN Y RESPALDO</w:t>
        </w:r>
        <w:r w:rsidR="005F465D">
          <w:rPr>
            <w:noProof/>
            <w:webHidden/>
          </w:rPr>
          <w:tab/>
        </w:r>
        <w:r w:rsidR="005F465D">
          <w:rPr>
            <w:noProof/>
            <w:webHidden/>
          </w:rPr>
          <w:fldChar w:fldCharType="begin"/>
        </w:r>
        <w:r w:rsidR="005F465D">
          <w:rPr>
            <w:noProof/>
            <w:webHidden/>
          </w:rPr>
          <w:instrText xml:space="preserve"> PAGEREF _Toc427328504 \h </w:instrText>
        </w:r>
        <w:r w:rsidR="005F465D">
          <w:rPr>
            <w:noProof/>
            <w:webHidden/>
          </w:rPr>
        </w:r>
        <w:r w:rsidR="005F465D">
          <w:rPr>
            <w:noProof/>
            <w:webHidden/>
          </w:rPr>
          <w:fldChar w:fldCharType="separate"/>
        </w:r>
        <w:r w:rsidR="005F465D">
          <w:rPr>
            <w:noProof/>
            <w:webHidden/>
          </w:rPr>
          <w:t>17</w:t>
        </w:r>
        <w:r w:rsidR="005F465D">
          <w:rPr>
            <w:noProof/>
            <w:webHidden/>
          </w:rPr>
          <w:fldChar w:fldCharType="end"/>
        </w:r>
      </w:hyperlink>
    </w:p>
    <w:p w14:paraId="32A0EF0C" w14:textId="77777777" w:rsidR="005F465D" w:rsidRDefault="00D1015A">
      <w:pPr>
        <w:pStyle w:val="TDC2"/>
        <w:tabs>
          <w:tab w:val="left" w:pos="880"/>
          <w:tab w:val="right" w:leader="dot" w:pos="9629"/>
        </w:tabs>
        <w:rPr>
          <w:rFonts w:asciiTheme="minorHAnsi" w:eastAsiaTheme="minorEastAsia" w:hAnsiTheme="minorHAnsi" w:cstheme="minorBidi"/>
          <w:smallCaps w:val="0"/>
          <w:noProof/>
          <w:sz w:val="22"/>
          <w:szCs w:val="22"/>
          <w:lang w:eastAsia="es-MX"/>
        </w:rPr>
      </w:pPr>
      <w:hyperlink w:anchor="_Toc427328505" w:history="1">
        <w:r w:rsidR="005F465D" w:rsidRPr="00A07059">
          <w:rPr>
            <w:rStyle w:val="Hipervnculo"/>
            <w:noProof/>
          </w:rPr>
          <w:t>6.3.</w:t>
        </w:r>
        <w:r w:rsidR="005F465D">
          <w:rPr>
            <w:rFonts w:asciiTheme="minorHAnsi" w:eastAsiaTheme="minorEastAsia" w:hAnsiTheme="minorHAnsi" w:cstheme="minorBidi"/>
            <w:smallCaps w:val="0"/>
            <w:noProof/>
            <w:sz w:val="22"/>
            <w:szCs w:val="22"/>
            <w:lang w:eastAsia="es-MX"/>
          </w:rPr>
          <w:tab/>
        </w:r>
        <w:r w:rsidR="005F465D" w:rsidRPr="00A07059">
          <w:rPr>
            <w:rStyle w:val="Hipervnculo"/>
            <w:noProof/>
          </w:rPr>
          <w:t>AdministraciÓn de Control de Cambios.</w:t>
        </w:r>
        <w:r w:rsidR="005F465D">
          <w:rPr>
            <w:noProof/>
            <w:webHidden/>
          </w:rPr>
          <w:tab/>
        </w:r>
        <w:r w:rsidR="005F465D">
          <w:rPr>
            <w:noProof/>
            <w:webHidden/>
          </w:rPr>
          <w:fldChar w:fldCharType="begin"/>
        </w:r>
        <w:r w:rsidR="005F465D">
          <w:rPr>
            <w:noProof/>
            <w:webHidden/>
          </w:rPr>
          <w:instrText xml:space="preserve"> PAGEREF _Toc427328505 \h </w:instrText>
        </w:r>
        <w:r w:rsidR="005F465D">
          <w:rPr>
            <w:noProof/>
            <w:webHidden/>
          </w:rPr>
        </w:r>
        <w:r w:rsidR="005F465D">
          <w:rPr>
            <w:noProof/>
            <w:webHidden/>
          </w:rPr>
          <w:fldChar w:fldCharType="separate"/>
        </w:r>
        <w:r w:rsidR="005F465D">
          <w:rPr>
            <w:noProof/>
            <w:webHidden/>
          </w:rPr>
          <w:t>17</w:t>
        </w:r>
        <w:r w:rsidR="005F465D">
          <w:rPr>
            <w:noProof/>
            <w:webHidden/>
          </w:rPr>
          <w:fldChar w:fldCharType="end"/>
        </w:r>
      </w:hyperlink>
    </w:p>
    <w:p w14:paraId="62FF6B30" w14:textId="77777777" w:rsidR="005F465D" w:rsidRDefault="00D1015A">
      <w:pPr>
        <w:pStyle w:val="TDC1"/>
        <w:tabs>
          <w:tab w:val="left" w:pos="440"/>
          <w:tab w:val="right" w:leader="dot" w:pos="9629"/>
        </w:tabs>
        <w:rPr>
          <w:rFonts w:asciiTheme="minorHAnsi" w:eastAsiaTheme="minorEastAsia" w:hAnsiTheme="minorHAnsi" w:cstheme="minorBidi"/>
          <w:b w:val="0"/>
          <w:bCs w:val="0"/>
          <w:caps w:val="0"/>
          <w:noProof/>
          <w:sz w:val="22"/>
          <w:szCs w:val="22"/>
          <w:lang w:eastAsia="es-MX"/>
        </w:rPr>
      </w:pPr>
      <w:hyperlink w:anchor="_Toc427328506" w:history="1">
        <w:r w:rsidR="005F465D" w:rsidRPr="00A07059">
          <w:rPr>
            <w:rStyle w:val="Hipervnculo"/>
            <w:noProof/>
          </w:rPr>
          <w:t>7.</w:t>
        </w:r>
        <w:r w:rsidR="005F465D">
          <w:rPr>
            <w:rFonts w:asciiTheme="minorHAnsi" w:eastAsiaTheme="minorEastAsia" w:hAnsiTheme="minorHAnsi" w:cstheme="minorBidi"/>
            <w:b w:val="0"/>
            <w:bCs w:val="0"/>
            <w:caps w:val="0"/>
            <w:noProof/>
            <w:sz w:val="22"/>
            <w:szCs w:val="22"/>
            <w:lang w:eastAsia="es-MX"/>
          </w:rPr>
          <w:tab/>
        </w:r>
        <w:r w:rsidR="005F465D" w:rsidRPr="00A07059">
          <w:rPr>
            <w:rStyle w:val="Hipervnculo"/>
            <w:noProof/>
          </w:rPr>
          <w:t>PLAN DE TRABAJO</w:t>
        </w:r>
        <w:r w:rsidR="005F465D">
          <w:rPr>
            <w:noProof/>
            <w:webHidden/>
          </w:rPr>
          <w:tab/>
        </w:r>
        <w:r w:rsidR="005F465D">
          <w:rPr>
            <w:noProof/>
            <w:webHidden/>
          </w:rPr>
          <w:fldChar w:fldCharType="begin"/>
        </w:r>
        <w:r w:rsidR="005F465D">
          <w:rPr>
            <w:noProof/>
            <w:webHidden/>
          </w:rPr>
          <w:instrText xml:space="preserve"> PAGEREF _Toc427328506 \h </w:instrText>
        </w:r>
        <w:r w:rsidR="005F465D">
          <w:rPr>
            <w:noProof/>
            <w:webHidden/>
          </w:rPr>
        </w:r>
        <w:r w:rsidR="005F465D">
          <w:rPr>
            <w:noProof/>
            <w:webHidden/>
          </w:rPr>
          <w:fldChar w:fldCharType="separate"/>
        </w:r>
        <w:r w:rsidR="005F465D">
          <w:rPr>
            <w:noProof/>
            <w:webHidden/>
          </w:rPr>
          <w:t>19</w:t>
        </w:r>
        <w:r w:rsidR="005F465D">
          <w:rPr>
            <w:noProof/>
            <w:webHidden/>
          </w:rPr>
          <w:fldChar w:fldCharType="end"/>
        </w:r>
      </w:hyperlink>
    </w:p>
    <w:p w14:paraId="7BBFFA62" w14:textId="77777777" w:rsidR="005F465D" w:rsidRDefault="00D1015A">
      <w:pPr>
        <w:pStyle w:val="TDC2"/>
        <w:tabs>
          <w:tab w:val="left" w:pos="880"/>
          <w:tab w:val="right" w:leader="dot" w:pos="9629"/>
        </w:tabs>
        <w:rPr>
          <w:rFonts w:asciiTheme="minorHAnsi" w:eastAsiaTheme="minorEastAsia" w:hAnsiTheme="minorHAnsi" w:cstheme="minorBidi"/>
          <w:smallCaps w:val="0"/>
          <w:noProof/>
          <w:sz w:val="22"/>
          <w:szCs w:val="22"/>
          <w:lang w:eastAsia="es-MX"/>
        </w:rPr>
      </w:pPr>
      <w:hyperlink w:anchor="_Toc427328507" w:history="1">
        <w:r w:rsidR="005F465D" w:rsidRPr="00A07059">
          <w:rPr>
            <w:rStyle w:val="Hipervnculo"/>
            <w:noProof/>
          </w:rPr>
          <w:t>7.1.</w:t>
        </w:r>
        <w:r w:rsidR="005F465D">
          <w:rPr>
            <w:rFonts w:asciiTheme="minorHAnsi" w:eastAsiaTheme="minorEastAsia" w:hAnsiTheme="minorHAnsi" w:cstheme="minorBidi"/>
            <w:smallCaps w:val="0"/>
            <w:noProof/>
            <w:sz w:val="22"/>
            <w:szCs w:val="22"/>
            <w:lang w:eastAsia="es-MX"/>
          </w:rPr>
          <w:tab/>
        </w:r>
        <w:r w:rsidR="005F465D" w:rsidRPr="00A07059">
          <w:rPr>
            <w:rStyle w:val="Hipervnculo"/>
            <w:noProof/>
          </w:rPr>
          <w:t>cronograma general.</w:t>
        </w:r>
        <w:r w:rsidR="005F465D">
          <w:rPr>
            <w:noProof/>
            <w:webHidden/>
          </w:rPr>
          <w:tab/>
        </w:r>
        <w:r w:rsidR="005F465D">
          <w:rPr>
            <w:noProof/>
            <w:webHidden/>
          </w:rPr>
          <w:fldChar w:fldCharType="begin"/>
        </w:r>
        <w:r w:rsidR="005F465D">
          <w:rPr>
            <w:noProof/>
            <w:webHidden/>
          </w:rPr>
          <w:instrText xml:space="preserve"> PAGEREF _Toc427328507 \h </w:instrText>
        </w:r>
        <w:r w:rsidR="005F465D">
          <w:rPr>
            <w:noProof/>
            <w:webHidden/>
          </w:rPr>
        </w:r>
        <w:r w:rsidR="005F465D">
          <w:rPr>
            <w:noProof/>
            <w:webHidden/>
          </w:rPr>
          <w:fldChar w:fldCharType="separate"/>
        </w:r>
        <w:r w:rsidR="005F465D">
          <w:rPr>
            <w:noProof/>
            <w:webHidden/>
          </w:rPr>
          <w:t>19</w:t>
        </w:r>
        <w:r w:rsidR="005F465D">
          <w:rPr>
            <w:noProof/>
            <w:webHidden/>
          </w:rPr>
          <w:fldChar w:fldCharType="end"/>
        </w:r>
      </w:hyperlink>
    </w:p>
    <w:p w14:paraId="0EF57BAA" w14:textId="77777777" w:rsidR="005F465D" w:rsidRDefault="00D1015A">
      <w:pPr>
        <w:pStyle w:val="TDC1"/>
        <w:tabs>
          <w:tab w:val="left" w:pos="440"/>
          <w:tab w:val="right" w:leader="dot" w:pos="9629"/>
        </w:tabs>
        <w:rPr>
          <w:rFonts w:asciiTheme="minorHAnsi" w:eastAsiaTheme="minorEastAsia" w:hAnsiTheme="minorHAnsi" w:cstheme="minorBidi"/>
          <w:b w:val="0"/>
          <w:bCs w:val="0"/>
          <w:caps w:val="0"/>
          <w:noProof/>
          <w:sz w:val="22"/>
          <w:szCs w:val="22"/>
          <w:lang w:eastAsia="es-MX"/>
        </w:rPr>
      </w:pPr>
      <w:hyperlink w:anchor="_Toc427328508" w:history="1">
        <w:r w:rsidR="005F465D" w:rsidRPr="00A07059">
          <w:rPr>
            <w:rStyle w:val="Hipervnculo"/>
            <w:noProof/>
          </w:rPr>
          <w:t>8.</w:t>
        </w:r>
        <w:r w:rsidR="005F465D">
          <w:rPr>
            <w:rFonts w:asciiTheme="minorHAnsi" w:eastAsiaTheme="minorEastAsia" w:hAnsiTheme="minorHAnsi" w:cstheme="minorBidi"/>
            <w:b w:val="0"/>
            <w:bCs w:val="0"/>
            <w:caps w:val="0"/>
            <w:noProof/>
            <w:sz w:val="22"/>
            <w:szCs w:val="22"/>
            <w:lang w:eastAsia="es-MX"/>
          </w:rPr>
          <w:tab/>
        </w:r>
        <w:r w:rsidR="005F465D" w:rsidRPr="00A07059">
          <w:rPr>
            <w:rStyle w:val="Hipervnculo"/>
            <w:noProof/>
          </w:rPr>
          <w:t>Seguimiento del Área</w:t>
        </w:r>
        <w:r w:rsidR="005F465D">
          <w:rPr>
            <w:noProof/>
            <w:webHidden/>
          </w:rPr>
          <w:tab/>
        </w:r>
        <w:r w:rsidR="005F465D">
          <w:rPr>
            <w:noProof/>
            <w:webHidden/>
          </w:rPr>
          <w:fldChar w:fldCharType="begin"/>
        </w:r>
        <w:r w:rsidR="005F465D">
          <w:rPr>
            <w:noProof/>
            <w:webHidden/>
          </w:rPr>
          <w:instrText xml:space="preserve"> PAGEREF _Toc427328508 \h </w:instrText>
        </w:r>
        <w:r w:rsidR="005F465D">
          <w:rPr>
            <w:noProof/>
            <w:webHidden/>
          </w:rPr>
        </w:r>
        <w:r w:rsidR="005F465D">
          <w:rPr>
            <w:noProof/>
            <w:webHidden/>
          </w:rPr>
          <w:fldChar w:fldCharType="separate"/>
        </w:r>
        <w:r w:rsidR="005F465D">
          <w:rPr>
            <w:noProof/>
            <w:webHidden/>
          </w:rPr>
          <w:t>20</w:t>
        </w:r>
        <w:r w:rsidR="005F465D">
          <w:rPr>
            <w:noProof/>
            <w:webHidden/>
          </w:rPr>
          <w:fldChar w:fldCharType="end"/>
        </w:r>
      </w:hyperlink>
    </w:p>
    <w:p w14:paraId="7A95D82F" w14:textId="77777777" w:rsidR="005F465D" w:rsidRDefault="00D1015A">
      <w:pPr>
        <w:pStyle w:val="TDC2"/>
        <w:tabs>
          <w:tab w:val="left" w:pos="880"/>
          <w:tab w:val="right" w:leader="dot" w:pos="9629"/>
        </w:tabs>
        <w:rPr>
          <w:rFonts w:asciiTheme="minorHAnsi" w:eastAsiaTheme="minorEastAsia" w:hAnsiTheme="minorHAnsi" w:cstheme="minorBidi"/>
          <w:smallCaps w:val="0"/>
          <w:noProof/>
          <w:sz w:val="22"/>
          <w:szCs w:val="22"/>
          <w:lang w:eastAsia="es-MX"/>
        </w:rPr>
      </w:pPr>
      <w:hyperlink w:anchor="_Toc427328509" w:history="1">
        <w:r w:rsidR="005F465D" w:rsidRPr="00A07059">
          <w:rPr>
            <w:rStyle w:val="Hipervnculo"/>
            <w:noProof/>
          </w:rPr>
          <w:t>8.1.</w:t>
        </w:r>
        <w:r w:rsidR="005F465D">
          <w:rPr>
            <w:rFonts w:asciiTheme="minorHAnsi" w:eastAsiaTheme="minorEastAsia" w:hAnsiTheme="minorHAnsi" w:cstheme="minorBidi"/>
            <w:smallCaps w:val="0"/>
            <w:noProof/>
            <w:sz w:val="22"/>
            <w:szCs w:val="22"/>
            <w:lang w:eastAsia="es-MX"/>
          </w:rPr>
          <w:tab/>
        </w:r>
        <w:r w:rsidR="005F465D" w:rsidRPr="00A07059">
          <w:rPr>
            <w:rStyle w:val="Hipervnculo"/>
            <w:noProof/>
          </w:rPr>
          <w:t>Control de cambios.</w:t>
        </w:r>
        <w:r w:rsidR="005F465D">
          <w:rPr>
            <w:noProof/>
            <w:webHidden/>
          </w:rPr>
          <w:tab/>
        </w:r>
        <w:r w:rsidR="005F465D">
          <w:rPr>
            <w:noProof/>
            <w:webHidden/>
          </w:rPr>
          <w:fldChar w:fldCharType="begin"/>
        </w:r>
        <w:r w:rsidR="005F465D">
          <w:rPr>
            <w:noProof/>
            <w:webHidden/>
          </w:rPr>
          <w:instrText xml:space="preserve"> PAGEREF _Toc427328509 \h </w:instrText>
        </w:r>
        <w:r w:rsidR="005F465D">
          <w:rPr>
            <w:noProof/>
            <w:webHidden/>
          </w:rPr>
        </w:r>
        <w:r w:rsidR="005F465D">
          <w:rPr>
            <w:noProof/>
            <w:webHidden/>
          </w:rPr>
          <w:fldChar w:fldCharType="separate"/>
        </w:r>
        <w:r w:rsidR="005F465D">
          <w:rPr>
            <w:noProof/>
            <w:webHidden/>
          </w:rPr>
          <w:t>20</w:t>
        </w:r>
        <w:r w:rsidR="005F465D">
          <w:rPr>
            <w:noProof/>
            <w:webHidden/>
          </w:rPr>
          <w:fldChar w:fldCharType="end"/>
        </w:r>
      </w:hyperlink>
    </w:p>
    <w:p w14:paraId="61938273" w14:textId="77777777" w:rsidR="005F465D" w:rsidRDefault="00D1015A">
      <w:pPr>
        <w:pStyle w:val="TDC2"/>
        <w:tabs>
          <w:tab w:val="left" w:pos="880"/>
          <w:tab w:val="right" w:leader="dot" w:pos="9629"/>
        </w:tabs>
        <w:rPr>
          <w:rFonts w:asciiTheme="minorHAnsi" w:eastAsiaTheme="minorEastAsia" w:hAnsiTheme="minorHAnsi" w:cstheme="minorBidi"/>
          <w:smallCaps w:val="0"/>
          <w:noProof/>
          <w:sz w:val="22"/>
          <w:szCs w:val="22"/>
          <w:lang w:eastAsia="es-MX"/>
        </w:rPr>
      </w:pPr>
      <w:hyperlink w:anchor="_Toc427328510" w:history="1">
        <w:r w:rsidR="005F465D" w:rsidRPr="00A07059">
          <w:rPr>
            <w:rStyle w:val="Hipervnculo"/>
            <w:noProof/>
            <w:lang w:val="es-AR" w:eastAsia="x-none"/>
          </w:rPr>
          <w:t>8.2.</w:t>
        </w:r>
        <w:r w:rsidR="005F465D">
          <w:rPr>
            <w:rFonts w:asciiTheme="minorHAnsi" w:eastAsiaTheme="minorEastAsia" w:hAnsiTheme="minorHAnsi" w:cstheme="minorBidi"/>
            <w:smallCaps w:val="0"/>
            <w:noProof/>
            <w:sz w:val="22"/>
            <w:szCs w:val="22"/>
            <w:lang w:eastAsia="es-MX"/>
          </w:rPr>
          <w:tab/>
        </w:r>
        <w:r w:rsidR="005F465D" w:rsidRPr="00A07059">
          <w:rPr>
            <w:rStyle w:val="Hipervnculo"/>
            <w:noProof/>
          </w:rPr>
          <w:t>seguimiento.</w:t>
        </w:r>
        <w:r w:rsidR="005F465D">
          <w:rPr>
            <w:noProof/>
            <w:webHidden/>
          </w:rPr>
          <w:tab/>
        </w:r>
        <w:r w:rsidR="005F465D">
          <w:rPr>
            <w:noProof/>
            <w:webHidden/>
          </w:rPr>
          <w:fldChar w:fldCharType="begin"/>
        </w:r>
        <w:r w:rsidR="005F465D">
          <w:rPr>
            <w:noProof/>
            <w:webHidden/>
          </w:rPr>
          <w:instrText xml:space="preserve"> PAGEREF _Toc427328510 \h </w:instrText>
        </w:r>
        <w:r w:rsidR="005F465D">
          <w:rPr>
            <w:noProof/>
            <w:webHidden/>
          </w:rPr>
        </w:r>
        <w:r w:rsidR="005F465D">
          <w:rPr>
            <w:noProof/>
            <w:webHidden/>
          </w:rPr>
          <w:fldChar w:fldCharType="separate"/>
        </w:r>
        <w:r w:rsidR="005F465D">
          <w:rPr>
            <w:noProof/>
            <w:webHidden/>
          </w:rPr>
          <w:t>20</w:t>
        </w:r>
        <w:r w:rsidR="005F465D">
          <w:rPr>
            <w:noProof/>
            <w:webHidden/>
          </w:rPr>
          <w:fldChar w:fldCharType="end"/>
        </w:r>
      </w:hyperlink>
    </w:p>
    <w:p w14:paraId="5F39E7D3" w14:textId="2ABD64A7" w:rsidR="006C4F3E" w:rsidRPr="00726799" w:rsidRDefault="00592B24">
      <w:r>
        <w:rPr>
          <w:rFonts w:ascii="Myriad Pro Light" w:hAnsi="Myriad Pro Light"/>
          <w:b/>
          <w:bCs/>
          <w:caps/>
          <w:noProof/>
        </w:rPr>
        <w:fldChar w:fldCharType="end"/>
      </w:r>
    </w:p>
    <w:p w14:paraId="4B7F661D" w14:textId="77777777" w:rsidR="0000791F" w:rsidRPr="00726799" w:rsidRDefault="0000791F" w:rsidP="002A19B4">
      <w:pPr>
        <w:ind w:left="360"/>
        <w:rPr>
          <w:lang w:val="es-ES_tradnl"/>
        </w:rPr>
        <w:sectPr w:rsidR="0000791F" w:rsidRPr="00726799" w:rsidSect="00A159C7">
          <w:headerReference w:type="default" r:id="rId10"/>
          <w:footerReference w:type="default" r:id="rId11"/>
          <w:pgSz w:w="11907" w:h="16840" w:code="9"/>
          <w:pgMar w:top="1701" w:right="1134" w:bottom="1701" w:left="1134" w:header="720" w:footer="142" w:gutter="0"/>
          <w:pgNumType w:start="2"/>
          <w:cols w:space="720"/>
          <w:docGrid w:linePitch="360"/>
        </w:sectPr>
      </w:pPr>
    </w:p>
    <w:p w14:paraId="717D45EB" w14:textId="77777777" w:rsidR="00E93FA4" w:rsidRPr="00726799" w:rsidRDefault="00E93FA4" w:rsidP="00BE7903">
      <w:pPr>
        <w:pStyle w:val="CITI-TITULO"/>
        <w:numPr>
          <w:ilvl w:val="0"/>
          <w:numId w:val="2"/>
        </w:numPr>
        <w:outlineLvl w:val="0"/>
      </w:pPr>
      <w:bookmarkStart w:id="8" w:name="_Toc278736824"/>
      <w:bookmarkStart w:id="9" w:name="_Toc419970157"/>
      <w:bookmarkStart w:id="10" w:name="_Toc427328484"/>
      <w:bookmarkStart w:id="11" w:name="_Toc19696891"/>
      <w:r w:rsidRPr="00726799">
        <w:lastRenderedPageBreak/>
        <w:t>INTRODUCCIÓN</w:t>
      </w:r>
      <w:bookmarkEnd w:id="8"/>
      <w:bookmarkEnd w:id="9"/>
      <w:bookmarkEnd w:id="10"/>
    </w:p>
    <w:p w14:paraId="6DF02AF9" w14:textId="77777777" w:rsidR="00E93FA4" w:rsidRPr="00726799" w:rsidRDefault="00E93FA4" w:rsidP="001C0AB7">
      <w:pPr>
        <w:pStyle w:val="CITI-SUBTITULO"/>
      </w:pPr>
      <w:bookmarkStart w:id="12" w:name="_Toc278736825"/>
      <w:bookmarkStart w:id="13" w:name="_Toc419970158"/>
      <w:bookmarkStart w:id="14" w:name="_Toc427328485"/>
      <w:bookmarkStart w:id="15" w:name="_Toc65403954"/>
      <w:bookmarkStart w:id="16" w:name="_Toc96168343"/>
      <w:bookmarkStart w:id="17" w:name="_Toc94593402"/>
      <w:r w:rsidRPr="00726799">
        <w:t>PROPÓSITO</w:t>
      </w:r>
      <w:bookmarkEnd w:id="12"/>
      <w:bookmarkEnd w:id="13"/>
      <w:bookmarkEnd w:id="14"/>
      <w:r w:rsidRPr="00726799">
        <w:t xml:space="preserve"> </w:t>
      </w:r>
    </w:p>
    <w:p w14:paraId="31AD9429" w14:textId="77777777" w:rsidR="00B74BC8" w:rsidRPr="00726799" w:rsidRDefault="00B74BC8" w:rsidP="00B74BC8">
      <w:pPr>
        <w:pStyle w:val="NormalFirstline1cmBefore3ptAfter3pt"/>
        <w:ind w:firstLine="1134"/>
        <w:rPr>
          <w:rFonts w:ascii="Myriad Pro Light" w:hAnsi="Myriad Pro Light"/>
        </w:rPr>
      </w:pPr>
      <w:bookmarkStart w:id="18" w:name="_Toc14065564"/>
      <w:bookmarkStart w:id="19" w:name="_Toc33011202"/>
      <w:bookmarkStart w:id="20" w:name="_Toc65403955"/>
      <w:bookmarkStart w:id="21" w:name="_Toc96168344"/>
      <w:bookmarkStart w:id="22" w:name="_Toc7587323"/>
      <w:bookmarkStart w:id="23" w:name="_Toc7587324"/>
      <w:bookmarkEnd w:id="15"/>
      <w:bookmarkEnd w:id="16"/>
      <w:r w:rsidRPr="00726799">
        <w:rPr>
          <w:rFonts w:ascii="Myriad Pro Light" w:hAnsi="Myriad Pro Light"/>
        </w:rPr>
        <w:t>El propósito principal del Plan de Administración de Configuración es definir la manera de crear la estructura para los repositorios de procesos y proyectos y los elementos para la administración de estos repositorios.</w:t>
      </w:r>
    </w:p>
    <w:p w14:paraId="6B19AC8D" w14:textId="77777777" w:rsidR="0000791F" w:rsidRPr="00726799" w:rsidRDefault="000D4FC4" w:rsidP="001C0AB7">
      <w:pPr>
        <w:pStyle w:val="CITI-SUBTITULO"/>
      </w:pPr>
      <w:bookmarkStart w:id="24" w:name="_Toc419970159"/>
      <w:bookmarkStart w:id="25" w:name="_Toc427328486"/>
      <w:r w:rsidRPr="00726799">
        <w:t>ALCANCE</w:t>
      </w:r>
      <w:bookmarkEnd w:id="18"/>
      <w:bookmarkEnd w:id="19"/>
      <w:bookmarkEnd w:id="20"/>
      <w:bookmarkEnd w:id="21"/>
      <w:bookmarkEnd w:id="24"/>
      <w:bookmarkEnd w:id="25"/>
      <w:r w:rsidRPr="00726799">
        <w:t xml:space="preserve"> </w:t>
      </w:r>
    </w:p>
    <w:p w14:paraId="52FD9E40" w14:textId="77777777" w:rsidR="000D4FC4" w:rsidRPr="00726799" w:rsidRDefault="00B74BC8" w:rsidP="00B74BC8">
      <w:pPr>
        <w:pStyle w:val="NormalFirstline1cmBefore3ptAfter3pt"/>
        <w:ind w:firstLine="1134"/>
        <w:rPr>
          <w:rFonts w:ascii="Myriad Pro Light" w:hAnsi="Myriad Pro Light"/>
        </w:rPr>
      </w:pPr>
      <w:bookmarkStart w:id="26" w:name="_Toc12242814"/>
      <w:bookmarkStart w:id="27" w:name="_Toc12774566"/>
      <w:bookmarkStart w:id="28" w:name="_Toc14065566"/>
      <w:bookmarkStart w:id="29" w:name="_Toc33011204"/>
      <w:bookmarkStart w:id="30" w:name="_Toc7587326"/>
      <w:bookmarkEnd w:id="22"/>
      <w:bookmarkEnd w:id="23"/>
      <w:r w:rsidRPr="00726799">
        <w:rPr>
          <w:rFonts w:ascii="Myriad Pro Light" w:hAnsi="Myriad Pro Light"/>
        </w:rPr>
        <w:t xml:space="preserve">El alcance del Plan de Administración de Configuración aplica para todos los procesos y proyectos de la empresa. </w:t>
      </w:r>
    </w:p>
    <w:p w14:paraId="66ACCEFF" w14:textId="77777777" w:rsidR="0000791F" w:rsidRPr="00726799" w:rsidRDefault="000D4FC4" w:rsidP="001C0AB7">
      <w:pPr>
        <w:pStyle w:val="CITI-SUBTITULO"/>
      </w:pPr>
      <w:bookmarkStart w:id="31" w:name="_Toc65403957"/>
      <w:bookmarkStart w:id="32" w:name="_Toc96168346"/>
      <w:bookmarkStart w:id="33" w:name="_Toc419970160"/>
      <w:bookmarkStart w:id="34" w:name="_Toc427328487"/>
      <w:r w:rsidRPr="00726799">
        <w:t>DEFINICIONES, ACRÓNIMOS Y ABREVIATURAS</w:t>
      </w:r>
      <w:bookmarkEnd w:id="26"/>
      <w:bookmarkEnd w:id="27"/>
      <w:bookmarkEnd w:id="28"/>
      <w:bookmarkEnd w:id="29"/>
      <w:bookmarkEnd w:id="31"/>
      <w:bookmarkEnd w:id="32"/>
      <w:bookmarkEnd w:id="33"/>
      <w:bookmarkEnd w:id="34"/>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100"/>
        <w:gridCol w:w="7523"/>
      </w:tblGrid>
      <w:tr w:rsidR="00B74BC8" w:rsidRPr="00726799" w14:paraId="575A9126" w14:textId="77777777" w:rsidTr="004A55C9">
        <w:tc>
          <w:tcPr>
            <w:tcW w:w="1091" w:type="pct"/>
            <w:shd w:val="clear" w:color="auto" w:fill="D9D9D9"/>
            <w:hideMark/>
          </w:tcPr>
          <w:p w14:paraId="0E8DECFF" w14:textId="77777777" w:rsidR="00B74BC8" w:rsidRPr="00726799" w:rsidRDefault="00B74BC8" w:rsidP="00CF1F18">
            <w:pPr>
              <w:ind w:left="709" w:hanging="709"/>
              <w:jc w:val="center"/>
              <w:rPr>
                <w:rFonts w:ascii="Myriad Pro Light" w:hAnsi="Myriad Pro Light"/>
                <w:b/>
              </w:rPr>
            </w:pPr>
            <w:bookmarkStart w:id="35" w:name="_Toc14065567"/>
            <w:bookmarkStart w:id="36" w:name="_Toc33011205"/>
            <w:r w:rsidRPr="00726799">
              <w:rPr>
                <w:rFonts w:ascii="Myriad Pro Light" w:hAnsi="Myriad Pro Light"/>
                <w:b/>
              </w:rPr>
              <w:t>Acrónimo/Definición</w:t>
            </w:r>
          </w:p>
        </w:tc>
        <w:tc>
          <w:tcPr>
            <w:tcW w:w="3909" w:type="pct"/>
            <w:shd w:val="clear" w:color="auto" w:fill="D9D9D9"/>
            <w:hideMark/>
          </w:tcPr>
          <w:p w14:paraId="75C9BCBD" w14:textId="77777777" w:rsidR="00B74BC8" w:rsidRPr="00726799" w:rsidRDefault="00B74BC8" w:rsidP="004A55C9">
            <w:pPr>
              <w:jc w:val="center"/>
              <w:rPr>
                <w:rFonts w:ascii="Myriad Pro Light" w:hAnsi="Myriad Pro Light"/>
                <w:b/>
              </w:rPr>
            </w:pPr>
            <w:r w:rsidRPr="00726799">
              <w:rPr>
                <w:rFonts w:ascii="Myriad Pro Light" w:hAnsi="Myriad Pro Light"/>
                <w:b/>
              </w:rPr>
              <w:t>Descripción</w:t>
            </w:r>
          </w:p>
        </w:tc>
      </w:tr>
      <w:tr w:rsidR="00B74BC8" w:rsidRPr="00726799" w14:paraId="47A8A8CF" w14:textId="77777777" w:rsidTr="004A55C9">
        <w:tc>
          <w:tcPr>
            <w:tcW w:w="1091" w:type="pct"/>
            <w:shd w:val="clear" w:color="auto" w:fill="auto"/>
            <w:hideMark/>
          </w:tcPr>
          <w:p w14:paraId="487F4DA0" w14:textId="77777777" w:rsidR="00B74BC8" w:rsidRPr="00726799" w:rsidRDefault="00B74BC8" w:rsidP="004A55C9">
            <w:pPr>
              <w:tabs>
                <w:tab w:val="left" w:pos="180"/>
              </w:tabs>
              <w:rPr>
                <w:rFonts w:ascii="Myriad Pro Light" w:hAnsi="Myriad Pro Light"/>
                <w:szCs w:val="20"/>
                <w:lang w:val="x-none" w:eastAsia="x-none"/>
              </w:rPr>
            </w:pPr>
            <w:r w:rsidRPr="00726799">
              <w:rPr>
                <w:rFonts w:ascii="Myriad Pro Light" w:hAnsi="Myriad Pro Light"/>
                <w:szCs w:val="20"/>
                <w:lang w:val="x-none" w:eastAsia="x-none"/>
              </w:rPr>
              <w:t>Nombrado</w:t>
            </w:r>
          </w:p>
        </w:tc>
        <w:tc>
          <w:tcPr>
            <w:tcW w:w="3909" w:type="pct"/>
            <w:shd w:val="clear" w:color="auto" w:fill="auto"/>
            <w:hideMark/>
          </w:tcPr>
          <w:p w14:paraId="56D1BF67" w14:textId="77777777" w:rsidR="00B74BC8" w:rsidRPr="00726799" w:rsidRDefault="00B74BC8" w:rsidP="004A55C9">
            <w:pPr>
              <w:tabs>
                <w:tab w:val="left" w:pos="180"/>
              </w:tabs>
              <w:rPr>
                <w:rFonts w:ascii="Myriad Pro Light" w:hAnsi="Myriad Pro Light"/>
                <w:szCs w:val="20"/>
                <w:lang w:val="x-none" w:eastAsia="x-none"/>
              </w:rPr>
            </w:pPr>
            <w:r w:rsidRPr="00726799">
              <w:rPr>
                <w:rFonts w:ascii="Myriad Pro Light" w:hAnsi="Myriad Pro Light"/>
                <w:szCs w:val="20"/>
                <w:lang w:val="x-none" w:eastAsia="x-none"/>
              </w:rPr>
              <w:t>Es el nombre que se le da a los archivo de acuerdo al estándar establecido en el Plan de CM Organizacional</w:t>
            </w:r>
          </w:p>
        </w:tc>
      </w:tr>
      <w:tr w:rsidR="00B74BC8" w:rsidRPr="00726799" w14:paraId="7DBBBF8F" w14:textId="77777777" w:rsidTr="004A55C9">
        <w:tc>
          <w:tcPr>
            <w:tcW w:w="1091" w:type="pct"/>
            <w:shd w:val="clear" w:color="auto" w:fill="auto"/>
            <w:hideMark/>
          </w:tcPr>
          <w:p w14:paraId="2C60F799" w14:textId="77777777" w:rsidR="00B74BC8" w:rsidRPr="00726799" w:rsidRDefault="00B74BC8" w:rsidP="004A55C9">
            <w:pPr>
              <w:tabs>
                <w:tab w:val="left" w:pos="180"/>
              </w:tabs>
              <w:rPr>
                <w:rFonts w:ascii="Myriad Pro Light" w:hAnsi="Myriad Pro Light"/>
                <w:szCs w:val="20"/>
                <w:lang w:val="x-none" w:eastAsia="x-none"/>
              </w:rPr>
            </w:pPr>
            <w:r w:rsidRPr="00726799">
              <w:rPr>
                <w:rFonts w:ascii="Myriad Pro Light" w:hAnsi="Myriad Pro Light"/>
                <w:szCs w:val="20"/>
                <w:lang w:val="x-none" w:eastAsia="x-none"/>
              </w:rPr>
              <w:t>Versionado</w:t>
            </w:r>
          </w:p>
        </w:tc>
        <w:tc>
          <w:tcPr>
            <w:tcW w:w="3909" w:type="pct"/>
            <w:shd w:val="clear" w:color="auto" w:fill="auto"/>
            <w:hideMark/>
          </w:tcPr>
          <w:p w14:paraId="1F077FBA" w14:textId="77777777" w:rsidR="00B74BC8" w:rsidRPr="00726799" w:rsidRDefault="00B74BC8" w:rsidP="004A55C9">
            <w:pPr>
              <w:tabs>
                <w:tab w:val="left" w:pos="180"/>
              </w:tabs>
              <w:rPr>
                <w:rFonts w:ascii="Myriad Pro Light" w:hAnsi="Myriad Pro Light"/>
                <w:szCs w:val="20"/>
                <w:lang w:val="x-none" w:eastAsia="x-none"/>
              </w:rPr>
            </w:pPr>
            <w:r w:rsidRPr="00726799">
              <w:rPr>
                <w:rFonts w:ascii="Myriad Pro Light" w:hAnsi="Myriad Pro Light"/>
                <w:szCs w:val="20"/>
                <w:lang w:val="x-none" w:eastAsia="x-none"/>
              </w:rPr>
              <w:t>Versión que se le da a los archivo de acuerdo al estándar establecido en el Plan de CM Organizacional</w:t>
            </w:r>
          </w:p>
        </w:tc>
      </w:tr>
      <w:tr w:rsidR="00B74BC8" w:rsidRPr="00726799" w14:paraId="2FD3D375" w14:textId="77777777" w:rsidTr="004A55C9">
        <w:tc>
          <w:tcPr>
            <w:tcW w:w="1091" w:type="pct"/>
            <w:shd w:val="clear" w:color="auto" w:fill="auto"/>
            <w:hideMark/>
          </w:tcPr>
          <w:p w14:paraId="26B0CB9C" w14:textId="77777777" w:rsidR="00B74BC8" w:rsidRPr="00726799" w:rsidRDefault="00B74BC8" w:rsidP="004A55C9">
            <w:pPr>
              <w:tabs>
                <w:tab w:val="left" w:pos="180"/>
              </w:tabs>
              <w:rPr>
                <w:rFonts w:ascii="Myriad Pro Light" w:hAnsi="Myriad Pro Light"/>
                <w:szCs w:val="20"/>
                <w:lang w:val="x-none" w:eastAsia="x-none"/>
              </w:rPr>
            </w:pPr>
            <w:r w:rsidRPr="00726799">
              <w:rPr>
                <w:rFonts w:ascii="Myriad Pro Light" w:hAnsi="Myriad Pro Light"/>
                <w:szCs w:val="20"/>
                <w:lang w:val="x-none" w:eastAsia="x-none"/>
              </w:rPr>
              <w:t>Repositorio</w:t>
            </w:r>
          </w:p>
        </w:tc>
        <w:tc>
          <w:tcPr>
            <w:tcW w:w="3909" w:type="pct"/>
            <w:shd w:val="clear" w:color="auto" w:fill="auto"/>
          </w:tcPr>
          <w:p w14:paraId="677FE07C" w14:textId="77777777" w:rsidR="00B74BC8" w:rsidRPr="00726799" w:rsidRDefault="00B74BC8" w:rsidP="004A55C9">
            <w:pPr>
              <w:tabs>
                <w:tab w:val="left" w:pos="180"/>
              </w:tabs>
              <w:rPr>
                <w:rFonts w:ascii="Myriad Pro Light" w:hAnsi="Myriad Pro Light"/>
                <w:szCs w:val="20"/>
                <w:lang w:val="x-none" w:eastAsia="x-none"/>
              </w:rPr>
            </w:pPr>
            <w:r w:rsidRPr="00726799">
              <w:rPr>
                <w:rFonts w:ascii="Myriad Pro Light" w:hAnsi="Myriad Pro Light"/>
                <w:szCs w:val="20"/>
                <w:lang w:val="x-none" w:eastAsia="x-none"/>
              </w:rPr>
              <w:t>Sitio centralizado donde se almacena y mantiene información digital, habitualmente bases de datos o archivos informáticos.</w:t>
            </w:r>
          </w:p>
        </w:tc>
      </w:tr>
      <w:tr w:rsidR="00B74BC8" w:rsidRPr="00726799" w14:paraId="3139BA8E" w14:textId="77777777" w:rsidTr="004A55C9">
        <w:tc>
          <w:tcPr>
            <w:tcW w:w="1091" w:type="pct"/>
            <w:shd w:val="clear" w:color="auto" w:fill="auto"/>
            <w:hideMark/>
          </w:tcPr>
          <w:p w14:paraId="6C64043F" w14:textId="77777777" w:rsidR="00B74BC8" w:rsidRPr="00726799" w:rsidRDefault="00B74BC8" w:rsidP="004A55C9">
            <w:pPr>
              <w:tabs>
                <w:tab w:val="left" w:pos="180"/>
              </w:tabs>
              <w:rPr>
                <w:rFonts w:ascii="Myriad Pro Light" w:hAnsi="Myriad Pro Light"/>
                <w:szCs w:val="20"/>
                <w:lang w:val="x-none" w:eastAsia="x-none"/>
              </w:rPr>
            </w:pPr>
            <w:r w:rsidRPr="00726799">
              <w:rPr>
                <w:rFonts w:ascii="Myriad Pro Light" w:hAnsi="Myriad Pro Light"/>
                <w:szCs w:val="20"/>
                <w:lang w:val="x-none" w:eastAsia="x-none"/>
              </w:rPr>
              <w:t>Respaldos</w:t>
            </w:r>
          </w:p>
        </w:tc>
        <w:tc>
          <w:tcPr>
            <w:tcW w:w="3909" w:type="pct"/>
            <w:shd w:val="clear" w:color="auto" w:fill="auto"/>
          </w:tcPr>
          <w:p w14:paraId="5403CF6F" w14:textId="77777777" w:rsidR="00B74BC8" w:rsidRPr="00726799" w:rsidRDefault="00B74BC8" w:rsidP="004A55C9">
            <w:pPr>
              <w:tabs>
                <w:tab w:val="left" w:pos="180"/>
              </w:tabs>
              <w:rPr>
                <w:rFonts w:ascii="Myriad Pro Light" w:hAnsi="Myriad Pro Light"/>
                <w:szCs w:val="20"/>
                <w:lang w:val="x-none" w:eastAsia="x-none"/>
              </w:rPr>
            </w:pPr>
            <w:r w:rsidRPr="00726799">
              <w:rPr>
                <w:rFonts w:ascii="Myriad Pro Light" w:hAnsi="Myriad Pro Light"/>
                <w:szCs w:val="20"/>
                <w:lang w:val="x-none" w:eastAsia="x-none"/>
              </w:rPr>
              <w:t>Copia de los datos originales que se realiza con el fin de disponer de un medio de recuperarlos en caso de su pérdida</w:t>
            </w:r>
          </w:p>
        </w:tc>
      </w:tr>
      <w:tr w:rsidR="00B74BC8" w:rsidRPr="00726799" w14:paraId="2A14163E" w14:textId="77777777" w:rsidTr="004A55C9">
        <w:tc>
          <w:tcPr>
            <w:tcW w:w="1091" w:type="pct"/>
            <w:shd w:val="clear" w:color="auto" w:fill="auto"/>
            <w:hideMark/>
          </w:tcPr>
          <w:p w14:paraId="0EB69C47" w14:textId="77777777" w:rsidR="00B74BC8" w:rsidRPr="00726799" w:rsidRDefault="00B74BC8" w:rsidP="004A55C9">
            <w:pPr>
              <w:tabs>
                <w:tab w:val="left" w:pos="180"/>
              </w:tabs>
              <w:rPr>
                <w:rFonts w:ascii="Myriad Pro Light" w:hAnsi="Myriad Pro Light"/>
                <w:szCs w:val="20"/>
                <w:lang w:val="x-none" w:eastAsia="x-none"/>
              </w:rPr>
            </w:pPr>
            <w:r w:rsidRPr="00726799">
              <w:rPr>
                <w:rFonts w:ascii="Myriad Pro Light" w:hAnsi="Myriad Pro Light"/>
                <w:szCs w:val="20"/>
                <w:lang w:val="x-none" w:eastAsia="x-none"/>
              </w:rPr>
              <w:t>Elementos de Configuración (EC)</w:t>
            </w:r>
          </w:p>
        </w:tc>
        <w:tc>
          <w:tcPr>
            <w:tcW w:w="3909" w:type="pct"/>
            <w:shd w:val="clear" w:color="auto" w:fill="auto"/>
            <w:hideMark/>
          </w:tcPr>
          <w:p w14:paraId="0E95F63C" w14:textId="77777777" w:rsidR="00B74BC8" w:rsidRPr="00726799" w:rsidRDefault="00B74BC8" w:rsidP="004A55C9">
            <w:pPr>
              <w:tabs>
                <w:tab w:val="left" w:pos="180"/>
              </w:tabs>
              <w:rPr>
                <w:rFonts w:ascii="Myriad Pro Light" w:hAnsi="Myriad Pro Light"/>
                <w:szCs w:val="20"/>
                <w:lang w:val="x-none" w:eastAsia="x-none"/>
              </w:rPr>
            </w:pPr>
            <w:r w:rsidRPr="00726799">
              <w:rPr>
                <w:rFonts w:ascii="Myriad Pro Light" w:hAnsi="Myriad Pro Light"/>
                <w:szCs w:val="20"/>
                <w:lang w:val="x-none" w:eastAsia="x-none"/>
              </w:rPr>
              <w:t>Agrupación de productos de trabajo que se designa para la administración de configuración y se trata como una entidad única para el proceso de administración de configuración</w:t>
            </w:r>
          </w:p>
        </w:tc>
      </w:tr>
      <w:tr w:rsidR="00B74BC8" w:rsidRPr="00726799" w14:paraId="65EB5AD3" w14:textId="77777777" w:rsidTr="004A55C9">
        <w:tc>
          <w:tcPr>
            <w:tcW w:w="1091" w:type="pct"/>
            <w:shd w:val="clear" w:color="auto" w:fill="auto"/>
            <w:hideMark/>
          </w:tcPr>
          <w:p w14:paraId="5FA61613" w14:textId="77777777" w:rsidR="00B74BC8" w:rsidRPr="00726799" w:rsidRDefault="00B74BC8" w:rsidP="004A55C9">
            <w:pPr>
              <w:tabs>
                <w:tab w:val="left" w:pos="180"/>
              </w:tabs>
              <w:rPr>
                <w:rFonts w:ascii="Myriad Pro Light" w:hAnsi="Myriad Pro Light"/>
                <w:szCs w:val="20"/>
                <w:lang w:val="x-none" w:eastAsia="x-none"/>
              </w:rPr>
            </w:pPr>
            <w:r w:rsidRPr="00726799">
              <w:rPr>
                <w:rFonts w:ascii="Myriad Pro Light" w:hAnsi="Myriad Pro Light"/>
                <w:szCs w:val="20"/>
                <w:lang w:val="x-none" w:eastAsia="x-none"/>
              </w:rPr>
              <w:t>Línea Base</w:t>
            </w:r>
          </w:p>
        </w:tc>
        <w:tc>
          <w:tcPr>
            <w:tcW w:w="3909" w:type="pct"/>
            <w:shd w:val="clear" w:color="auto" w:fill="auto"/>
            <w:hideMark/>
          </w:tcPr>
          <w:p w14:paraId="01A9B0AC" w14:textId="77777777" w:rsidR="00B74BC8" w:rsidRPr="00726799" w:rsidRDefault="00B74BC8" w:rsidP="004A55C9">
            <w:pPr>
              <w:tabs>
                <w:tab w:val="left" w:pos="180"/>
              </w:tabs>
              <w:rPr>
                <w:rFonts w:ascii="Myriad Pro Light" w:hAnsi="Myriad Pro Light"/>
                <w:szCs w:val="20"/>
                <w:lang w:val="x-none" w:eastAsia="x-none"/>
              </w:rPr>
            </w:pPr>
            <w:r w:rsidRPr="00726799">
              <w:rPr>
                <w:rFonts w:ascii="Myriad Pro Light" w:hAnsi="Myriad Pro Light"/>
                <w:szCs w:val="20"/>
                <w:lang w:val="x-none" w:eastAsia="x-none"/>
              </w:rPr>
              <w:t>Conjunto de componentes (productos de trabajo) que han sido formalmente revisados y aprobados, los cuales después de eso sirven como base para los posteriores desarrollos, sólo pueden ser modificadas a través de los procedimientos de control de cambio</w:t>
            </w:r>
          </w:p>
        </w:tc>
      </w:tr>
      <w:tr w:rsidR="00B74BC8" w:rsidRPr="00726799" w14:paraId="03D100AA" w14:textId="77777777" w:rsidTr="004A55C9">
        <w:tc>
          <w:tcPr>
            <w:tcW w:w="1091" w:type="pct"/>
            <w:shd w:val="clear" w:color="auto" w:fill="auto"/>
            <w:hideMark/>
          </w:tcPr>
          <w:p w14:paraId="11082E2B" w14:textId="77777777" w:rsidR="00B74BC8" w:rsidRPr="00726799" w:rsidRDefault="00B74BC8" w:rsidP="004A55C9">
            <w:pPr>
              <w:tabs>
                <w:tab w:val="left" w:pos="180"/>
              </w:tabs>
              <w:rPr>
                <w:rFonts w:ascii="Myriad Pro Light" w:hAnsi="Myriad Pro Light"/>
                <w:szCs w:val="20"/>
                <w:lang w:val="x-none" w:eastAsia="x-none"/>
              </w:rPr>
            </w:pPr>
            <w:r w:rsidRPr="00726799">
              <w:rPr>
                <w:rFonts w:ascii="Myriad Pro Light" w:hAnsi="Myriad Pro Light"/>
                <w:szCs w:val="20"/>
                <w:lang w:val="x-none" w:eastAsia="x-none"/>
              </w:rPr>
              <w:t>Sistema de Configuración</w:t>
            </w:r>
          </w:p>
        </w:tc>
        <w:tc>
          <w:tcPr>
            <w:tcW w:w="3909" w:type="pct"/>
            <w:shd w:val="clear" w:color="auto" w:fill="auto"/>
            <w:hideMark/>
          </w:tcPr>
          <w:p w14:paraId="01DFDA94" w14:textId="77777777" w:rsidR="00B74BC8" w:rsidRPr="00726799" w:rsidRDefault="00B74BC8" w:rsidP="004A55C9">
            <w:pPr>
              <w:tabs>
                <w:tab w:val="left" w:pos="180"/>
              </w:tabs>
              <w:rPr>
                <w:rFonts w:ascii="Myriad Pro Light" w:hAnsi="Myriad Pro Light"/>
                <w:szCs w:val="20"/>
                <w:lang w:val="x-none" w:eastAsia="x-none"/>
              </w:rPr>
            </w:pPr>
            <w:r w:rsidRPr="00726799">
              <w:rPr>
                <w:rFonts w:ascii="Myriad Pro Light" w:hAnsi="Myriad Pro Light"/>
                <w:szCs w:val="20"/>
                <w:lang w:val="x-none" w:eastAsia="x-none"/>
              </w:rPr>
              <w:t xml:space="preserve">Un sistema de servicio engloba todo lo que se necesita para la prestación de servicios, incluyendo productos de trabajo, procesos, instalaciones, herramientas, consumibles y recursos humanos. </w:t>
            </w:r>
          </w:p>
        </w:tc>
      </w:tr>
      <w:tr w:rsidR="00B74BC8" w:rsidRPr="00726799" w14:paraId="55E975D6" w14:textId="77777777" w:rsidTr="004A55C9">
        <w:tc>
          <w:tcPr>
            <w:tcW w:w="1091" w:type="pct"/>
            <w:shd w:val="clear" w:color="auto" w:fill="auto"/>
            <w:hideMark/>
          </w:tcPr>
          <w:p w14:paraId="04132346" w14:textId="77777777" w:rsidR="00B74BC8" w:rsidRPr="00726799" w:rsidRDefault="00B74BC8" w:rsidP="004A55C9">
            <w:pPr>
              <w:tabs>
                <w:tab w:val="left" w:pos="180"/>
              </w:tabs>
              <w:rPr>
                <w:rFonts w:ascii="Myriad Pro Light" w:hAnsi="Myriad Pro Light"/>
                <w:szCs w:val="20"/>
                <w:lang w:val="x-none" w:eastAsia="x-none"/>
              </w:rPr>
            </w:pPr>
            <w:r w:rsidRPr="00726799">
              <w:rPr>
                <w:rFonts w:ascii="Myriad Pro Light" w:hAnsi="Myriad Pro Light"/>
                <w:szCs w:val="20"/>
                <w:lang w:val="x-none" w:eastAsia="x-none"/>
              </w:rPr>
              <w:t>Auditoria Funcional</w:t>
            </w:r>
          </w:p>
        </w:tc>
        <w:tc>
          <w:tcPr>
            <w:tcW w:w="3909" w:type="pct"/>
            <w:shd w:val="clear" w:color="auto" w:fill="auto"/>
            <w:hideMark/>
          </w:tcPr>
          <w:p w14:paraId="6D3CF0A9" w14:textId="77777777" w:rsidR="00B74BC8" w:rsidRPr="00726799" w:rsidRDefault="00B74BC8" w:rsidP="004A55C9">
            <w:pPr>
              <w:tabs>
                <w:tab w:val="left" w:pos="180"/>
              </w:tabs>
              <w:rPr>
                <w:rFonts w:ascii="Myriad Pro Light" w:hAnsi="Myriad Pro Light"/>
                <w:szCs w:val="20"/>
                <w:lang w:val="x-none" w:eastAsia="x-none"/>
              </w:rPr>
            </w:pPr>
            <w:r w:rsidRPr="00726799">
              <w:rPr>
                <w:rFonts w:ascii="Myriad Pro Light" w:hAnsi="Myriad Pro Light"/>
                <w:szCs w:val="20"/>
                <w:lang w:val="x-none" w:eastAsia="x-none"/>
              </w:rPr>
              <w:t>Evaluación que verifica que todos los requerimientos cumplan con lo acordado en la solicitud de servicios.</w:t>
            </w:r>
          </w:p>
        </w:tc>
      </w:tr>
      <w:tr w:rsidR="00B74BC8" w:rsidRPr="00726799" w14:paraId="35D31B98" w14:textId="77777777" w:rsidTr="004A55C9">
        <w:tc>
          <w:tcPr>
            <w:tcW w:w="1091" w:type="pct"/>
            <w:shd w:val="clear" w:color="auto" w:fill="auto"/>
            <w:hideMark/>
          </w:tcPr>
          <w:p w14:paraId="785A8202" w14:textId="77777777" w:rsidR="00B74BC8" w:rsidRPr="00726799" w:rsidRDefault="00B74BC8" w:rsidP="004A55C9">
            <w:pPr>
              <w:tabs>
                <w:tab w:val="left" w:pos="180"/>
              </w:tabs>
              <w:rPr>
                <w:rFonts w:ascii="Myriad Pro Light" w:hAnsi="Myriad Pro Light"/>
                <w:szCs w:val="20"/>
                <w:lang w:val="x-none" w:eastAsia="x-none"/>
              </w:rPr>
            </w:pPr>
            <w:r w:rsidRPr="00726799">
              <w:rPr>
                <w:rFonts w:ascii="Myriad Pro Light" w:hAnsi="Myriad Pro Light"/>
                <w:szCs w:val="20"/>
                <w:lang w:val="x-none" w:eastAsia="x-none"/>
              </w:rPr>
              <w:t>Auditoria Física</w:t>
            </w:r>
          </w:p>
        </w:tc>
        <w:tc>
          <w:tcPr>
            <w:tcW w:w="3909" w:type="pct"/>
            <w:shd w:val="clear" w:color="auto" w:fill="auto"/>
            <w:hideMark/>
          </w:tcPr>
          <w:p w14:paraId="433A7CD0" w14:textId="77777777" w:rsidR="00B74BC8" w:rsidRPr="00726799" w:rsidRDefault="00B74BC8" w:rsidP="004A55C9">
            <w:pPr>
              <w:tabs>
                <w:tab w:val="left" w:pos="180"/>
              </w:tabs>
              <w:rPr>
                <w:rFonts w:ascii="Myriad Pro Light" w:hAnsi="Myriad Pro Light"/>
                <w:szCs w:val="20"/>
                <w:lang w:val="x-none" w:eastAsia="x-none"/>
              </w:rPr>
            </w:pPr>
            <w:r w:rsidRPr="00726799">
              <w:rPr>
                <w:rFonts w:ascii="Myriad Pro Light" w:hAnsi="Myriad Pro Light"/>
                <w:szCs w:val="20"/>
                <w:lang w:val="x-none" w:eastAsia="x-none"/>
              </w:rPr>
              <w:t>Evaluación para verificar que todos los artefactos que deben estar en un Línea Base se encuentren disponibles de acuerdo al Plan de CM Organizacional.</w:t>
            </w:r>
          </w:p>
        </w:tc>
      </w:tr>
      <w:tr w:rsidR="00B74BC8" w:rsidRPr="00726799" w14:paraId="3554A644" w14:textId="77777777" w:rsidTr="004A55C9">
        <w:tc>
          <w:tcPr>
            <w:tcW w:w="1091" w:type="pct"/>
            <w:shd w:val="clear" w:color="auto" w:fill="auto"/>
            <w:hideMark/>
          </w:tcPr>
          <w:p w14:paraId="7ED65C7F" w14:textId="77777777" w:rsidR="00B74BC8" w:rsidRPr="00726799" w:rsidRDefault="00B74BC8" w:rsidP="004A55C9">
            <w:pPr>
              <w:tabs>
                <w:tab w:val="left" w:pos="180"/>
              </w:tabs>
              <w:rPr>
                <w:rFonts w:ascii="Myriad Pro Light" w:hAnsi="Myriad Pro Light"/>
                <w:szCs w:val="20"/>
                <w:lang w:val="x-none" w:eastAsia="x-none"/>
              </w:rPr>
            </w:pPr>
            <w:r w:rsidRPr="00726799">
              <w:rPr>
                <w:rFonts w:ascii="Myriad Pro Light" w:hAnsi="Myriad Pro Light"/>
                <w:szCs w:val="20"/>
                <w:lang w:val="x-none" w:eastAsia="x-none"/>
              </w:rPr>
              <w:t>Hallazgos</w:t>
            </w:r>
          </w:p>
        </w:tc>
        <w:tc>
          <w:tcPr>
            <w:tcW w:w="3909" w:type="pct"/>
            <w:shd w:val="clear" w:color="auto" w:fill="auto"/>
            <w:hideMark/>
          </w:tcPr>
          <w:p w14:paraId="00A782E1" w14:textId="77777777" w:rsidR="00B74BC8" w:rsidRPr="00726799" w:rsidRDefault="00B74BC8" w:rsidP="004A55C9">
            <w:pPr>
              <w:tabs>
                <w:tab w:val="left" w:pos="180"/>
              </w:tabs>
              <w:rPr>
                <w:rFonts w:ascii="Myriad Pro Light" w:hAnsi="Myriad Pro Light"/>
                <w:szCs w:val="20"/>
                <w:lang w:val="x-none" w:eastAsia="x-none"/>
              </w:rPr>
            </w:pPr>
            <w:r w:rsidRPr="00726799">
              <w:rPr>
                <w:rFonts w:ascii="Myriad Pro Light" w:hAnsi="Myriad Pro Light"/>
                <w:szCs w:val="20"/>
                <w:lang w:val="x-none" w:eastAsia="x-none"/>
              </w:rPr>
              <w:t>Resultados de una evaluación que identifican las cuestiones, problemas y oportunidades de mejora de procesos</w:t>
            </w:r>
          </w:p>
        </w:tc>
      </w:tr>
      <w:tr w:rsidR="00B74BC8" w:rsidRPr="00726799" w14:paraId="72220CA9" w14:textId="77777777" w:rsidTr="004A55C9">
        <w:tc>
          <w:tcPr>
            <w:tcW w:w="1091" w:type="pct"/>
            <w:shd w:val="clear" w:color="auto" w:fill="auto"/>
          </w:tcPr>
          <w:p w14:paraId="0B7B3ED9" w14:textId="200CF9F0" w:rsidR="00B74BC8" w:rsidRPr="00726799" w:rsidRDefault="00715731" w:rsidP="004A55C9">
            <w:pPr>
              <w:tabs>
                <w:tab w:val="left" w:pos="180"/>
              </w:tabs>
              <w:rPr>
                <w:rFonts w:ascii="Myriad Pro Light" w:hAnsi="Myriad Pro Light"/>
                <w:szCs w:val="20"/>
                <w:lang w:val="x-none" w:eastAsia="x-none"/>
              </w:rPr>
            </w:pPr>
            <w:r w:rsidRPr="00726799">
              <w:rPr>
                <w:rFonts w:ascii="Myriad Pro Light" w:hAnsi="Myriad Pro Light"/>
                <w:szCs w:val="20"/>
                <w:lang w:val="x-none" w:eastAsia="x-none"/>
              </w:rPr>
              <w:t>SVN</w:t>
            </w:r>
          </w:p>
        </w:tc>
        <w:tc>
          <w:tcPr>
            <w:tcW w:w="3909" w:type="pct"/>
            <w:shd w:val="clear" w:color="auto" w:fill="auto"/>
          </w:tcPr>
          <w:p w14:paraId="1226B608" w14:textId="089C9467" w:rsidR="00B74BC8" w:rsidRPr="00726799" w:rsidRDefault="00715731" w:rsidP="004A55C9">
            <w:pPr>
              <w:tabs>
                <w:tab w:val="left" w:pos="180"/>
              </w:tabs>
              <w:rPr>
                <w:rFonts w:ascii="Myriad Pro Light" w:hAnsi="Myriad Pro Light"/>
                <w:szCs w:val="20"/>
                <w:lang w:eastAsia="x-none"/>
              </w:rPr>
            </w:pPr>
            <w:r w:rsidRPr="00726799">
              <w:rPr>
                <w:rFonts w:ascii="Myriad Pro Light" w:hAnsi="Myriad Pro Light"/>
                <w:szCs w:val="20"/>
                <w:lang w:val="x-none" w:eastAsia="x-none"/>
              </w:rPr>
              <w:t xml:space="preserve">Subversion </w:t>
            </w:r>
            <w:r w:rsidRPr="00726799">
              <w:rPr>
                <w:rFonts w:ascii="Myriad Pro Light" w:hAnsi="Myriad Pro Light"/>
                <w:szCs w:val="20"/>
                <w:lang w:eastAsia="x-none"/>
              </w:rPr>
              <w:t xml:space="preserve">software para versionado y control de revisiones </w:t>
            </w:r>
          </w:p>
        </w:tc>
      </w:tr>
      <w:tr w:rsidR="00F07A0F" w:rsidRPr="00726799" w14:paraId="25FBA96A" w14:textId="77777777" w:rsidTr="004A55C9">
        <w:tc>
          <w:tcPr>
            <w:tcW w:w="1091" w:type="pct"/>
            <w:shd w:val="clear" w:color="auto" w:fill="auto"/>
          </w:tcPr>
          <w:p w14:paraId="1BD01509" w14:textId="1204064A" w:rsidR="00F07A0F" w:rsidRPr="00726799" w:rsidRDefault="00F07A0F" w:rsidP="00F07A0F">
            <w:pPr>
              <w:tabs>
                <w:tab w:val="left" w:pos="180"/>
              </w:tabs>
              <w:rPr>
                <w:rFonts w:ascii="Myriad Pro Light" w:hAnsi="Myriad Pro Light"/>
                <w:szCs w:val="20"/>
                <w:lang w:val="x-none" w:eastAsia="x-none"/>
              </w:rPr>
            </w:pPr>
            <w:r w:rsidRPr="00B323BD">
              <w:rPr>
                <w:rFonts w:ascii="Myriad Pro Light" w:hAnsi="Myriad Pro Light"/>
                <w:szCs w:val="20"/>
                <w:highlight w:val="yellow"/>
                <w:lang w:val="en-US" w:eastAsia="x-none"/>
              </w:rPr>
              <w:t>GIT</w:t>
            </w:r>
          </w:p>
        </w:tc>
        <w:tc>
          <w:tcPr>
            <w:tcW w:w="3909" w:type="pct"/>
            <w:shd w:val="clear" w:color="auto" w:fill="auto"/>
          </w:tcPr>
          <w:p w14:paraId="18C3AE1F" w14:textId="3F720219" w:rsidR="00F07A0F" w:rsidRPr="00726799" w:rsidRDefault="00F07A0F" w:rsidP="00F07A0F">
            <w:pPr>
              <w:tabs>
                <w:tab w:val="left" w:pos="180"/>
              </w:tabs>
              <w:rPr>
                <w:rFonts w:ascii="Myriad Pro Light" w:hAnsi="Myriad Pro Light"/>
                <w:szCs w:val="20"/>
                <w:lang w:val="x-none" w:eastAsia="x-none"/>
              </w:rPr>
            </w:pPr>
            <w:proofErr w:type="spellStart"/>
            <w:r w:rsidRPr="00B323BD">
              <w:rPr>
                <w:rFonts w:ascii="Myriad Pro Light" w:hAnsi="Myriad Pro Light"/>
                <w:szCs w:val="20"/>
                <w:highlight w:val="yellow"/>
                <w:lang w:val="x-none" w:eastAsia="x-none"/>
              </w:rPr>
              <w:t>Bitbucket</w:t>
            </w:r>
            <w:proofErr w:type="spellEnd"/>
            <w:r w:rsidRPr="00B323BD">
              <w:rPr>
                <w:rFonts w:ascii="Myriad Pro Light" w:hAnsi="Myriad Pro Light"/>
                <w:szCs w:val="20"/>
                <w:highlight w:val="yellow"/>
                <w:lang w:val="x-none" w:eastAsia="x-none"/>
              </w:rPr>
              <w:t xml:space="preserve"> </w:t>
            </w:r>
            <w:proofErr w:type="spellStart"/>
            <w:r w:rsidRPr="00B323BD">
              <w:rPr>
                <w:rFonts w:ascii="Myriad Pro Light" w:hAnsi="Myriad Pro Light"/>
                <w:szCs w:val="20"/>
                <w:highlight w:val="yellow"/>
                <w:lang w:val="x-none" w:eastAsia="x-none"/>
              </w:rPr>
              <w:t>es</w:t>
            </w:r>
            <w:proofErr w:type="spellEnd"/>
            <w:r w:rsidRPr="00B323BD">
              <w:rPr>
                <w:rFonts w:ascii="Myriad Pro Light" w:hAnsi="Myriad Pro Light"/>
                <w:szCs w:val="20"/>
                <w:highlight w:val="yellow"/>
                <w:lang w:val="x-none" w:eastAsia="x-none"/>
              </w:rPr>
              <w:t xml:space="preserve"> un </w:t>
            </w:r>
            <w:proofErr w:type="spellStart"/>
            <w:r w:rsidRPr="00B323BD">
              <w:rPr>
                <w:rFonts w:ascii="Myriad Pro Light" w:hAnsi="Myriad Pro Light"/>
                <w:szCs w:val="20"/>
                <w:highlight w:val="yellow"/>
                <w:lang w:val="x-none" w:eastAsia="x-none"/>
              </w:rPr>
              <w:t>servicio</w:t>
            </w:r>
            <w:proofErr w:type="spellEnd"/>
            <w:r w:rsidRPr="00B323BD">
              <w:rPr>
                <w:rFonts w:ascii="Myriad Pro Light" w:hAnsi="Myriad Pro Light"/>
                <w:szCs w:val="20"/>
                <w:highlight w:val="yellow"/>
                <w:lang w:val="x-none" w:eastAsia="x-none"/>
              </w:rPr>
              <w:t xml:space="preserve"> de </w:t>
            </w:r>
            <w:proofErr w:type="spellStart"/>
            <w:r w:rsidRPr="00B323BD">
              <w:rPr>
                <w:rFonts w:ascii="Myriad Pro Light" w:hAnsi="Myriad Pro Light"/>
                <w:szCs w:val="20"/>
                <w:highlight w:val="yellow"/>
                <w:lang w:val="x-none" w:eastAsia="x-none"/>
              </w:rPr>
              <w:t>alojamiento</w:t>
            </w:r>
            <w:proofErr w:type="spellEnd"/>
            <w:r w:rsidRPr="00B323BD">
              <w:rPr>
                <w:rFonts w:ascii="Myriad Pro Light" w:hAnsi="Myriad Pro Light"/>
                <w:szCs w:val="20"/>
                <w:highlight w:val="yellow"/>
                <w:lang w:val="x-none" w:eastAsia="x-none"/>
              </w:rPr>
              <w:t xml:space="preserve"> </w:t>
            </w:r>
            <w:proofErr w:type="spellStart"/>
            <w:r w:rsidRPr="00B323BD">
              <w:rPr>
                <w:rFonts w:ascii="Myriad Pro Light" w:hAnsi="Myriad Pro Light"/>
                <w:szCs w:val="20"/>
                <w:highlight w:val="yellow"/>
                <w:lang w:val="x-none" w:eastAsia="x-none"/>
              </w:rPr>
              <w:t>basado</w:t>
            </w:r>
            <w:proofErr w:type="spellEnd"/>
            <w:r w:rsidRPr="00B323BD">
              <w:rPr>
                <w:rFonts w:ascii="Myriad Pro Light" w:hAnsi="Myriad Pro Light"/>
                <w:szCs w:val="20"/>
                <w:highlight w:val="yellow"/>
                <w:lang w:val="x-none" w:eastAsia="x-none"/>
              </w:rPr>
              <w:t xml:space="preserve"> </w:t>
            </w:r>
            <w:proofErr w:type="spellStart"/>
            <w:r w:rsidRPr="00B323BD">
              <w:rPr>
                <w:rFonts w:ascii="Myriad Pro Light" w:hAnsi="Myriad Pro Light"/>
                <w:szCs w:val="20"/>
                <w:highlight w:val="yellow"/>
                <w:lang w:val="x-none" w:eastAsia="x-none"/>
              </w:rPr>
              <w:t>en</w:t>
            </w:r>
            <w:proofErr w:type="spellEnd"/>
            <w:r w:rsidRPr="00B323BD">
              <w:rPr>
                <w:rFonts w:ascii="Myriad Pro Light" w:hAnsi="Myriad Pro Light"/>
                <w:szCs w:val="20"/>
                <w:highlight w:val="yellow"/>
                <w:lang w:val="x-none" w:eastAsia="x-none"/>
              </w:rPr>
              <w:t xml:space="preserve"> web, para </w:t>
            </w:r>
            <w:proofErr w:type="spellStart"/>
            <w:r w:rsidRPr="00B323BD">
              <w:rPr>
                <w:rFonts w:ascii="Myriad Pro Light" w:hAnsi="Myriad Pro Light"/>
                <w:szCs w:val="20"/>
                <w:highlight w:val="yellow"/>
                <w:lang w:val="x-none" w:eastAsia="x-none"/>
              </w:rPr>
              <w:t>los</w:t>
            </w:r>
            <w:proofErr w:type="spellEnd"/>
            <w:r w:rsidRPr="00B323BD">
              <w:rPr>
                <w:rFonts w:ascii="Myriad Pro Light" w:hAnsi="Myriad Pro Light"/>
                <w:szCs w:val="20"/>
                <w:highlight w:val="yellow"/>
                <w:lang w:val="x-none" w:eastAsia="x-none"/>
              </w:rPr>
              <w:t xml:space="preserve"> </w:t>
            </w:r>
            <w:proofErr w:type="spellStart"/>
            <w:r w:rsidRPr="00B323BD">
              <w:rPr>
                <w:rFonts w:ascii="Myriad Pro Light" w:hAnsi="Myriad Pro Light"/>
                <w:szCs w:val="20"/>
                <w:highlight w:val="yellow"/>
                <w:lang w:val="x-none" w:eastAsia="x-none"/>
              </w:rPr>
              <w:t>proyectos</w:t>
            </w:r>
            <w:proofErr w:type="spellEnd"/>
            <w:r w:rsidRPr="00B323BD">
              <w:rPr>
                <w:rFonts w:ascii="Myriad Pro Light" w:hAnsi="Myriad Pro Light"/>
                <w:szCs w:val="20"/>
                <w:highlight w:val="yellow"/>
                <w:lang w:val="x-none" w:eastAsia="x-none"/>
              </w:rPr>
              <w:t xml:space="preserve"> que </w:t>
            </w:r>
            <w:proofErr w:type="spellStart"/>
            <w:r w:rsidRPr="00B323BD">
              <w:rPr>
                <w:rFonts w:ascii="Myriad Pro Light" w:hAnsi="Myriad Pro Light"/>
                <w:szCs w:val="20"/>
                <w:highlight w:val="yellow"/>
                <w:lang w:val="x-none" w:eastAsia="x-none"/>
              </w:rPr>
              <w:t>utilizan</w:t>
            </w:r>
            <w:proofErr w:type="spellEnd"/>
            <w:r w:rsidRPr="00B323BD">
              <w:rPr>
                <w:rFonts w:ascii="Myriad Pro Light" w:hAnsi="Myriad Pro Light"/>
                <w:szCs w:val="20"/>
                <w:highlight w:val="yellow"/>
                <w:lang w:val="x-none" w:eastAsia="x-none"/>
              </w:rPr>
              <w:t xml:space="preserve"> el </w:t>
            </w:r>
            <w:proofErr w:type="spellStart"/>
            <w:r w:rsidRPr="00B323BD">
              <w:rPr>
                <w:rFonts w:ascii="Myriad Pro Light" w:hAnsi="Myriad Pro Light"/>
                <w:szCs w:val="20"/>
                <w:highlight w:val="yellow"/>
                <w:lang w:val="x-none" w:eastAsia="x-none"/>
              </w:rPr>
              <w:t>sistema</w:t>
            </w:r>
            <w:proofErr w:type="spellEnd"/>
            <w:r w:rsidRPr="00B323BD">
              <w:rPr>
                <w:rFonts w:ascii="Myriad Pro Light" w:hAnsi="Myriad Pro Light"/>
                <w:szCs w:val="20"/>
                <w:highlight w:val="yellow"/>
                <w:lang w:val="x-none" w:eastAsia="x-none"/>
              </w:rPr>
              <w:t xml:space="preserve"> de control de </w:t>
            </w:r>
            <w:proofErr w:type="spellStart"/>
            <w:r w:rsidRPr="00B323BD">
              <w:rPr>
                <w:rFonts w:ascii="Myriad Pro Light" w:hAnsi="Myriad Pro Light"/>
                <w:szCs w:val="20"/>
                <w:highlight w:val="yellow"/>
                <w:lang w:val="x-none" w:eastAsia="x-none"/>
              </w:rPr>
              <w:t>revisiones</w:t>
            </w:r>
            <w:proofErr w:type="spellEnd"/>
            <w:r w:rsidRPr="00B323BD">
              <w:rPr>
                <w:rFonts w:ascii="Myriad Pro Light" w:hAnsi="Myriad Pro Light"/>
                <w:szCs w:val="20"/>
                <w:highlight w:val="yellow"/>
                <w:lang w:val="x-none" w:eastAsia="x-none"/>
              </w:rPr>
              <w:t xml:space="preserve"> Mercurial y </w:t>
            </w:r>
            <w:proofErr w:type="spellStart"/>
            <w:r w:rsidRPr="00B323BD">
              <w:rPr>
                <w:rFonts w:ascii="Myriad Pro Light" w:hAnsi="Myriad Pro Light"/>
                <w:szCs w:val="20"/>
                <w:highlight w:val="yellow"/>
                <w:lang w:val="x-none" w:eastAsia="x-none"/>
              </w:rPr>
              <w:t>Git</w:t>
            </w:r>
            <w:proofErr w:type="spellEnd"/>
            <w:r w:rsidRPr="00B323BD">
              <w:rPr>
                <w:rFonts w:ascii="Myriad Pro Light" w:hAnsi="Myriad Pro Light"/>
                <w:szCs w:val="20"/>
                <w:highlight w:val="yellow"/>
                <w:lang w:val="x-none" w:eastAsia="x-none"/>
              </w:rPr>
              <w:t>.</w:t>
            </w:r>
          </w:p>
        </w:tc>
      </w:tr>
    </w:tbl>
    <w:p w14:paraId="1F4C96FC" w14:textId="77777777" w:rsidR="000C0722" w:rsidRPr="00726799" w:rsidRDefault="000C0722" w:rsidP="000C0722">
      <w:pPr>
        <w:ind w:firstLine="1134"/>
        <w:rPr>
          <w:rFonts w:ascii="Myriad Pro Light" w:hAnsi="Myriad Pro Light"/>
        </w:rPr>
      </w:pPr>
    </w:p>
    <w:p w14:paraId="58490CD9" w14:textId="77777777" w:rsidR="00B74BC8" w:rsidRPr="00726799" w:rsidRDefault="00B74BC8" w:rsidP="00B74BC8">
      <w:pPr>
        <w:pStyle w:val="NormalFirstline1cmBefore3ptAfter3pt"/>
        <w:ind w:firstLine="1134"/>
        <w:rPr>
          <w:rFonts w:ascii="Myriad Pro Light" w:hAnsi="Myriad Pro Light"/>
        </w:rPr>
      </w:pPr>
      <w:r w:rsidRPr="00726799">
        <w:rPr>
          <w:rFonts w:ascii="Myriad Pro Light" w:hAnsi="Myriad Pro Light"/>
        </w:rPr>
        <w:t>Las definiciones de todos los términos, acrónimos, y abreviaturas requeridas para interpretar adecuadamente el Plan de Administración de Configuración, se encuentran en el archivo Glosario Organizacional</w:t>
      </w:r>
    </w:p>
    <w:bookmarkEnd w:id="35"/>
    <w:bookmarkEnd w:id="36"/>
    <w:p w14:paraId="057ECFBB" w14:textId="77777777" w:rsidR="005F6B80" w:rsidRPr="00726799" w:rsidRDefault="005F6B80" w:rsidP="001C0AB7">
      <w:pPr>
        <w:pStyle w:val="CITI-SUBTITULO"/>
      </w:pPr>
    </w:p>
    <w:p w14:paraId="6CF3E5D0" w14:textId="77777777" w:rsidR="005F6B80" w:rsidRPr="00726799" w:rsidRDefault="005F6B80" w:rsidP="001C0AB7">
      <w:pPr>
        <w:pStyle w:val="CITI-SUBTITULO"/>
      </w:pPr>
    </w:p>
    <w:p w14:paraId="63C45532" w14:textId="77777777" w:rsidR="005F6B80" w:rsidRPr="00726799" w:rsidRDefault="005F6B80" w:rsidP="001C0AB7">
      <w:pPr>
        <w:pStyle w:val="CITI-SUBTITULO"/>
      </w:pPr>
    </w:p>
    <w:p w14:paraId="7E054A15" w14:textId="77777777" w:rsidR="005F6B80" w:rsidRPr="00726799" w:rsidRDefault="005F6B80" w:rsidP="001C0AB7">
      <w:pPr>
        <w:pStyle w:val="CITI-SUBTITULO"/>
      </w:pPr>
    </w:p>
    <w:p w14:paraId="2BF80F8D" w14:textId="77777777" w:rsidR="005F6B80" w:rsidRPr="00726799" w:rsidRDefault="005F6B80" w:rsidP="001C0AB7">
      <w:pPr>
        <w:pStyle w:val="CITI-SUBTITULO"/>
      </w:pPr>
    </w:p>
    <w:p w14:paraId="18F3E36E" w14:textId="77777777" w:rsidR="0000791F" w:rsidRPr="00726799" w:rsidRDefault="00B74BC8" w:rsidP="00726799">
      <w:pPr>
        <w:pStyle w:val="CITI-TITULO-1"/>
        <w:tabs>
          <w:tab w:val="num" w:pos="426"/>
          <w:tab w:val="num" w:pos="2520"/>
        </w:tabs>
        <w:ind w:left="5310" w:hanging="5274"/>
        <w:outlineLvl w:val="0"/>
        <w:rPr>
          <w:rFonts w:cs="Arial"/>
          <w:bCs/>
        </w:rPr>
      </w:pPr>
      <w:bookmarkStart w:id="37" w:name="_Toc419970161"/>
      <w:bookmarkStart w:id="38" w:name="_Toc427328488"/>
      <w:bookmarkEnd w:id="11"/>
      <w:bookmarkEnd w:id="17"/>
      <w:bookmarkEnd w:id="30"/>
      <w:r w:rsidRPr="00726799">
        <w:lastRenderedPageBreak/>
        <w:t>DESCRIPCIÓN ADMINISTRACIÓN DE CONFIGURACIÓN</w:t>
      </w:r>
      <w:bookmarkEnd w:id="37"/>
      <w:bookmarkEnd w:id="38"/>
      <w:r w:rsidRPr="00726799">
        <w:t xml:space="preserve"> </w:t>
      </w:r>
    </w:p>
    <w:p w14:paraId="5F68AE01" w14:textId="77777777" w:rsidR="007E3740" w:rsidRPr="00726799" w:rsidRDefault="007E3740" w:rsidP="002A19B4">
      <w:pPr>
        <w:spacing w:before="87" w:after="87"/>
        <w:jc w:val="left"/>
        <w:rPr>
          <w:rFonts w:ascii="Myriad Pro Light" w:hAnsi="Myriad Pro Light"/>
          <w:szCs w:val="20"/>
          <w:lang w:val="es-ES_tradnl" w:eastAsia="ja-JP"/>
        </w:rPr>
      </w:pPr>
    </w:p>
    <w:p w14:paraId="4DE83B4C" w14:textId="77777777" w:rsidR="00516417" w:rsidRPr="00726799" w:rsidRDefault="004A55C9" w:rsidP="001C0AB7">
      <w:pPr>
        <w:pStyle w:val="CITI-SUBTITULO"/>
      </w:pPr>
      <w:bookmarkStart w:id="39" w:name="_Toc419970162"/>
      <w:r w:rsidRPr="00726799">
        <w:t xml:space="preserve"> </w:t>
      </w:r>
      <w:r w:rsidR="006C4F3E" w:rsidRPr="00726799">
        <w:t xml:space="preserve"> </w:t>
      </w:r>
      <w:bookmarkStart w:id="40" w:name="_Toc427328489"/>
      <w:r w:rsidR="00B74BC8" w:rsidRPr="00726799">
        <w:t xml:space="preserve">OBJETIVO DEL </w:t>
      </w:r>
      <w:r w:rsidR="00B17ACA" w:rsidRPr="00726799">
        <w:t>Á</w:t>
      </w:r>
      <w:r w:rsidR="00B74BC8" w:rsidRPr="00726799">
        <w:t>REA.</w:t>
      </w:r>
      <w:bookmarkEnd w:id="39"/>
      <w:bookmarkEnd w:id="40"/>
    </w:p>
    <w:p w14:paraId="6137B1C4" w14:textId="77777777" w:rsidR="00B74BC8" w:rsidRPr="00726799" w:rsidRDefault="00B74BC8" w:rsidP="00B74BC8">
      <w:pPr>
        <w:pStyle w:val="NormalFirstline1cmBefore3ptAfter3pt"/>
        <w:ind w:firstLine="1134"/>
        <w:rPr>
          <w:rFonts w:ascii="Myriad Pro Light" w:hAnsi="Myriad Pro Light"/>
          <w:lang w:val="es-AR"/>
        </w:rPr>
      </w:pPr>
      <w:r w:rsidRPr="00726799">
        <w:rPr>
          <w:rFonts w:ascii="Myriad Pro Light" w:hAnsi="Myriad Pro Light"/>
          <w:lang w:val="es-AR"/>
        </w:rPr>
        <w:t>Llevar un control preciso de toda la información generada por los proyectos y procesos de la organización como productos de trabajo, estándares, definiciones de procesos, entre otros.  Así mismo esta área se encarga que toda la información documental de la organización esté disponible y correcta de acuerdo a los permisos establecidos en este Plan.</w:t>
      </w:r>
    </w:p>
    <w:p w14:paraId="30ABA045" w14:textId="77777777" w:rsidR="0054757F" w:rsidRPr="00726799" w:rsidRDefault="0054757F" w:rsidP="001C0AB7">
      <w:pPr>
        <w:pStyle w:val="CITI-SUBTITULO"/>
      </w:pPr>
    </w:p>
    <w:p w14:paraId="43303867" w14:textId="77777777" w:rsidR="00B17ACA" w:rsidRPr="00726799" w:rsidRDefault="006C4F3E" w:rsidP="001C0AB7">
      <w:pPr>
        <w:pStyle w:val="CITI-SUBTITULO"/>
      </w:pPr>
      <w:r w:rsidRPr="00726799">
        <w:t xml:space="preserve"> </w:t>
      </w:r>
      <w:r w:rsidR="00B17ACA" w:rsidRPr="00726799">
        <w:t xml:space="preserve"> </w:t>
      </w:r>
      <w:bookmarkStart w:id="41" w:name="_Toc419970163"/>
      <w:bookmarkStart w:id="42" w:name="_Toc427328490"/>
      <w:r w:rsidR="00B17ACA" w:rsidRPr="00726799">
        <w:t>ANTECEDENTES</w:t>
      </w:r>
      <w:bookmarkEnd w:id="41"/>
      <w:r w:rsidR="00BB21A4" w:rsidRPr="00726799">
        <w:t>.</w:t>
      </w:r>
      <w:bookmarkEnd w:id="42"/>
    </w:p>
    <w:p w14:paraId="2BF0B03F" w14:textId="77777777" w:rsidR="00B17ACA" w:rsidRPr="00726799" w:rsidRDefault="00B17ACA" w:rsidP="00B17ACA">
      <w:pPr>
        <w:pStyle w:val="NormalFirstline1cmBefore3ptAfter3pt"/>
        <w:ind w:firstLine="1134"/>
        <w:rPr>
          <w:rFonts w:ascii="Myriad Pro Light" w:hAnsi="Myriad Pro Light"/>
          <w:lang w:val="es-AR"/>
        </w:rPr>
      </w:pPr>
      <w:r w:rsidRPr="00726799">
        <w:rPr>
          <w:rFonts w:ascii="Myriad Pro Light" w:hAnsi="Myriad Pro Light"/>
          <w:lang w:val="es-AR"/>
        </w:rPr>
        <w:t>Esta área inicia por la necesidad de llevar un control exacto de la información generada tanto por los proyectos como por la organización en general.</w:t>
      </w:r>
    </w:p>
    <w:p w14:paraId="4BA618C8" w14:textId="77777777" w:rsidR="0054757F" w:rsidRPr="00726799" w:rsidRDefault="0054757F" w:rsidP="001C0AB7">
      <w:pPr>
        <w:pStyle w:val="CITI-SUBTITULO"/>
      </w:pPr>
    </w:p>
    <w:p w14:paraId="3E119DD4" w14:textId="77777777" w:rsidR="00516417" w:rsidRPr="00726799" w:rsidRDefault="006C4F3E" w:rsidP="001C0AB7">
      <w:pPr>
        <w:pStyle w:val="CITI-SUBTITULO"/>
      </w:pPr>
      <w:r w:rsidRPr="00726799">
        <w:t xml:space="preserve"> </w:t>
      </w:r>
      <w:r w:rsidR="00B17ACA" w:rsidRPr="00726799">
        <w:t xml:space="preserve"> </w:t>
      </w:r>
      <w:bookmarkStart w:id="43" w:name="_Toc419970164"/>
      <w:bookmarkStart w:id="44" w:name="_Toc427328491"/>
      <w:r w:rsidR="00B17ACA" w:rsidRPr="00726799">
        <w:t>ESTRATEGIA.</w:t>
      </w:r>
      <w:bookmarkEnd w:id="43"/>
      <w:bookmarkEnd w:id="44"/>
    </w:p>
    <w:p w14:paraId="44E09A71" w14:textId="77777777" w:rsidR="00B17ACA" w:rsidRPr="00726799" w:rsidRDefault="00B17ACA" w:rsidP="00B17ACA">
      <w:pPr>
        <w:pStyle w:val="NormalFirstline1cmBefore3ptAfter3pt"/>
        <w:ind w:firstLine="1134"/>
        <w:rPr>
          <w:rFonts w:ascii="Myriad Pro Light" w:hAnsi="Myriad Pro Light"/>
          <w:lang w:val="es-AR"/>
        </w:rPr>
      </w:pPr>
      <w:r w:rsidRPr="00726799">
        <w:rPr>
          <w:rFonts w:ascii="Myriad Pro Light" w:hAnsi="Myriad Pro Light"/>
          <w:lang w:val="es-AR"/>
        </w:rPr>
        <w:t>La estrategia es tener un plan con la información necesaria para tener la información organizada y bien documentada en la organización, adicional se harán auditorías físicas, funcionales y de configuración de acuerdo a lo establecido en este Plan.</w:t>
      </w:r>
    </w:p>
    <w:p w14:paraId="7791C560" w14:textId="77777777" w:rsidR="00B17ACA" w:rsidRPr="00726799" w:rsidRDefault="00B17ACA" w:rsidP="00B17ACA">
      <w:pPr>
        <w:pStyle w:val="NormalFirstline1cmBefore3ptAfter3pt"/>
        <w:rPr>
          <w:rFonts w:ascii="Myriad Pro Light" w:hAnsi="Myriad Pro Light"/>
          <w:lang w:val="es-AR"/>
        </w:rPr>
      </w:pPr>
    </w:p>
    <w:p w14:paraId="2E4DFC65" w14:textId="77777777" w:rsidR="00B17ACA" w:rsidRPr="00726799" w:rsidRDefault="00B17ACA" w:rsidP="00B17ACA">
      <w:pPr>
        <w:pStyle w:val="NormalFirstline1cmBefore3ptAfter3pt"/>
        <w:rPr>
          <w:rFonts w:ascii="Myriad Pro Light" w:hAnsi="Myriad Pro Light"/>
          <w:lang w:val="es-AR"/>
        </w:rPr>
      </w:pPr>
    </w:p>
    <w:p w14:paraId="00D886BD" w14:textId="77777777" w:rsidR="00B17ACA" w:rsidRPr="00726799" w:rsidRDefault="00B17ACA" w:rsidP="001C0AB7">
      <w:pPr>
        <w:pStyle w:val="CITI-SUBTITULO"/>
      </w:pPr>
    </w:p>
    <w:p w14:paraId="0DB59E2F" w14:textId="77777777" w:rsidR="005F6B80" w:rsidRPr="00726799" w:rsidRDefault="005F6B80" w:rsidP="001C0AB7">
      <w:pPr>
        <w:pStyle w:val="CITI-SUBTITULO"/>
      </w:pPr>
    </w:p>
    <w:p w14:paraId="1E02ACE5" w14:textId="1C1A8A0E" w:rsidR="00F67406" w:rsidRPr="00726799" w:rsidRDefault="00216C60" w:rsidP="00726799">
      <w:pPr>
        <w:pStyle w:val="CITI-TITULO-1"/>
        <w:outlineLvl w:val="0"/>
        <w:rPr>
          <w:rFonts w:cs="Arial"/>
          <w:bCs/>
        </w:rPr>
      </w:pPr>
      <w:r w:rsidRPr="00726799">
        <w:rPr>
          <w:lang w:eastAsia="ja-JP"/>
        </w:rPr>
        <w:lastRenderedPageBreak/>
        <w:t xml:space="preserve"> </w:t>
      </w:r>
      <w:bookmarkStart w:id="45" w:name="_Toc419970165"/>
      <w:bookmarkStart w:id="46" w:name="_Toc427328492"/>
      <w:r w:rsidR="00B17ACA" w:rsidRPr="00726799">
        <w:t>INGRESTRUCTURA</w:t>
      </w:r>
      <w:bookmarkEnd w:id="45"/>
      <w:bookmarkEnd w:id="46"/>
      <w:r w:rsidR="00B17ACA" w:rsidRPr="00726799">
        <w:t xml:space="preserve"> </w:t>
      </w:r>
    </w:p>
    <w:p w14:paraId="67AF8905" w14:textId="77777777" w:rsidR="00406143" w:rsidRPr="00726799" w:rsidRDefault="00406143" w:rsidP="002A19B4">
      <w:pPr>
        <w:pStyle w:val="DireccinHTML"/>
        <w:jc w:val="both"/>
        <w:rPr>
          <w:rFonts w:ascii="Myriad Pro Light" w:hAnsi="Myriad Pro Light"/>
          <w:sz w:val="20"/>
          <w:lang w:val="es-ES_tradnl" w:eastAsia="ja-JP"/>
        </w:rPr>
      </w:pPr>
    </w:p>
    <w:p w14:paraId="5428735F" w14:textId="77777777" w:rsidR="00216C60" w:rsidRPr="00726799" w:rsidRDefault="00B17ACA" w:rsidP="001C0AB7">
      <w:pPr>
        <w:pStyle w:val="CITI-SUBTITULO"/>
      </w:pPr>
      <w:bookmarkStart w:id="47" w:name="_Toc419970166"/>
      <w:bookmarkStart w:id="48" w:name="_Toc427328493"/>
      <w:bookmarkStart w:id="49" w:name="_Toc7587332"/>
      <w:r w:rsidRPr="00726799">
        <w:t>ROLES Y RESPONSABILIDADES</w:t>
      </w:r>
      <w:bookmarkEnd w:id="47"/>
      <w:bookmarkEnd w:id="48"/>
      <w:r w:rsidR="00216C60" w:rsidRPr="00726799">
        <w:t xml:space="preserve"> </w:t>
      </w:r>
      <w:bookmarkEnd w:id="49"/>
    </w:p>
    <w:p w14:paraId="2EDEF0E9" w14:textId="77777777" w:rsidR="00B17ACA" w:rsidRPr="00726799" w:rsidRDefault="00B17ACA" w:rsidP="00B17ACA">
      <w:pPr>
        <w:ind w:left="284"/>
        <w:rPr>
          <w:rFonts w:ascii="Myriad Pro Light" w:hAnsi="Myriad Pro Light"/>
          <w:szCs w:val="20"/>
          <w:lang w:val="es-AR" w:eastAsia="x-none"/>
        </w:rPr>
      </w:pPr>
      <w:r w:rsidRPr="00726799">
        <w:rPr>
          <w:rFonts w:ascii="Myriad Pro Light" w:hAnsi="Myriad Pro Light"/>
          <w:szCs w:val="20"/>
          <w:lang w:val="es-AR" w:eastAsia="x-none"/>
        </w:rPr>
        <w:t>Describen las responsabilidades que tiene cada uno de los roles en este Plan.</w:t>
      </w:r>
    </w:p>
    <w:p w14:paraId="018F0D91" w14:textId="77777777" w:rsidR="005F465D" w:rsidRPr="00726799" w:rsidRDefault="005F465D" w:rsidP="005F465D">
      <w:pPr>
        <w:rPr>
          <w:rFonts w:ascii="Myriad Pro Light" w:hAnsi="Myriad Pro Light"/>
          <w:szCs w:val="20"/>
          <w:lang w:val="es-AR" w:eastAsia="x-none"/>
        </w:rPr>
      </w:pPr>
    </w:p>
    <w:p w14:paraId="680820C8" w14:textId="77777777" w:rsidR="005F465D" w:rsidRPr="005F465D" w:rsidRDefault="005F465D" w:rsidP="005F465D">
      <w:pPr>
        <w:ind w:left="284"/>
        <w:rPr>
          <w:rFonts w:ascii="Myriad Pro Light" w:hAnsi="Myriad Pro Light"/>
          <w:b/>
          <w:i/>
          <w:szCs w:val="20"/>
          <w:lang w:eastAsia="x-none"/>
        </w:rPr>
      </w:pPr>
      <w:r w:rsidRPr="00726799">
        <w:rPr>
          <w:rFonts w:ascii="Myriad Pro Light" w:hAnsi="Myriad Pro Light"/>
          <w:b/>
          <w:i/>
          <w:szCs w:val="20"/>
          <w:lang w:val="es-AR" w:eastAsia="x-none"/>
        </w:rPr>
        <w:t>Ver el Manual de Operac</w:t>
      </w:r>
      <w:r>
        <w:rPr>
          <w:rFonts w:ascii="Myriad Pro Light" w:hAnsi="Myriad Pro Light"/>
          <w:b/>
          <w:i/>
          <w:szCs w:val="20"/>
          <w:lang w:val="es-AR" w:eastAsia="x-none"/>
        </w:rPr>
        <w:t>iones  Desarrollo en narrativas correspondientes a los siguientes roles</w:t>
      </w:r>
    </w:p>
    <w:p w14:paraId="73006DE2" w14:textId="77777777" w:rsidR="005F465D" w:rsidRPr="005F465D" w:rsidRDefault="005F465D" w:rsidP="00B17ACA">
      <w:pPr>
        <w:ind w:left="284"/>
        <w:rPr>
          <w:rFonts w:ascii="Myriad Pro Light" w:hAnsi="Myriad Pro Light"/>
          <w:b/>
          <w:i/>
          <w:szCs w:val="20"/>
          <w:lang w:eastAsia="x-none"/>
        </w:rPr>
      </w:pPr>
    </w:p>
    <w:p w14:paraId="0F108B6C" w14:textId="00C252C8" w:rsidR="005F465D" w:rsidRPr="005F465D" w:rsidRDefault="005F465D" w:rsidP="00B17ACA">
      <w:pPr>
        <w:ind w:left="284"/>
        <w:rPr>
          <w:rFonts w:ascii="Myriad Pro Light" w:hAnsi="Myriad Pro Light"/>
          <w:b/>
          <w:i/>
          <w:szCs w:val="20"/>
          <w:lang w:val="en-US" w:eastAsia="x-none"/>
        </w:rPr>
      </w:pPr>
      <w:r w:rsidRPr="005F465D">
        <w:rPr>
          <w:rFonts w:ascii="Myriad Pro Light" w:hAnsi="Myriad Pro Light"/>
          <w:b/>
          <w:i/>
          <w:szCs w:val="20"/>
          <w:lang w:val="en-US" w:eastAsia="x-none"/>
        </w:rPr>
        <w:t xml:space="preserve">Development Project Manager </w:t>
      </w:r>
    </w:p>
    <w:p w14:paraId="08C1756C" w14:textId="0AB2B97D" w:rsidR="005F465D" w:rsidRPr="005F465D" w:rsidRDefault="005F465D" w:rsidP="00B17ACA">
      <w:pPr>
        <w:ind w:left="284"/>
        <w:rPr>
          <w:rFonts w:ascii="Myriad Pro Light" w:hAnsi="Myriad Pro Light"/>
          <w:b/>
          <w:i/>
          <w:szCs w:val="20"/>
          <w:lang w:val="en-US" w:eastAsia="x-none"/>
        </w:rPr>
      </w:pPr>
      <w:r w:rsidRPr="005F465D">
        <w:rPr>
          <w:rFonts w:ascii="Myriad Pro Light" w:hAnsi="Myriad Pro Light"/>
          <w:b/>
          <w:i/>
          <w:szCs w:val="20"/>
          <w:lang w:val="en-US" w:eastAsia="x-none"/>
        </w:rPr>
        <w:t xml:space="preserve">Developer </w:t>
      </w:r>
    </w:p>
    <w:p w14:paraId="39EE6C04" w14:textId="7E9F9B1A" w:rsidR="005F465D" w:rsidRPr="005F465D" w:rsidRDefault="005F465D" w:rsidP="00B17ACA">
      <w:pPr>
        <w:ind w:left="284"/>
        <w:rPr>
          <w:rFonts w:ascii="Myriad Pro Light" w:hAnsi="Myriad Pro Light"/>
          <w:b/>
          <w:i/>
          <w:szCs w:val="20"/>
          <w:lang w:val="en-US" w:eastAsia="x-none"/>
        </w:rPr>
      </w:pPr>
      <w:r w:rsidRPr="005F465D">
        <w:rPr>
          <w:rFonts w:ascii="Myriad Pro Light" w:hAnsi="Myriad Pro Light"/>
          <w:b/>
          <w:i/>
          <w:szCs w:val="20"/>
          <w:lang w:val="en-US" w:eastAsia="x-none"/>
        </w:rPr>
        <w:t>Development Coordinator</w:t>
      </w:r>
    </w:p>
    <w:p w14:paraId="05829BCC" w14:textId="46BE8FB3" w:rsidR="005F465D" w:rsidRPr="00172365" w:rsidRDefault="005F465D" w:rsidP="00B17ACA">
      <w:pPr>
        <w:ind w:left="284"/>
        <w:rPr>
          <w:rFonts w:ascii="Myriad Pro Light" w:hAnsi="Myriad Pro Light"/>
          <w:b/>
          <w:i/>
          <w:szCs w:val="20"/>
          <w:lang w:eastAsia="x-none"/>
        </w:rPr>
      </w:pPr>
      <w:proofErr w:type="spellStart"/>
      <w:r w:rsidRPr="00172365">
        <w:rPr>
          <w:rFonts w:ascii="Myriad Pro Light" w:hAnsi="Myriad Pro Light"/>
          <w:b/>
          <w:i/>
          <w:szCs w:val="20"/>
          <w:lang w:eastAsia="x-none"/>
        </w:rPr>
        <w:t>Developmer</w:t>
      </w:r>
      <w:proofErr w:type="spellEnd"/>
      <w:r w:rsidRPr="00172365">
        <w:rPr>
          <w:rFonts w:ascii="Myriad Pro Light" w:hAnsi="Myriad Pro Light"/>
          <w:b/>
          <w:i/>
          <w:szCs w:val="20"/>
          <w:lang w:eastAsia="x-none"/>
        </w:rPr>
        <w:t xml:space="preserve"> </w:t>
      </w:r>
      <w:proofErr w:type="spellStart"/>
      <w:r w:rsidRPr="00172365">
        <w:rPr>
          <w:rFonts w:ascii="Myriad Pro Light" w:hAnsi="Myriad Pro Light"/>
          <w:b/>
          <w:i/>
          <w:szCs w:val="20"/>
          <w:lang w:eastAsia="x-none"/>
        </w:rPr>
        <w:t>Trainee</w:t>
      </w:r>
      <w:proofErr w:type="spellEnd"/>
    </w:p>
    <w:p w14:paraId="551A399D" w14:textId="3DC9CB75" w:rsidR="00B17ACA" w:rsidRPr="00172365" w:rsidRDefault="005F465D" w:rsidP="00B17ACA">
      <w:pPr>
        <w:ind w:left="284"/>
        <w:rPr>
          <w:rFonts w:ascii="Myriad Pro Light" w:hAnsi="Myriad Pro Light"/>
          <w:b/>
          <w:i/>
          <w:szCs w:val="20"/>
          <w:lang w:eastAsia="x-none"/>
        </w:rPr>
      </w:pPr>
      <w:proofErr w:type="spellStart"/>
      <w:r w:rsidRPr="00172365">
        <w:rPr>
          <w:rFonts w:ascii="Myriad Pro Light" w:hAnsi="Myriad Pro Light"/>
          <w:b/>
          <w:i/>
          <w:szCs w:val="20"/>
          <w:lang w:eastAsia="x-none"/>
        </w:rPr>
        <w:t>Support</w:t>
      </w:r>
      <w:proofErr w:type="spellEnd"/>
      <w:r w:rsidRPr="00172365">
        <w:rPr>
          <w:rFonts w:ascii="Myriad Pro Light" w:hAnsi="Myriad Pro Light"/>
          <w:b/>
          <w:i/>
          <w:szCs w:val="20"/>
          <w:lang w:eastAsia="x-none"/>
        </w:rPr>
        <w:t xml:space="preserve"> </w:t>
      </w:r>
      <w:proofErr w:type="spellStart"/>
      <w:r w:rsidRPr="00172365">
        <w:rPr>
          <w:rFonts w:ascii="Myriad Pro Light" w:hAnsi="Myriad Pro Light"/>
          <w:b/>
          <w:i/>
          <w:szCs w:val="20"/>
          <w:lang w:eastAsia="x-none"/>
        </w:rPr>
        <w:t>Engineer</w:t>
      </w:r>
      <w:proofErr w:type="spellEnd"/>
    </w:p>
    <w:p w14:paraId="58536EF1" w14:textId="77777777" w:rsidR="00DF74E2" w:rsidRPr="00172365" w:rsidRDefault="00DF74E2" w:rsidP="00B17ACA">
      <w:pPr>
        <w:ind w:left="284"/>
        <w:rPr>
          <w:rFonts w:ascii="Myriad Pro Light" w:hAnsi="Myriad Pro Light"/>
          <w:szCs w:val="20"/>
          <w:lang w:eastAsia="x-none"/>
        </w:rPr>
      </w:pPr>
    </w:p>
    <w:p w14:paraId="6A212768" w14:textId="77777777" w:rsidR="00766578" w:rsidRPr="00726799" w:rsidRDefault="00B17ACA" w:rsidP="001C0AB7">
      <w:pPr>
        <w:pStyle w:val="CITI-SUBTITULO"/>
      </w:pPr>
      <w:bookmarkStart w:id="50" w:name="_Toc419970167"/>
      <w:bookmarkStart w:id="51" w:name="_Toc427328494"/>
      <w:r w:rsidRPr="00726799">
        <w:t>TECNOLOGIA</w:t>
      </w:r>
      <w:bookmarkEnd w:id="50"/>
      <w:bookmarkEnd w:id="51"/>
    </w:p>
    <w:p w14:paraId="14F1A5CA" w14:textId="21F79333" w:rsidR="00575DE0" w:rsidRPr="00726799" w:rsidRDefault="00B17ACA" w:rsidP="00B17ACA">
      <w:pPr>
        <w:pStyle w:val="DireccinHTML"/>
        <w:ind w:firstLine="397"/>
        <w:jc w:val="both"/>
        <w:rPr>
          <w:rFonts w:ascii="Myriad Pro Light" w:hAnsi="Myriad Pro Light"/>
          <w:sz w:val="20"/>
          <w:lang w:val="es-AR" w:eastAsia="x-none"/>
        </w:rPr>
      </w:pPr>
      <w:r w:rsidRPr="00726799">
        <w:rPr>
          <w:rFonts w:ascii="Myriad Pro Light" w:hAnsi="Myriad Pro Light"/>
          <w:sz w:val="20"/>
          <w:lang w:val="es-AR" w:eastAsia="x-none"/>
        </w:rPr>
        <w:t>Especifica los componentes de Hardware requeridos para ejecutar el Plan</w:t>
      </w:r>
      <w:r w:rsidR="009C5360">
        <w:rPr>
          <w:rFonts w:ascii="Myriad Pro Light" w:hAnsi="Myriad Pro Light"/>
          <w:sz w:val="20"/>
          <w:lang w:val="es-AR" w:eastAsia="x-none"/>
        </w:rPr>
        <w:t xml:space="preserve"> de Administración de la Configuración Organizacional.</w:t>
      </w:r>
    </w:p>
    <w:p w14:paraId="1571E42B" w14:textId="77777777" w:rsidR="00575DE0" w:rsidRPr="00726799" w:rsidRDefault="00575DE0" w:rsidP="000D4FC4">
      <w:pPr>
        <w:pStyle w:val="DireccinHTML"/>
        <w:jc w:val="both"/>
        <w:rPr>
          <w:rFonts w:ascii="Myriad Pro Light" w:hAnsi="Myriad Pro Light"/>
          <w:sz w:val="20"/>
          <w:lang w:val="es-ES_tradnl" w:eastAsia="ja-JP"/>
        </w:rPr>
      </w:pPr>
    </w:p>
    <w:p w14:paraId="4D4AF86C" w14:textId="77777777" w:rsidR="00575DE0" w:rsidRPr="00726799" w:rsidRDefault="00575DE0" w:rsidP="000D4FC4">
      <w:pPr>
        <w:pStyle w:val="DireccinHTML"/>
        <w:jc w:val="both"/>
        <w:rPr>
          <w:rFonts w:ascii="Myriad Pro Light" w:hAnsi="Myriad Pro Light"/>
          <w:sz w:val="20"/>
          <w:lang w:val="es-ES_tradnl" w:eastAsia="ja-JP"/>
        </w:rPr>
      </w:pPr>
    </w:p>
    <w:p w14:paraId="502926EB" w14:textId="77777777" w:rsidR="00575DE0" w:rsidRPr="00726799" w:rsidRDefault="00575DE0" w:rsidP="000D4FC4">
      <w:pPr>
        <w:pStyle w:val="DireccinHTML"/>
        <w:jc w:val="both"/>
        <w:rPr>
          <w:rFonts w:ascii="Myriad Pro Light" w:hAnsi="Myriad Pro Light"/>
          <w:sz w:val="20"/>
          <w:lang w:val="es-ES_tradnl" w:eastAsia="ja-JP"/>
        </w:rPr>
      </w:pP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2232"/>
        <w:gridCol w:w="1952"/>
        <w:gridCol w:w="2675"/>
        <w:gridCol w:w="2764"/>
      </w:tblGrid>
      <w:tr w:rsidR="00B17ACA" w:rsidRPr="00726799" w14:paraId="24CBEA4D" w14:textId="77777777" w:rsidTr="004A55C9">
        <w:tc>
          <w:tcPr>
            <w:tcW w:w="1160" w:type="pct"/>
            <w:shd w:val="clear" w:color="auto" w:fill="D9D9D9"/>
          </w:tcPr>
          <w:p w14:paraId="55C6DD7C" w14:textId="77777777" w:rsidR="00B17ACA" w:rsidRPr="00726799" w:rsidRDefault="00B17ACA" w:rsidP="004A55C9">
            <w:pPr>
              <w:tabs>
                <w:tab w:val="left" w:pos="180"/>
              </w:tabs>
              <w:rPr>
                <w:rFonts w:ascii="Myriad Pro Light" w:hAnsi="Myriad Pro Light"/>
                <w:color w:val="000000"/>
                <w:szCs w:val="20"/>
                <w:lang w:val="x-none" w:eastAsia="x-none"/>
              </w:rPr>
            </w:pPr>
            <w:r w:rsidRPr="00726799">
              <w:rPr>
                <w:rFonts w:ascii="Myriad Pro Light" w:hAnsi="Myriad Pro Light"/>
                <w:color w:val="000000"/>
                <w:szCs w:val="20"/>
                <w:lang w:val="x-none" w:eastAsia="x-none"/>
              </w:rPr>
              <w:t>Componente de Hardware</w:t>
            </w:r>
          </w:p>
        </w:tc>
        <w:tc>
          <w:tcPr>
            <w:tcW w:w="1014" w:type="pct"/>
            <w:shd w:val="clear" w:color="auto" w:fill="D9D9D9"/>
          </w:tcPr>
          <w:p w14:paraId="492BCF43" w14:textId="77777777" w:rsidR="00B17ACA" w:rsidRPr="00726799" w:rsidRDefault="00B17ACA" w:rsidP="004A55C9">
            <w:pPr>
              <w:tabs>
                <w:tab w:val="left" w:pos="180"/>
              </w:tabs>
              <w:rPr>
                <w:rFonts w:ascii="Myriad Pro Light" w:hAnsi="Myriad Pro Light"/>
                <w:color w:val="000000"/>
                <w:szCs w:val="20"/>
                <w:lang w:val="x-none" w:eastAsia="x-none"/>
              </w:rPr>
            </w:pPr>
            <w:r w:rsidRPr="00726799">
              <w:rPr>
                <w:rFonts w:ascii="Myriad Pro Light" w:hAnsi="Myriad Pro Light"/>
                <w:color w:val="000000"/>
                <w:szCs w:val="20"/>
                <w:lang w:val="x-none" w:eastAsia="x-none"/>
              </w:rPr>
              <w:t>Cantidad</w:t>
            </w:r>
          </w:p>
        </w:tc>
        <w:tc>
          <w:tcPr>
            <w:tcW w:w="1390" w:type="pct"/>
            <w:shd w:val="clear" w:color="auto" w:fill="D9D9D9"/>
          </w:tcPr>
          <w:p w14:paraId="30BB28CA" w14:textId="77777777" w:rsidR="00B17ACA" w:rsidRPr="00726799" w:rsidRDefault="00B17ACA" w:rsidP="004A55C9">
            <w:pPr>
              <w:tabs>
                <w:tab w:val="left" w:pos="180"/>
              </w:tabs>
              <w:rPr>
                <w:rFonts w:ascii="Myriad Pro Light" w:hAnsi="Myriad Pro Light"/>
                <w:color w:val="000000"/>
                <w:szCs w:val="20"/>
                <w:lang w:val="x-none" w:eastAsia="x-none"/>
              </w:rPr>
            </w:pPr>
            <w:r w:rsidRPr="00726799">
              <w:rPr>
                <w:rFonts w:ascii="Myriad Pro Light" w:hAnsi="Myriad Pro Light"/>
                <w:color w:val="000000"/>
                <w:szCs w:val="20"/>
                <w:lang w:val="x-none" w:eastAsia="x-none"/>
              </w:rPr>
              <w:t>Responsable</w:t>
            </w:r>
          </w:p>
        </w:tc>
        <w:tc>
          <w:tcPr>
            <w:tcW w:w="1436" w:type="pct"/>
            <w:shd w:val="clear" w:color="auto" w:fill="D9D9D9"/>
          </w:tcPr>
          <w:p w14:paraId="171892FE" w14:textId="14D0582C" w:rsidR="00B17ACA" w:rsidRPr="00726799" w:rsidRDefault="009C5360" w:rsidP="004A55C9">
            <w:pPr>
              <w:tabs>
                <w:tab w:val="left" w:pos="180"/>
              </w:tabs>
              <w:rPr>
                <w:rFonts w:ascii="Myriad Pro Light" w:hAnsi="Myriad Pro Light"/>
                <w:color w:val="000000"/>
                <w:szCs w:val="20"/>
                <w:lang w:val="x-none" w:eastAsia="x-none"/>
              </w:rPr>
            </w:pPr>
            <w:r w:rsidRPr="00726799">
              <w:rPr>
                <w:rFonts w:ascii="Myriad Pro Light" w:hAnsi="Myriad Pro Light"/>
                <w:color w:val="000000"/>
                <w:szCs w:val="20"/>
                <w:lang w:val="x-none" w:eastAsia="x-none"/>
              </w:rPr>
              <w:t>Área</w:t>
            </w:r>
            <w:r w:rsidR="00B17ACA" w:rsidRPr="00726799">
              <w:rPr>
                <w:rFonts w:ascii="Myriad Pro Light" w:hAnsi="Myriad Pro Light"/>
                <w:color w:val="000000"/>
                <w:szCs w:val="20"/>
                <w:lang w:val="x-none" w:eastAsia="x-none"/>
              </w:rPr>
              <w:t xml:space="preserve"> organizacional</w:t>
            </w:r>
          </w:p>
        </w:tc>
      </w:tr>
      <w:tr w:rsidR="00B17ACA" w:rsidRPr="00726799" w14:paraId="71D4031B" w14:textId="77777777" w:rsidTr="004A55C9">
        <w:tc>
          <w:tcPr>
            <w:tcW w:w="1160" w:type="pct"/>
            <w:shd w:val="clear" w:color="auto" w:fill="auto"/>
          </w:tcPr>
          <w:p w14:paraId="3DE83F26" w14:textId="77777777" w:rsidR="00B17ACA" w:rsidRPr="00726799" w:rsidRDefault="00B17ACA" w:rsidP="004A55C9">
            <w:pPr>
              <w:tabs>
                <w:tab w:val="left" w:pos="180"/>
              </w:tabs>
              <w:rPr>
                <w:rFonts w:ascii="Myriad Pro Light" w:hAnsi="Myriad Pro Light"/>
                <w:szCs w:val="20"/>
                <w:lang w:val="x-none" w:eastAsia="x-none"/>
              </w:rPr>
            </w:pPr>
            <w:r w:rsidRPr="00726799">
              <w:rPr>
                <w:rFonts w:ascii="Myriad Pro Light" w:hAnsi="Myriad Pro Light"/>
                <w:szCs w:val="20"/>
                <w:lang w:val="x-none" w:eastAsia="x-none"/>
              </w:rPr>
              <w:t>Computadora Laptop</w:t>
            </w:r>
          </w:p>
        </w:tc>
        <w:tc>
          <w:tcPr>
            <w:tcW w:w="1014" w:type="pct"/>
            <w:shd w:val="clear" w:color="auto" w:fill="auto"/>
          </w:tcPr>
          <w:p w14:paraId="11CB70F8" w14:textId="77777777" w:rsidR="00B17ACA" w:rsidRPr="00726799" w:rsidRDefault="00B17ACA" w:rsidP="004A55C9">
            <w:pPr>
              <w:tabs>
                <w:tab w:val="left" w:pos="180"/>
              </w:tabs>
              <w:rPr>
                <w:rFonts w:ascii="Myriad Pro Light" w:hAnsi="Myriad Pro Light"/>
                <w:szCs w:val="20"/>
                <w:lang w:val="x-none" w:eastAsia="x-none"/>
              </w:rPr>
            </w:pPr>
            <w:r w:rsidRPr="00726799">
              <w:rPr>
                <w:rFonts w:ascii="Myriad Pro Light" w:hAnsi="Myriad Pro Light"/>
                <w:szCs w:val="20"/>
                <w:lang w:val="x-none" w:eastAsia="x-none"/>
              </w:rPr>
              <w:t>1</w:t>
            </w:r>
          </w:p>
        </w:tc>
        <w:tc>
          <w:tcPr>
            <w:tcW w:w="1390" w:type="pct"/>
            <w:shd w:val="clear" w:color="auto" w:fill="auto"/>
          </w:tcPr>
          <w:p w14:paraId="44B99D9B" w14:textId="77777777" w:rsidR="00B17ACA" w:rsidRPr="00726799" w:rsidRDefault="00B17ACA" w:rsidP="004A55C9">
            <w:pPr>
              <w:tabs>
                <w:tab w:val="left" w:pos="180"/>
              </w:tabs>
              <w:rPr>
                <w:rFonts w:ascii="Myriad Pro Light" w:hAnsi="Myriad Pro Light"/>
                <w:szCs w:val="20"/>
                <w:lang w:val="x-none" w:eastAsia="x-none"/>
              </w:rPr>
            </w:pPr>
            <w:r w:rsidRPr="00726799">
              <w:rPr>
                <w:rFonts w:ascii="Myriad Pro Light" w:hAnsi="Myriad Pro Light"/>
                <w:szCs w:val="20"/>
                <w:lang w:val="x-none" w:eastAsia="x-none"/>
              </w:rPr>
              <w:t>Responsable de Infraestructura</w:t>
            </w:r>
          </w:p>
        </w:tc>
        <w:tc>
          <w:tcPr>
            <w:tcW w:w="1436" w:type="pct"/>
            <w:shd w:val="clear" w:color="auto" w:fill="auto"/>
          </w:tcPr>
          <w:p w14:paraId="1FE0100A" w14:textId="4F22FFC3" w:rsidR="00B17ACA" w:rsidRPr="00F07A0F" w:rsidRDefault="00F07A0F" w:rsidP="004A55C9">
            <w:pPr>
              <w:tabs>
                <w:tab w:val="left" w:pos="180"/>
              </w:tabs>
              <w:rPr>
                <w:rFonts w:ascii="Myriad Pro Light" w:hAnsi="Myriad Pro Light"/>
                <w:szCs w:val="20"/>
                <w:lang w:val="en-US" w:eastAsia="x-none"/>
              </w:rPr>
            </w:pPr>
            <w:proofErr w:type="spellStart"/>
            <w:r>
              <w:rPr>
                <w:rFonts w:ascii="Myriad Pro Light" w:hAnsi="Myriad Pro Light"/>
                <w:szCs w:val="20"/>
                <w:lang w:val="en-US" w:eastAsia="x-none"/>
              </w:rPr>
              <w:t>Sistemas</w:t>
            </w:r>
            <w:proofErr w:type="spellEnd"/>
            <w:r>
              <w:rPr>
                <w:rFonts w:ascii="Myriad Pro Light" w:hAnsi="Myriad Pro Light"/>
                <w:szCs w:val="20"/>
                <w:lang w:val="en-US" w:eastAsia="x-none"/>
              </w:rPr>
              <w:t xml:space="preserve"> </w:t>
            </w:r>
            <w:proofErr w:type="spellStart"/>
            <w:r>
              <w:rPr>
                <w:rFonts w:ascii="Myriad Pro Light" w:hAnsi="Myriad Pro Light"/>
                <w:szCs w:val="20"/>
                <w:lang w:val="en-US" w:eastAsia="x-none"/>
              </w:rPr>
              <w:t>Internos</w:t>
            </w:r>
            <w:proofErr w:type="spellEnd"/>
            <w:r>
              <w:rPr>
                <w:rFonts w:ascii="Myriad Pro Light" w:hAnsi="Myriad Pro Light"/>
                <w:szCs w:val="20"/>
                <w:lang w:val="en-US" w:eastAsia="x-none"/>
              </w:rPr>
              <w:t xml:space="preserve"> </w:t>
            </w:r>
          </w:p>
        </w:tc>
      </w:tr>
      <w:tr w:rsidR="00B17ACA" w:rsidRPr="00726799" w14:paraId="1ED2703A" w14:textId="77777777" w:rsidTr="004A55C9">
        <w:tc>
          <w:tcPr>
            <w:tcW w:w="1160" w:type="pct"/>
            <w:shd w:val="clear" w:color="auto" w:fill="auto"/>
          </w:tcPr>
          <w:p w14:paraId="6D881AD7" w14:textId="77777777" w:rsidR="00B17ACA" w:rsidRPr="00726799" w:rsidRDefault="00B17ACA" w:rsidP="004A55C9">
            <w:pPr>
              <w:tabs>
                <w:tab w:val="left" w:pos="180"/>
              </w:tabs>
              <w:rPr>
                <w:rFonts w:ascii="Myriad Pro Light" w:hAnsi="Myriad Pro Light"/>
                <w:szCs w:val="20"/>
                <w:lang w:val="x-none" w:eastAsia="x-none"/>
              </w:rPr>
            </w:pPr>
            <w:r w:rsidRPr="00726799">
              <w:rPr>
                <w:rFonts w:ascii="Myriad Pro Light" w:hAnsi="Myriad Pro Light"/>
                <w:szCs w:val="20"/>
                <w:lang w:val="x-none" w:eastAsia="x-none"/>
              </w:rPr>
              <w:t>Servidor</w:t>
            </w:r>
          </w:p>
        </w:tc>
        <w:tc>
          <w:tcPr>
            <w:tcW w:w="1014" w:type="pct"/>
            <w:shd w:val="clear" w:color="auto" w:fill="auto"/>
          </w:tcPr>
          <w:p w14:paraId="197AAA03" w14:textId="77777777" w:rsidR="00B17ACA" w:rsidRPr="00726799" w:rsidRDefault="00B17ACA" w:rsidP="004A55C9">
            <w:pPr>
              <w:tabs>
                <w:tab w:val="left" w:pos="180"/>
              </w:tabs>
              <w:rPr>
                <w:rFonts w:ascii="Myriad Pro Light" w:hAnsi="Myriad Pro Light"/>
                <w:szCs w:val="20"/>
                <w:lang w:val="x-none" w:eastAsia="x-none"/>
              </w:rPr>
            </w:pPr>
            <w:r w:rsidRPr="00726799">
              <w:rPr>
                <w:rFonts w:ascii="Myriad Pro Light" w:hAnsi="Myriad Pro Light"/>
                <w:szCs w:val="20"/>
                <w:lang w:val="x-none" w:eastAsia="x-none"/>
              </w:rPr>
              <w:t>1</w:t>
            </w:r>
          </w:p>
        </w:tc>
        <w:tc>
          <w:tcPr>
            <w:tcW w:w="1390" w:type="pct"/>
            <w:shd w:val="clear" w:color="auto" w:fill="auto"/>
          </w:tcPr>
          <w:p w14:paraId="11D8EAF7" w14:textId="77777777" w:rsidR="00B17ACA" w:rsidRPr="00726799" w:rsidRDefault="00B17ACA" w:rsidP="004A55C9">
            <w:pPr>
              <w:tabs>
                <w:tab w:val="left" w:pos="180"/>
              </w:tabs>
              <w:rPr>
                <w:rFonts w:ascii="Myriad Pro Light" w:hAnsi="Myriad Pro Light"/>
                <w:szCs w:val="20"/>
                <w:lang w:val="x-none" w:eastAsia="x-none"/>
              </w:rPr>
            </w:pPr>
            <w:r w:rsidRPr="00726799">
              <w:rPr>
                <w:rFonts w:ascii="Myriad Pro Light" w:hAnsi="Myriad Pro Light"/>
                <w:szCs w:val="20"/>
                <w:lang w:val="x-none" w:eastAsia="x-none"/>
              </w:rPr>
              <w:t>Responsable de Infraestructura</w:t>
            </w:r>
          </w:p>
        </w:tc>
        <w:tc>
          <w:tcPr>
            <w:tcW w:w="1436" w:type="pct"/>
            <w:shd w:val="clear" w:color="auto" w:fill="auto"/>
          </w:tcPr>
          <w:p w14:paraId="49BAD035" w14:textId="4AB631DE" w:rsidR="00B17ACA" w:rsidRPr="00F07A0F" w:rsidRDefault="00F07A0F" w:rsidP="004A55C9">
            <w:pPr>
              <w:tabs>
                <w:tab w:val="left" w:pos="180"/>
              </w:tabs>
              <w:rPr>
                <w:rFonts w:ascii="Myriad Pro Light" w:hAnsi="Myriad Pro Light"/>
                <w:szCs w:val="20"/>
                <w:lang w:val="en-US" w:eastAsia="x-none"/>
              </w:rPr>
            </w:pPr>
            <w:proofErr w:type="spellStart"/>
            <w:r>
              <w:rPr>
                <w:rFonts w:ascii="Myriad Pro Light" w:hAnsi="Myriad Pro Light"/>
                <w:szCs w:val="20"/>
                <w:lang w:val="en-US" w:eastAsia="x-none"/>
              </w:rPr>
              <w:t>Sistemas</w:t>
            </w:r>
            <w:proofErr w:type="spellEnd"/>
            <w:r>
              <w:rPr>
                <w:rFonts w:ascii="Myriad Pro Light" w:hAnsi="Myriad Pro Light"/>
                <w:szCs w:val="20"/>
                <w:lang w:val="en-US" w:eastAsia="x-none"/>
              </w:rPr>
              <w:t xml:space="preserve"> </w:t>
            </w:r>
            <w:proofErr w:type="spellStart"/>
            <w:r>
              <w:rPr>
                <w:rFonts w:ascii="Myriad Pro Light" w:hAnsi="Myriad Pro Light"/>
                <w:szCs w:val="20"/>
                <w:lang w:val="en-US" w:eastAsia="x-none"/>
              </w:rPr>
              <w:t>Internos</w:t>
            </w:r>
            <w:proofErr w:type="spellEnd"/>
          </w:p>
        </w:tc>
      </w:tr>
      <w:tr w:rsidR="00B17ACA" w:rsidRPr="00726799" w14:paraId="23F59DD7" w14:textId="77777777" w:rsidTr="004A55C9">
        <w:tc>
          <w:tcPr>
            <w:tcW w:w="1160" w:type="pct"/>
            <w:shd w:val="clear" w:color="auto" w:fill="auto"/>
          </w:tcPr>
          <w:p w14:paraId="0A2814ED" w14:textId="77777777" w:rsidR="00B17ACA" w:rsidRPr="00726799" w:rsidRDefault="00B17ACA" w:rsidP="004A55C9">
            <w:pPr>
              <w:tabs>
                <w:tab w:val="left" w:pos="180"/>
              </w:tabs>
              <w:rPr>
                <w:rFonts w:ascii="Myriad Pro Light" w:hAnsi="Myriad Pro Light"/>
                <w:szCs w:val="20"/>
                <w:lang w:val="x-none" w:eastAsia="x-none"/>
              </w:rPr>
            </w:pPr>
            <w:r w:rsidRPr="00726799">
              <w:rPr>
                <w:rFonts w:ascii="Myriad Pro Light" w:hAnsi="Myriad Pro Light"/>
                <w:szCs w:val="20"/>
                <w:lang w:val="x-none" w:eastAsia="x-none"/>
              </w:rPr>
              <w:t>Discos</w:t>
            </w:r>
          </w:p>
        </w:tc>
        <w:tc>
          <w:tcPr>
            <w:tcW w:w="1014" w:type="pct"/>
            <w:shd w:val="clear" w:color="auto" w:fill="auto"/>
          </w:tcPr>
          <w:p w14:paraId="3EB76FE3" w14:textId="77777777" w:rsidR="00B17ACA" w:rsidRPr="00726799" w:rsidRDefault="00B17ACA" w:rsidP="004A55C9">
            <w:pPr>
              <w:tabs>
                <w:tab w:val="left" w:pos="180"/>
              </w:tabs>
              <w:rPr>
                <w:rFonts w:ascii="Myriad Pro Light" w:hAnsi="Myriad Pro Light"/>
                <w:szCs w:val="20"/>
                <w:lang w:val="x-none" w:eastAsia="x-none"/>
              </w:rPr>
            </w:pPr>
            <w:r w:rsidRPr="00726799">
              <w:rPr>
                <w:rFonts w:ascii="Myriad Pro Light" w:hAnsi="Myriad Pro Light"/>
                <w:szCs w:val="20"/>
                <w:lang w:val="x-none" w:eastAsia="x-none"/>
              </w:rPr>
              <w:t>6</w:t>
            </w:r>
          </w:p>
        </w:tc>
        <w:tc>
          <w:tcPr>
            <w:tcW w:w="1390" w:type="pct"/>
            <w:shd w:val="clear" w:color="auto" w:fill="auto"/>
          </w:tcPr>
          <w:p w14:paraId="1E4C1C40" w14:textId="77777777" w:rsidR="00B17ACA" w:rsidRPr="00726799" w:rsidRDefault="00B17ACA" w:rsidP="004A55C9">
            <w:pPr>
              <w:tabs>
                <w:tab w:val="left" w:pos="180"/>
              </w:tabs>
              <w:rPr>
                <w:rFonts w:ascii="Myriad Pro Light" w:hAnsi="Myriad Pro Light"/>
                <w:szCs w:val="20"/>
                <w:lang w:val="x-none" w:eastAsia="x-none"/>
              </w:rPr>
            </w:pPr>
            <w:r w:rsidRPr="00726799">
              <w:rPr>
                <w:rFonts w:ascii="Myriad Pro Light" w:hAnsi="Myriad Pro Light"/>
                <w:szCs w:val="20"/>
                <w:lang w:val="x-none" w:eastAsia="x-none"/>
              </w:rPr>
              <w:t>Responsable de Infraestructura</w:t>
            </w:r>
          </w:p>
        </w:tc>
        <w:tc>
          <w:tcPr>
            <w:tcW w:w="1436" w:type="pct"/>
            <w:shd w:val="clear" w:color="auto" w:fill="auto"/>
          </w:tcPr>
          <w:p w14:paraId="68E49359" w14:textId="4AA3F095" w:rsidR="00B17ACA" w:rsidRPr="00726799" w:rsidRDefault="00F07A0F" w:rsidP="004A55C9">
            <w:pPr>
              <w:tabs>
                <w:tab w:val="left" w:pos="180"/>
              </w:tabs>
              <w:rPr>
                <w:rFonts w:ascii="Myriad Pro Light" w:hAnsi="Myriad Pro Light"/>
                <w:szCs w:val="20"/>
                <w:lang w:val="x-none" w:eastAsia="x-none"/>
              </w:rPr>
            </w:pPr>
            <w:proofErr w:type="spellStart"/>
            <w:r>
              <w:rPr>
                <w:rFonts w:ascii="Myriad Pro Light" w:hAnsi="Myriad Pro Light"/>
                <w:szCs w:val="20"/>
                <w:lang w:val="en-US" w:eastAsia="x-none"/>
              </w:rPr>
              <w:t>Sistemas</w:t>
            </w:r>
            <w:proofErr w:type="spellEnd"/>
            <w:r>
              <w:rPr>
                <w:rFonts w:ascii="Myriad Pro Light" w:hAnsi="Myriad Pro Light"/>
                <w:szCs w:val="20"/>
                <w:lang w:val="en-US" w:eastAsia="x-none"/>
              </w:rPr>
              <w:t xml:space="preserve"> </w:t>
            </w:r>
            <w:proofErr w:type="spellStart"/>
            <w:r>
              <w:rPr>
                <w:rFonts w:ascii="Myriad Pro Light" w:hAnsi="Myriad Pro Light"/>
                <w:szCs w:val="20"/>
                <w:lang w:val="en-US" w:eastAsia="x-none"/>
              </w:rPr>
              <w:t>Internos</w:t>
            </w:r>
            <w:proofErr w:type="spellEnd"/>
          </w:p>
        </w:tc>
      </w:tr>
    </w:tbl>
    <w:p w14:paraId="20B51926" w14:textId="77777777" w:rsidR="00575DE0" w:rsidRPr="00726799" w:rsidRDefault="00575DE0" w:rsidP="000D4FC4">
      <w:pPr>
        <w:pStyle w:val="DireccinHTML"/>
        <w:jc w:val="both"/>
        <w:rPr>
          <w:rFonts w:ascii="Myriad Pro Light" w:hAnsi="Myriad Pro Light"/>
          <w:sz w:val="20"/>
          <w:lang w:val="es-ES_tradnl" w:eastAsia="ja-JP"/>
        </w:rPr>
      </w:pPr>
    </w:p>
    <w:p w14:paraId="5E928AB0" w14:textId="77777777" w:rsidR="00575DE0" w:rsidRPr="00726799" w:rsidRDefault="00575DE0" w:rsidP="000D4FC4">
      <w:pPr>
        <w:pStyle w:val="DireccinHTML"/>
        <w:jc w:val="both"/>
        <w:rPr>
          <w:rFonts w:ascii="Myriad Pro Light" w:hAnsi="Myriad Pro Light"/>
          <w:sz w:val="20"/>
          <w:lang w:val="es-ES_tradnl" w:eastAsia="ja-JP"/>
        </w:rPr>
      </w:pPr>
    </w:p>
    <w:p w14:paraId="36DF7182" w14:textId="77777777" w:rsidR="00575DE0" w:rsidRPr="00726799" w:rsidRDefault="00575DE0" w:rsidP="000D4FC4">
      <w:pPr>
        <w:pStyle w:val="DireccinHTML"/>
        <w:jc w:val="both"/>
        <w:rPr>
          <w:rFonts w:ascii="Myriad Pro Light" w:hAnsi="Myriad Pro Light"/>
          <w:sz w:val="20"/>
          <w:lang w:val="es-ES_tradnl" w:eastAsia="ja-JP"/>
        </w:rPr>
      </w:pPr>
    </w:p>
    <w:p w14:paraId="35124D76" w14:textId="77777777" w:rsidR="00575DE0" w:rsidRPr="00726799" w:rsidRDefault="00575DE0" w:rsidP="000D4FC4">
      <w:pPr>
        <w:pStyle w:val="DireccinHTML"/>
        <w:jc w:val="both"/>
        <w:rPr>
          <w:rFonts w:ascii="Myriad Pro Light" w:hAnsi="Myriad Pro Light"/>
          <w:sz w:val="20"/>
          <w:lang w:val="es-ES_tradnl" w:eastAsia="ja-JP"/>
        </w:rPr>
      </w:pPr>
    </w:p>
    <w:p w14:paraId="1A327B6A" w14:textId="77777777" w:rsidR="00B17ACA" w:rsidRPr="00726799" w:rsidRDefault="00B17ACA" w:rsidP="00B17ACA">
      <w:pPr>
        <w:spacing w:after="200"/>
        <w:rPr>
          <w:rFonts w:ascii="Myriad Pro Light" w:hAnsi="Myriad Pro Light"/>
          <w:szCs w:val="20"/>
          <w:lang w:val="es-AR" w:eastAsia="x-none"/>
        </w:rPr>
      </w:pPr>
      <w:r w:rsidRPr="00726799">
        <w:rPr>
          <w:rFonts w:ascii="Myriad Pro Light" w:hAnsi="Myriad Pro Light"/>
          <w:szCs w:val="20"/>
          <w:lang w:val="es-AR" w:eastAsia="x-none"/>
        </w:rPr>
        <w:t>Especifica los componentes de Software requeridos para ejecutar el Plan.</w:t>
      </w:r>
    </w:p>
    <w:p w14:paraId="1DB5594B" w14:textId="77777777" w:rsidR="00575DE0" w:rsidRPr="00726799" w:rsidRDefault="00575DE0" w:rsidP="000D4FC4">
      <w:pPr>
        <w:pStyle w:val="DireccinHTML"/>
        <w:jc w:val="both"/>
        <w:rPr>
          <w:rFonts w:ascii="Myriad Pro Light" w:hAnsi="Myriad Pro Light"/>
          <w:sz w:val="20"/>
          <w:lang w:val="es-MX" w:eastAsia="ja-JP"/>
        </w:rPr>
      </w:pPr>
    </w:p>
    <w:tbl>
      <w:tblPr>
        <w:tblpPr w:leftFromText="180" w:rightFromText="180" w:vertAnchor="text" w:tblpY="1"/>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2232"/>
        <w:gridCol w:w="1025"/>
        <w:gridCol w:w="4903"/>
        <w:gridCol w:w="1463"/>
      </w:tblGrid>
      <w:tr w:rsidR="00B17ACA" w:rsidRPr="00726799" w14:paraId="005EB5F3" w14:textId="77777777" w:rsidTr="004A55C9">
        <w:tc>
          <w:tcPr>
            <w:tcW w:w="1160" w:type="pct"/>
            <w:shd w:val="clear" w:color="auto" w:fill="D9D9D9"/>
          </w:tcPr>
          <w:p w14:paraId="512F462C" w14:textId="77777777" w:rsidR="00B17ACA" w:rsidRPr="00726799" w:rsidRDefault="00B17ACA" w:rsidP="004A55C9">
            <w:pPr>
              <w:tabs>
                <w:tab w:val="left" w:pos="180"/>
              </w:tabs>
              <w:rPr>
                <w:rFonts w:ascii="Myriad Pro Light" w:hAnsi="Myriad Pro Light"/>
                <w:color w:val="000000"/>
                <w:szCs w:val="20"/>
                <w:lang w:val="x-none" w:eastAsia="x-none"/>
              </w:rPr>
            </w:pPr>
            <w:r w:rsidRPr="00726799">
              <w:rPr>
                <w:rFonts w:ascii="Myriad Pro Light" w:hAnsi="Myriad Pro Light"/>
                <w:color w:val="000000"/>
                <w:szCs w:val="20"/>
                <w:lang w:val="x-none" w:eastAsia="x-none"/>
              </w:rPr>
              <w:t>Componente de software</w:t>
            </w:r>
          </w:p>
        </w:tc>
        <w:tc>
          <w:tcPr>
            <w:tcW w:w="533" w:type="pct"/>
            <w:shd w:val="clear" w:color="auto" w:fill="D9D9D9"/>
          </w:tcPr>
          <w:p w14:paraId="1DA3DB1B" w14:textId="77777777" w:rsidR="00B17ACA" w:rsidRPr="00726799" w:rsidRDefault="00B17ACA" w:rsidP="004A55C9">
            <w:pPr>
              <w:tabs>
                <w:tab w:val="left" w:pos="180"/>
              </w:tabs>
              <w:rPr>
                <w:rFonts w:ascii="Myriad Pro Light" w:hAnsi="Myriad Pro Light"/>
                <w:color w:val="000000"/>
                <w:szCs w:val="20"/>
                <w:lang w:val="x-none" w:eastAsia="x-none"/>
              </w:rPr>
            </w:pPr>
            <w:r w:rsidRPr="00726799">
              <w:rPr>
                <w:rFonts w:ascii="Myriad Pro Light" w:hAnsi="Myriad Pro Light"/>
                <w:color w:val="000000"/>
                <w:szCs w:val="20"/>
                <w:lang w:val="x-none" w:eastAsia="x-none"/>
              </w:rPr>
              <w:t>Cantidad</w:t>
            </w:r>
          </w:p>
        </w:tc>
        <w:tc>
          <w:tcPr>
            <w:tcW w:w="2548" w:type="pct"/>
            <w:shd w:val="clear" w:color="auto" w:fill="D9D9D9"/>
          </w:tcPr>
          <w:p w14:paraId="32195B79" w14:textId="2E29CF3C" w:rsidR="00B17ACA" w:rsidRPr="00726799" w:rsidRDefault="00604F7B" w:rsidP="004A55C9">
            <w:pPr>
              <w:tabs>
                <w:tab w:val="left" w:pos="180"/>
              </w:tabs>
              <w:rPr>
                <w:rFonts w:ascii="Myriad Pro Light" w:hAnsi="Myriad Pro Light"/>
                <w:color w:val="000000"/>
                <w:szCs w:val="20"/>
                <w:lang w:val="x-none" w:eastAsia="x-none"/>
              </w:rPr>
            </w:pPr>
            <w:r>
              <w:rPr>
                <w:rFonts w:ascii="Myriad Pro Light" w:hAnsi="Myriad Pro Light"/>
                <w:color w:val="000000"/>
                <w:szCs w:val="20"/>
                <w:lang w:val="x-none" w:eastAsia="x-none"/>
              </w:rPr>
              <w:t>Responsable</w:t>
            </w:r>
          </w:p>
        </w:tc>
        <w:tc>
          <w:tcPr>
            <w:tcW w:w="759" w:type="pct"/>
            <w:shd w:val="clear" w:color="auto" w:fill="D9D9D9"/>
          </w:tcPr>
          <w:p w14:paraId="11D7016F" w14:textId="77777777" w:rsidR="00B17ACA" w:rsidRPr="00726799" w:rsidRDefault="00B17ACA" w:rsidP="004A55C9">
            <w:pPr>
              <w:tabs>
                <w:tab w:val="left" w:pos="180"/>
              </w:tabs>
              <w:rPr>
                <w:rFonts w:ascii="Myriad Pro Light" w:hAnsi="Myriad Pro Light"/>
                <w:color w:val="000000"/>
                <w:szCs w:val="20"/>
                <w:lang w:val="x-none" w:eastAsia="x-none"/>
              </w:rPr>
            </w:pPr>
            <w:r w:rsidRPr="00726799">
              <w:rPr>
                <w:rFonts w:ascii="Myriad Pro Light" w:hAnsi="Myriad Pro Light"/>
                <w:color w:val="000000"/>
                <w:szCs w:val="20"/>
                <w:lang w:val="x-none" w:eastAsia="x-none"/>
              </w:rPr>
              <w:t xml:space="preserve">Area </w:t>
            </w:r>
            <w:proofErr w:type="spellStart"/>
            <w:r w:rsidRPr="00726799">
              <w:rPr>
                <w:rFonts w:ascii="Myriad Pro Light" w:hAnsi="Myriad Pro Light"/>
                <w:color w:val="000000"/>
                <w:szCs w:val="20"/>
                <w:lang w:val="x-none" w:eastAsia="x-none"/>
              </w:rPr>
              <w:t>Organizacional</w:t>
            </w:r>
            <w:proofErr w:type="spellEnd"/>
          </w:p>
        </w:tc>
      </w:tr>
      <w:tr w:rsidR="00B17ACA" w:rsidRPr="00726799" w14:paraId="6A426DDE" w14:textId="77777777" w:rsidTr="004A55C9">
        <w:tc>
          <w:tcPr>
            <w:tcW w:w="1160" w:type="pct"/>
            <w:shd w:val="clear" w:color="auto" w:fill="auto"/>
          </w:tcPr>
          <w:p w14:paraId="4C76EEB6" w14:textId="77777777" w:rsidR="00B17ACA" w:rsidRPr="00726799" w:rsidRDefault="00B17ACA" w:rsidP="004A55C9">
            <w:pPr>
              <w:tabs>
                <w:tab w:val="left" w:pos="180"/>
              </w:tabs>
              <w:rPr>
                <w:rFonts w:ascii="Myriad Pro Light" w:hAnsi="Myriad Pro Light"/>
                <w:color w:val="000000"/>
                <w:szCs w:val="20"/>
                <w:lang w:val="x-none" w:eastAsia="x-none"/>
              </w:rPr>
            </w:pPr>
            <w:r w:rsidRPr="00726799">
              <w:rPr>
                <w:rFonts w:ascii="Myriad Pro Light" w:hAnsi="Myriad Pro Light"/>
                <w:color w:val="000000"/>
                <w:szCs w:val="20"/>
                <w:lang w:val="x-none" w:eastAsia="x-none"/>
              </w:rPr>
              <w:t>Microsoft Office</w:t>
            </w:r>
          </w:p>
        </w:tc>
        <w:tc>
          <w:tcPr>
            <w:tcW w:w="533" w:type="pct"/>
            <w:shd w:val="clear" w:color="auto" w:fill="auto"/>
          </w:tcPr>
          <w:p w14:paraId="09B0A83E" w14:textId="77777777" w:rsidR="00B17ACA" w:rsidRPr="00726799" w:rsidRDefault="00B17ACA" w:rsidP="004A55C9">
            <w:pPr>
              <w:tabs>
                <w:tab w:val="left" w:pos="180"/>
              </w:tabs>
              <w:rPr>
                <w:rFonts w:ascii="Myriad Pro Light" w:hAnsi="Myriad Pro Light"/>
                <w:color w:val="000000"/>
                <w:szCs w:val="20"/>
                <w:lang w:val="x-none" w:eastAsia="x-none"/>
              </w:rPr>
            </w:pPr>
            <w:r w:rsidRPr="00726799">
              <w:rPr>
                <w:rFonts w:ascii="Myriad Pro Light" w:hAnsi="Myriad Pro Light"/>
                <w:color w:val="000000"/>
                <w:szCs w:val="20"/>
                <w:lang w:val="x-none" w:eastAsia="x-none"/>
              </w:rPr>
              <w:t>1</w:t>
            </w:r>
          </w:p>
        </w:tc>
        <w:tc>
          <w:tcPr>
            <w:tcW w:w="2548" w:type="pct"/>
            <w:shd w:val="clear" w:color="auto" w:fill="auto"/>
          </w:tcPr>
          <w:p w14:paraId="59331881" w14:textId="77777777" w:rsidR="00B17ACA" w:rsidRPr="00726799" w:rsidRDefault="00B17ACA" w:rsidP="004A55C9">
            <w:pPr>
              <w:tabs>
                <w:tab w:val="left" w:pos="180"/>
              </w:tabs>
              <w:rPr>
                <w:rFonts w:ascii="Myriad Pro Light" w:hAnsi="Myriad Pro Light"/>
                <w:color w:val="000000"/>
                <w:szCs w:val="20"/>
                <w:lang w:val="x-none" w:eastAsia="x-none"/>
              </w:rPr>
            </w:pPr>
            <w:r w:rsidRPr="00726799">
              <w:rPr>
                <w:rFonts w:ascii="Myriad Pro Light" w:hAnsi="Myriad Pro Light"/>
                <w:color w:val="000000"/>
                <w:szCs w:val="20"/>
                <w:lang w:val="x-none" w:eastAsia="x-none"/>
              </w:rPr>
              <w:t>Responsable de Infraestructura</w:t>
            </w:r>
          </w:p>
        </w:tc>
        <w:tc>
          <w:tcPr>
            <w:tcW w:w="759" w:type="pct"/>
            <w:shd w:val="clear" w:color="auto" w:fill="auto"/>
          </w:tcPr>
          <w:p w14:paraId="183FFFBB" w14:textId="79637C4D" w:rsidR="00B17ACA" w:rsidRPr="00F07A0F" w:rsidRDefault="00F07A0F" w:rsidP="004A55C9">
            <w:pPr>
              <w:tabs>
                <w:tab w:val="left" w:pos="180"/>
              </w:tabs>
              <w:rPr>
                <w:rFonts w:ascii="Myriad Pro Light" w:hAnsi="Myriad Pro Light"/>
                <w:color w:val="000000"/>
                <w:szCs w:val="20"/>
                <w:lang w:val="en-US" w:eastAsia="x-none"/>
              </w:rPr>
            </w:pPr>
            <w:proofErr w:type="spellStart"/>
            <w:r>
              <w:rPr>
                <w:rFonts w:ascii="Myriad Pro Light" w:hAnsi="Myriad Pro Light"/>
                <w:color w:val="000000"/>
                <w:szCs w:val="20"/>
                <w:lang w:val="en-US" w:eastAsia="x-none"/>
              </w:rPr>
              <w:t>Desarrollo</w:t>
            </w:r>
            <w:proofErr w:type="spellEnd"/>
          </w:p>
        </w:tc>
      </w:tr>
      <w:tr w:rsidR="00B17ACA" w:rsidRPr="00726799" w14:paraId="0AA6DF56" w14:textId="77777777" w:rsidTr="004A55C9">
        <w:tc>
          <w:tcPr>
            <w:tcW w:w="1160" w:type="pct"/>
            <w:shd w:val="clear" w:color="auto" w:fill="auto"/>
          </w:tcPr>
          <w:p w14:paraId="2BD3427D" w14:textId="77777777" w:rsidR="00B17ACA" w:rsidRPr="00726799" w:rsidRDefault="00E275FF" w:rsidP="004A55C9">
            <w:pPr>
              <w:tabs>
                <w:tab w:val="left" w:pos="180"/>
              </w:tabs>
              <w:rPr>
                <w:rFonts w:ascii="Myriad Pro Light" w:hAnsi="Myriad Pro Light"/>
                <w:color w:val="000000"/>
                <w:szCs w:val="20"/>
                <w:lang w:val="en-US" w:eastAsia="x-none"/>
              </w:rPr>
            </w:pPr>
            <w:proofErr w:type="spellStart"/>
            <w:r w:rsidRPr="00726799">
              <w:rPr>
                <w:rFonts w:ascii="Myriad Pro Light" w:hAnsi="Myriad Pro Light"/>
                <w:color w:val="000000"/>
                <w:szCs w:val="20"/>
                <w:lang w:val="en-US" w:eastAsia="x-none"/>
              </w:rPr>
              <w:t>Su</w:t>
            </w:r>
            <w:r w:rsidR="00742F5F" w:rsidRPr="00726799">
              <w:rPr>
                <w:rFonts w:ascii="Myriad Pro Light" w:hAnsi="Myriad Pro Light"/>
                <w:color w:val="000000"/>
                <w:szCs w:val="20"/>
                <w:lang w:val="en-US" w:eastAsia="x-none"/>
              </w:rPr>
              <w:t>b</w:t>
            </w:r>
            <w:r w:rsidRPr="00726799">
              <w:rPr>
                <w:rFonts w:ascii="Myriad Pro Light" w:hAnsi="Myriad Pro Light"/>
                <w:color w:val="000000"/>
                <w:szCs w:val="20"/>
                <w:lang w:val="en-US" w:eastAsia="x-none"/>
              </w:rPr>
              <w:t>Version</w:t>
            </w:r>
            <w:proofErr w:type="spellEnd"/>
          </w:p>
        </w:tc>
        <w:tc>
          <w:tcPr>
            <w:tcW w:w="533" w:type="pct"/>
            <w:shd w:val="clear" w:color="auto" w:fill="auto"/>
          </w:tcPr>
          <w:p w14:paraId="62AA8C1A" w14:textId="77777777" w:rsidR="00B17ACA" w:rsidRPr="00726799" w:rsidRDefault="00B17ACA" w:rsidP="004A55C9">
            <w:pPr>
              <w:tabs>
                <w:tab w:val="left" w:pos="180"/>
              </w:tabs>
              <w:rPr>
                <w:rFonts w:ascii="Myriad Pro Light" w:hAnsi="Myriad Pro Light"/>
                <w:color w:val="000000"/>
                <w:szCs w:val="20"/>
                <w:lang w:val="x-none" w:eastAsia="x-none"/>
              </w:rPr>
            </w:pPr>
            <w:r w:rsidRPr="00726799">
              <w:rPr>
                <w:rFonts w:ascii="Myriad Pro Light" w:hAnsi="Myriad Pro Light"/>
                <w:color w:val="000000"/>
                <w:szCs w:val="20"/>
                <w:lang w:val="x-none" w:eastAsia="x-none"/>
              </w:rPr>
              <w:t>1</w:t>
            </w:r>
          </w:p>
        </w:tc>
        <w:tc>
          <w:tcPr>
            <w:tcW w:w="2548" w:type="pct"/>
            <w:shd w:val="clear" w:color="auto" w:fill="auto"/>
          </w:tcPr>
          <w:p w14:paraId="43CDA15B" w14:textId="77777777" w:rsidR="00B17ACA" w:rsidRPr="00726799" w:rsidRDefault="00B17ACA" w:rsidP="004A55C9">
            <w:pPr>
              <w:tabs>
                <w:tab w:val="left" w:pos="180"/>
              </w:tabs>
              <w:rPr>
                <w:rFonts w:ascii="Myriad Pro Light" w:hAnsi="Myriad Pro Light"/>
                <w:color w:val="000000"/>
                <w:szCs w:val="20"/>
                <w:lang w:val="x-none" w:eastAsia="x-none"/>
              </w:rPr>
            </w:pPr>
            <w:r w:rsidRPr="00726799">
              <w:rPr>
                <w:rFonts w:ascii="Myriad Pro Light" w:hAnsi="Myriad Pro Light"/>
                <w:color w:val="000000"/>
                <w:szCs w:val="20"/>
                <w:lang w:val="x-none" w:eastAsia="x-none"/>
              </w:rPr>
              <w:t>Responsable de Administración de Configuración</w:t>
            </w:r>
          </w:p>
        </w:tc>
        <w:tc>
          <w:tcPr>
            <w:tcW w:w="759" w:type="pct"/>
            <w:shd w:val="clear" w:color="auto" w:fill="auto"/>
          </w:tcPr>
          <w:p w14:paraId="42B3E6B7" w14:textId="0CEEB16F" w:rsidR="00B17ACA" w:rsidRPr="00726799" w:rsidRDefault="00F07A0F" w:rsidP="004A55C9">
            <w:pPr>
              <w:tabs>
                <w:tab w:val="left" w:pos="180"/>
              </w:tabs>
              <w:rPr>
                <w:rFonts w:ascii="Myriad Pro Light" w:hAnsi="Myriad Pro Light"/>
                <w:color w:val="000000"/>
                <w:szCs w:val="20"/>
                <w:lang w:val="x-none" w:eastAsia="x-none"/>
              </w:rPr>
            </w:pPr>
            <w:proofErr w:type="spellStart"/>
            <w:r>
              <w:rPr>
                <w:rFonts w:ascii="Myriad Pro Light" w:hAnsi="Myriad Pro Light"/>
                <w:color w:val="000000"/>
                <w:szCs w:val="20"/>
                <w:lang w:val="en-US" w:eastAsia="x-none"/>
              </w:rPr>
              <w:t>Desarrollo</w:t>
            </w:r>
            <w:proofErr w:type="spellEnd"/>
          </w:p>
        </w:tc>
      </w:tr>
      <w:tr w:rsidR="00B17ACA" w:rsidRPr="00726799" w14:paraId="722F282A" w14:textId="77777777" w:rsidTr="004A55C9">
        <w:tc>
          <w:tcPr>
            <w:tcW w:w="1160" w:type="pct"/>
            <w:shd w:val="clear" w:color="auto" w:fill="auto"/>
          </w:tcPr>
          <w:p w14:paraId="3ED2AC73" w14:textId="77777777" w:rsidR="00B17ACA" w:rsidRPr="00726799" w:rsidRDefault="00E275FF" w:rsidP="004A55C9">
            <w:pPr>
              <w:tabs>
                <w:tab w:val="left" w:pos="180"/>
              </w:tabs>
              <w:rPr>
                <w:rFonts w:ascii="Myriad Pro Light" w:hAnsi="Myriad Pro Light"/>
                <w:color w:val="000000"/>
                <w:szCs w:val="20"/>
                <w:lang w:val="en-US" w:eastAsia="x-none"/>
              </w:rPr>
            </w:pPr>
            <w:r w:rsidRPr="00726799">
              <w:rPr>
                <w:rFonts w:ascii="Myriad Pro Light" w:hAnsi="Myriad Pro Light"/>
                <w:color w:val="000000"/>
                <w:szCs w:val="20"/>
                <w:lang w:val="en-US" w:eastAsia="x-none"/>
              </w:rPr>
              <w:t xml:space="preserve">JIRA </w:t>
            </w:r>
          </w:p>
        </w:tc>
        <w:tc>
          <w:tcPr>
            <w:tcW w:w="533" w:type="pct"/>
            <w:shd w:val="clear" w:color="auto" w:fill="auto"/>
          </w:tcPr>
          <w:p w14:paraId="332E992F" w14:textId="77777777" w:rsidR="00B17ACA" w:rsidRPr="00726799" w:rsidRDefault="00B17ACA" w:rsidP="004A55C9">
            <w:pPr>
              <w:tabs>
                <w:tab w:val="left" w:pos="180"/>
              </w:tabs>
              <w:rPr>
                <w:rFonts w:ascii="Myriad Pro Light" w:hAnsi="Myriad Pro Light"/>
                <w:color w:val="000000"/>
                <w:szCs w:val="20"/>
                <w:lang w:val="x-none" w:eastAsia="x-none"/>
              </w:rPr>
            </w:pPr>
            <w:r w:rsidRPr="00726799">
              <w:rPr>
                <w:rFonts w:ascii="Myriad Pro Light" w:hAnsi="Myriad Pro Light"/>
                <w:color w:val="000000"/>
                <w:szCs w:val="20"/>
                <w:lang w:val="x-none" w:eastAsia="x-none"/>
              </w:rPr>
              <w:t>1</w:t>
            </w:r>
          </w:p>
        </w:tc>
        <w:tc>
          <w:tcPr>
            <w:tcW w:w="2548" w:type="pct"/>
            <w:shd w:val="clear" w:color="auto" w:fill="auto"/>
          </w:tcPr>
          <w:p w14:paraId="1DB77F03" w14:textId="77777777" w:rsidR="00B17ACA" w:rsidRPr="00726799" w:rsidRDefault="00B17ACA" w:rsidP="004A55C9">
            <w:pPr>
              <w:tabs>
                <w:tab w:val="left" w:pos="180"/>
              </w:tabs>
              <w:rPr>
                <w:rFonts w:ascii="Myriad Pro Light" w:hAnsi="Myriad Pro Light"/>
                <w:color w:val="000000"/>
                <w:szCs w:val="20"/>
                <w:lang w:val="x-none" w:eastAsia="x-none"/>
              </w:rPr>
            </w:pPr>
            <w:r w:rsidRPr="00726799">
              <w:rPr>
                <w:rFonts w:ascii="Myriad Pro Light" w:hAnsi="Myriad Pro Light"/>
                <w:color w:val="000000"/>
                <w:szCs w:val="20"/>
                <w:lang w:val="x-none" w:eastAsia="x-none"/>
              </w:rPr>
              <w:t>Responsable de Administración de Configuración</w:t>
            </w:r>
          </w:p>
        </w:tc>
        <w:tc>
          <w:tcPr>
            <w:tcW w:w="759" w:type="pct"/>
            <w:shd w:val="clear" w:color="auto" w:fill="auto"/>
          </w:tcPr>
          <w:p w14:paraId="23904EE3" w14:textId="3C19B29C" w:rsidR="00B17ACA" w:rsidRPr="00726799" w:rsidRDefault="00F07A0F" w:rsidP="004A55C9">
            <w:pPr>
              <w:tabs>
                <w:tab w:val="left" w:pos="180"/>
              </w:tabs>
              <w:rPr>
                <w:rFonts w:ascii="Myriad Pro Light" w:hAnsi="Myriad Pro Light"/>
                <w:color w:val="000000"/>
                <w:szCs w:val="20"/>
                <w:lang w:val="x-none" w:eastAsia="x-none"/>
              </w:rPr>
            </w:pPr>
            <w:proofErr w:type="spellStart"/>
            <w:r>
              <w:rPr>
                <w:rFonts w:ascii="Myriad Pro Light" w:hAnsi="Myriad Pro Light"/>
                <w:color w:val="000000"/>
                <w:szCs w:val="20"/>
                <w:lang w:val="en-US" w:eastAsia="x-none"/>
              </w:rPr>
              <w:t>Desarrollo</w:t>
            </w:r>
            <w:proofErr w:type="spellEnd"/>
          </w:p>
        </w:tc>
      </w:tr>
      <w:tr w:rsidR="00F07A0F" w:rsidRPr="00726799" w14:paraId="76CD0F66" w14:textId="77777777" w:rsidTr="004A55C9">
        <w:tc>
          <w:tcPr>
            <w:tcW w:w="1160" w:type="pct"/>
            <w:shd w:val="clear" w:color="auto" w:fill="auto"/>
          </w:tcPr>
          <w:p w14:paraId="3AB86C04" w14:textId="015897F9" w:rsidR="00F07A0F" w:rsidRPr="00726799" w:rsidRDefault="00F07A0F" w:rsidP="004A55C9">
            <w:pPr>
              <w:tabs>
                <w:tab w:val="left" w:pos="180"/>
              </w:tabs>
              <w:rPr>
                <w:rFonts w:ascii="Myriad Pro Light" w:hAnsi="Myriad Pro Light"/>
                <w:color w:val="000000"/>
                <w:szCs w:val="20"/>
                <w:lang w:val="en-US" w:eastAsia="x-none"/>
              </w:rPr>
            </w:pPr>
            <w:proofErr w:type="spellStart"/>
            <w:r>
              <w:rPr>
                <w:rFonts w:ascii="Myriad Pro Light" w:hAnsi="Myriad Pro Light"/>
                <w:szCs w:val="20"/>
                <w:highlight w:val="yellow"/>
                <w:lang w:val="en-US" w:eastAsia="x-none"/>
              </w:rPr>
              <w:t>Bitbucket</w:t>
            </w:r>
            <w:proofErr w:type="spellEnd"/>
          </w:p>
        </w:tc>
        <w:tc>
          <w:tcPr>
            <w:tcW w:w="533" w:type="pct"/>
            <w:shd w:val="clear" w:color="auto" w:fill="auto"/>
          </w:tcPr>
          <w:p w14:paraId="50149D4F" w14:textId="3ECAD15F" w:rsidR="00F07A0F" w:rsidRPr="00F07A0F" w:rsidRDefault="00F07A0F" w:rsidP="004A55C9">
            <w:pPr>
              <w:tabs>
                <w:tab w:val="left" w:pos="180"/>
              </w:tabs>
              <w:rPr>
                <w:rFonts w:ascii="Myriad Pro Light" w:hAnsi="Myriad Pro Light"/>
                <w:color w:val="000000"/>
                <w:szCs w:val="20"/>
                <w:lang w:val="en-US" w:eastAsia="x-none"/>
              </w:rPr>
            </w:pPr>
            <w:r>
              <w:rPr>
                <w:rFonts w:ascii="Myriad Pro Light" w:hAnsi="Myriad Pro Light"/>
                <w:color w:val="000000"/>
                <w:szCs w:val="20"/>
                <w:lang w:val="en-US" w:eastAsia="x-none"/>
              </w:rPr>
              <w:t>1</w:t>
            </w:r>
          </w:p>
        </w:tc>
        <w:tc>
          <w:tcPr>
            <w:tcW w:w="2548" w:type="pct"/>
            <w:shd w:val="clear" w:color="auto" w:fill="auto"/>
          </w:tcPr>
          <w:p w14:paraId="41E3C0F5" w14:textId="2E0E65C8" w:rsidR="00F07A0F" w:rsidRPr="00726799" w:rsidRDefault="00F07A0F" w:rsidP="004A55C9">
            <w:pPr>
              <w:tabs>
                <w:tab w:val="left" w:pos="180"/>
              </w:tabs>
              <w:rPr>
                <w:rFonts w:ascii="Myriad Pro Light" w:hAnsi="Myriad Pro Light"/>
                <w:color w:val="000000"/>
                <w:szCs w:val="20"/>
                <w:lang w:val="x-none" w:eastAsia="x-none"/>
              </w:rPr>
            </w:pPr>
            <w:proofErr w:type="spellStart"/>
            <w:r w:rsidRPr="00726799">
              <w:rPr>
                <w:rFonts w:ascii="Myriad Pro Light" w:hAnsi="Myriad Pro Light"/>
                <w:color w:val="000000"/>
                <w:szCs w:val="20"/>
                <w:lang w:val="x-none" w:eastAsia="x-none"/>
              </w:rPr>
              <w:t>Responsable</w:t>
            </w:r>
            <w:proofErr w:type="spellEnd"/>
            <w:r w:rsidRPr="00726799">
              <w:rPr>
                <w:rFonts w:ascii="Myriad Pro Light" w:hAnsi="Myriad Pro Light"/>
                <w:color w:val="000000"/>
                <w:szCs w:val="20"/>
                <w:lang w:val="x-none" w:eastAsia="x-none"/>
              </w:rPr>
              <w:t xml:space="preserve"> de </w:t>
            </w:r>
            <w:proofErr w:type="spellStart"/>
            <w:r w:rsidRPr="00726799">
              <w:rPr>
                <w:rFonts w:ascii="Myriad Pro Light" w:hAnsi="Myriad Pro Light"/>
                <w:color w:val="000000"/>
                <w:szCs w:val="20"/>
                <w:lang w:val="x-none" w:eastAsia="x-none"/>
              </w:rPr>
              <w:t>Administración</w:t>
            </w:r>
            <w:proofErr w:type="spellEnd"/>
            <w:r w:rsidRPr="00726799">
              <w:rPr>
                <w:rFonts w:ascii="Myriad Pro Light" w:hAnsi="Myriad Pro Light"/>
                <w:color w:val="000000"/>
                <w:szCs w:val="20"/>
                <w:lang w:val="x-none" w:eastAsia="x-none"/>
              </w:rPr>
              <w:t xml:space="preserve"> de </w:t>
            </w:r>
            <w:proofErr w:type="spellStart"/>
            <w:r w:rsidRPr="00726799">
              <w:rPr>
                <w:rFonts w:ascii="Myriad Pro Light" w:hAnsi="Myriad Pro Light"/>
                <w:color w:val="000000"/>
                <w:szCs w:val="20"/>
                <w:lang w:val="x-none" w:eastAsia="x-none"/>
              </w:rPr>
              <w:t>Configuración</w:t>
            </w:r>
            <w:proofErr w:type="spellEnd"/>
          </w:p>
        </w:tc>
        <w:tc>
          <w:tcPr>
            <w:tcW w:w="759" w:type="pct"/>
            <w:shd w:val="clear" w:color="auto" w:fill="auto"/>
          </w:tcPr>
          <w:p w14:paraId="596E4800" w14:textId="40E5E8DB" w:rsidR="00F07A0F" w:rsidRPr="00726799" w:rsidRDefault="00F07A0F" w:rsidP="004A55C9">
            <w:pPr>
              <w:tabs>
                <w:tab w:val="left" w:pos="180"/>
              </w:tabs>
              <w:rPr>
                <w:rFonts w:ascii="Myriad Pro Light" w:hAnsi="Myriad Pro Light"/>
                <w:color w:val="000000"/>
                <w:szCs w:val="20"/>
                <w:lang w:val="x-none" w:eastAsia="x-none"/>
              </w:rPr>
            </w:pPr>
            <w:proofErr w:type="spellStart"/>
            <w:r>
              <w:rPr>
                <w:rFonts w:ascii="Myriad Pro Light" w:hAnsi="Myriad Pro Light"/>
                <w:color w:val="000000"/>
                <w:szCs w:val="20"/>
                <w:lang w:val="en-US" w:eastAsia="x-none"/>
              </w:rPr>
              <w:t>Desarrollo</w:t>
            </w:r>
            <w:proofErr w:type="spellEnd"/>
          </w:p>
        </w:tc>
      </w:tr>
    </w:tbl>
    <w:p w14:paraId="1624BAF6" w14:textId="77777777" w:rsidR="00575DE0" w:rsidRPr="00726799" w:rsidRDefault="00575DE0" w:rsidP="000D4FC4">
      <w:pPr>
        <w:pStyle w:val="DireccinHTML"/>
        <w:jc w:val="both"/>
        <w:rPr>
          <w:rFonts w:ascii="Myriad Pro Light" w:hAnsi="Myriad Pro Light"/>
          <w:sz w:val="20"/>
          <w:lang w:val="es-ES_tradnl" w:eastAsia="ja-JP"/>
        </w:rPr>
      </w:pPr>
    </w:p>
    <w:p w14:paraId="1A2531D5" w14:textId="77777777" w:rsidR="00575DE0" w:rsidRPr="00726799" w:rsidRDefault="00575DE0" w:rsidP="000D4FC4">
      <w:pPr>
        <w:pStyle w:val="DireccinHTML"/>
        <w:jc w:val="both"/>
        <w:rPr>
          <w:rFonts w:ascii="Myriad Pro Light" w:hAnsi="Myriad Pro Light"/>
          <w:sz w:val="20"/>
          <w:lang w:val="es-ES_tradnl" w:eastAsia="ja-JP"/>
        </w:rPr>
      </w:pPr>
    </w:p>
    <w:p w14:paraId="1FF57047" w14:textId="77777777" w:rsidR="00575DE0" w:rsidRPr="00726799" w:rsidRDefault="00575DE0" w:rsidP="000D4FC4">
      <w:pPr>
        <w:pStyle w:val="DireccinHTML"/>
        <w:jc w:val="both"/>
        <w:rPr>
          <w:rFonts w:ascii="Myriad Pro Light" w:hAnsi="Myriad Pro Light"/>
          <w:sz w:val="20"/>
          <w:lang w:val="es-MX" w:eastAsia="ja-JP"/>
        </w:rPr>
      </w:pPr>
    </w:p>
    <w:p w14:paraId="25E11A9A" w14:textId="77777777" w:rsidR="00575DE0" w:rsidRPr="00726799" w:rsidRDefault="00575DE0" w:rsidP="000D4FC4">
      <w:pPr>
        <w:pStyle w:val="DireccinHTML"/>
        <w:jc w:val="both"/>
        <w:rPr>
          <w:rFonts w:ascii="Myriad Pro Light" w:hAnsi="Myriad Pro Light"/>
          <w:sz w:val="20"/>
          <w:lang w:val="es-ES_tradnl" w:eastAsia="ja-JP"/>
        </w:rPr>
      </w:pPr>
    </w:p>
    <w:p w14:paraId="47C6525F" w14:textId="77777777" w:rsidR="00575DE0" w:rsidRPr="00726799" w:rsidRDefault="00575DE0" w:rsidP="000D4FC4">
      <w:pPr>
        <w:pStyle w:val="DireccinHTML"/>
        <w:jc w:val="both"/>
        <w:rPr>
          <w:rFonts w:ascii="Myriad Pro Light" w:hAnsi="Myriad Pro Light"/>
          <w:sz w:val="20"/>
          <w:lang w:val="es-ES_tradnl" w:eastAsia="ja-JP"/>
        </w:rPr>
      </w:pPr>
    </w:p>
    <w:p w14:paraId="1E52EAD8" w14:textId="77777777" w:rsidR="00575DE0" w:rsidRPr="00726799" w:rsidRDefault="00575DE0" w:rsidP="000D4FC4">
      <w:pPr>
        <w:pStyle w:val="DireccinHTML"/>
        <w:jc w:val="both"/>
        <w:rPr>
          <w:rFonts w:ascii="Myriad Pro Light" w:hAnsi="Myriad Pro Light"/>
          <w:sz w:val="20"/>
          <w:lang w:val="es-ES_tradnl" w:eastAsia="ja-JP"/>
        </w:rPr>
      </w:pPr>
    </w:p>
    <w:p w14:paraId="6E081C42" w14:textId="77777777" w:rsidR="00575DE0" w:rsidRPr="00726799" w:rsidRDefault="00575DE0" w:rsidP="000D4FC4">
      <w:pPr>
        <w:pStyle w:val="DireccinHTML"/>
        <w:jc w:val="both"/>
        <w:rPr>
          <w:rFonts w:ascii="Myriad Pro Light" w:hAnsi="Myriad Pro Light"/>
          <w:sz w:val="20"/>
          <w:lang w:val="es-ES_tradnl" w:eastAsia="ja-JP"/>
        </w:rPr>
      </w:pPr>
    </w:p>
    <w:p w14:paraId="48310E3B" w14:textId="77777777" w:rsidR="00575DE0" w:rsidRPr="00726799" w:rsidRDefault="00575DE0" w:rsidP="000D4FC4">
      <w:pPr>
        <w:pStyle w:val="DireccinHTML"/>
        <w:jc w:val="both"/>
        <w:rPr>
          <w:rFonts w:ascii="Myriad Pro Light" w:hAnsi="Myriad Pro Light"/>
          <w:sz w:val="20"/>
          <w:lang w:val="es-ES_tradnl" w:eastAsia="ja-JP"/>
        </w:rPr>
      </w:pPr>
    </w:p>
    <w:p w14:paraId="5D32C478" w14:textId="3AB3E6ED" w:rsidR="00575DE0" w:rsidRPr="00726799" w:rsidRDefault="00B17ACA" w:rsidP="00DF74E2">
      <w:pPr>
        <w:pStyle w:val="CITI-TITULO-1"/>
      </w:pPr>
      <w:bookmarkStart w:id="52" w:name="_Toc419970168"/>
      <w:bookmarkStart w:id="53" w:name="_Toc427328495"/>
      <w:r w:rsidRPr="00DF74E2">
        <w:rPr>
          <w:smallCaps/>
        </w:rPr>
        <w:lastRenderedPageBreak/>
        <w:t>ACTIVIDADES DE LA</w:t>
      </w:r>
      <w:r w:rsidRPr="00726799">
        <w:t xml:space="preserve"> </w:t>
      </w:r>
      <w:r w:rsidR="007A62AE" w:rsidRPr="00726799">
        <w:t>Administración</w:t>
      </w:r>
      <w:r w:rsidRPr="00726799">
        <w:t xml:space="preserve"> DE </w:t>
      </w:r>
      <w:r w:rsidR="007A62AE" w:rsidRPr="00726799">
        <w:t>Configuración</w:t>
      </w:r>
      <w:bookmarkEnd w:id="52"/>
      <w:bookmarkEnd w:id="53"/>
      <w:r w:rsidRPr="00726799">
        <w:t xml:space="preserve"> </w:t>
      </w:r>
    </w:p>
    <w:p w14:paraId="7FA81D96" w14:textId="77777777" w:rsidR="00575DE0" w:rsidRPr="00726799" w:rsidRDefault="00575DE0" w:rsidP="00575DE0">
      <w:pPr>
        <w:rPr>
          <w:rFonts w:ascii="Myriad Pro Light" w:hAnsi="Myriad Pro Light"/>
        </w:rPr>
      </w:pPr>
    </w:p>
    <w:p w14:paraId="6F83F634" w14:textId="77777777" w:rsidR="00BB21A4" w:rsidRPr="00726799" w:rsidRDefault="00BB21A4" w:rsidP="001C0AB7">
      <w:pPr>
        <w:pStyle w:val="CITI-TITULO-1"/>
      </w:pPr>
      <w:bookmarkStart w:id="54" w:name="_Toc419970169"/>
    </w:p>
    <w:p w14:paraId="34892CB1" w14:textId="77777777" w:rsidR="00575DE0" w:rsidRPr="00726799" w:rsidRDefault="00B17ACA" w:rsidP="001C0AB7">
      <w:pPr>
        <w:pStyle w:val="CITI-SUBTITULO"/>
      </w:pPr>
      <w:bookmarkStart w:id="55" w:name="_Toc427328496"/>
      <w:r w:rsidRPr="00726799">
        <w:t>NOMBRADO Y VERSIONADO</w:t>
      </w:r>
      <w:bookmarkEnd w:id="54"/>
      <w:bookmarkEnd w:id="55"/>
    </w:p>
    <w:p w14:paraId="0D844943" w14:textId="77777777" w:rsidR="00B17ACA" w:rsidRPr="002B3F0E" w:rsidRDefault="00B17ACA" w:rsidP="00726799">
      <w:pPr>
        <w:pStyle w:val="CITI-NORMAL"/>
        <w:rPr>
          <w:lang w:val="es-MX"/>
        </w:rPr>
      </w:pPr>
      <w:r w:rsidRPr="002B3F0E">
        <w:rPr>
          <w:lang w:val="es-MX"/>
        </w:rPr>
        <w:t>Para ofrecer un mejor control sobre los elementos de configuración tanto de proyectos como para las áreas organizacionales, se deberá llevar un estándar de nombrado y versionado.</w:t>
      </w:r>
    </w:p>
    <w:p w14:paraId="26FB4358" w14:textId="77777777" w:rsidR="00B17ACA" w:rsidRPr="002B3F0E" w:rsidRDefault="00B17ACA" w:rsidP="00726799">
      <w:pPr>
        <w:pStyle w:val="CITI-NORMAL"/>
        <w:rPr>
          <w:lang w:val="es-MX"/>
        </w:rPr>
      </w:pPr>
      <w:r w:rsidRPr="002B3F0E">
        <w:rPr>
          <w:lang w:val="es-MX"/>
        </w:rPr>
        <w:t>Para aquellos estándares y productos de trabajo que el proceso indique deben ser actualizados constantemente, se deberán versionar de acuerdo a las siguientes reglas:</w:t>
      </w:r>
    </w:p>
    <w:p w14:paraId="10533CB2" w14:textId="77777777" w:rsidR="00B17ACA" w:rsidRPr="002B3F0E" w:rsidRDefault="00B17ACA" w:rsidP="00726799">
      <w:pPr>
        <w:pStyle w:val="CITI-NORMAL"/>
        <w:rPr>
          <w:lang w:val="es-MX"/>
        </w:rPr>
      </w:pPr>
      <w:r w:rsidRPr="002B3F0E">
        <w:rPr>
          <w:lang w:val="es-MX"/>
        </w:rPr>
        <w:t xml:space="preserve">Para el </w:t>
      </w:r>
      <w:r w:rsidR="007A62AE" w:rsidRPr="002B3F0E">
        <w:rPr>
          <w:lang w:val="es-MX"/>
        </w:rPr>
        <w:t>versiona miento</w:t>
      </w:r>
      <w:r w:rsidRPr="002B3F0E">
        <w:rPr>
          <w:lang w:val="es-MX"/>
        </w:rPr>
        <w:t xml:space="preserve"> interno y externo se llevará de la siguiente manera:</w:t>
      </w:r>
    </w:p>
    <w:p w14:paraId="644C3534" w14:textId="77777777" w:rsidR="00B17ACA" w:rsidRPr="002B3F0E" w:rsidRDefault="00B17ACA" w:rsidP="00726799">
      <w:pPr>
        <w:pStyle w:val="CITI-NORMAL"/>
        <w:rPr>
          <w:lang w:val="es-MX"/>
        </w:rPr>
      </w:pPr>
      <w:r w:rsidRPr="002B3F0E">
        <w:rPr>
          <w:lang w:val="es-MX"/>
        </w:rPr>
        <w:t>Mientras el documento se está desarrollando, se registrará el número de versión en el apartado de Versión dentr</w:t>
      </w:r>
      <w:r w:rsidR="00E275FF" w:rsidRPr="002B3F0E">
        <w:rPr>
          <w:lang w:val="es-MX"/>
        </w:rPr>
        <w:t>o del documento, ubicado en el en la segunda hoja del documento,</w:t>
      </w:r>
      <w:r w:rsidRPr="002B3F0E">
        <w:rPr>
          <w:lang w:val="es-MX"/>
        </w:rPr>
        <w:t xml:space="preserve"> de la siguiente manera: </w:t>
      </w:r>
    </w:p>
    <w:tbl>
      <w:tblPr>
        <w:tblpPr w:leftFromText="180" w:rightFromText="180" w:vertAnchor="text" w:tblpY="39"/>
        <w:tblW w:w="10202" w:type="dxa"/>
        <w:tblBorders>
          <w:top w:val="single" w:sz="18" w:space="0" w:color="auto"/>
          <w:bottom w:val="single" w:sz="18" w:space="0" w:color="auto"/>
          <w:insideH w:val="single" w:sz="2" w:space="0" w:color="auto"/>
        </w:tblBorders>
        <w:tblCellMar>
          <w:left w:w="70" w:type="dxa"/>
          <w:right w:w="70" w:type="dxa"/>
        </w:tblCellMar>
        <w:tblLook w:val="0000" w:firstRow="0" w:lastRow="0" w:firstColumn="0" w:lastColumn="0" w:noHBand="0" w:noVBand="0"/>
      </w:tblPr>
      <w:tblGrid>
        <w:gridCol w:w="1255"/>
        <w:gridCol w:w="696"/>
        <w:gridCol w:w="4079"/>
        <w:gridCol w:w="1260"/>
        <w:gridCol w:w="1170"/>
        <w:gridCol w:w="1584"/>
        <w:gridCol w:w="158"/>
      </w:tblGrid>
      <w:tr w:rsidR="00733BCE" w:rsidRPr="00726799" w14:paraId="6637A40D" w14:textId="77777777" w:rsidTr="00733BCE">
        <w:tc>
          <w:tcPr>
            <w:tcW w:w="1255" w:type="dxa"/>
            <w:tcBorders>
              <w:top w:val="single" w:sz="18" w:space="0" w:color="auto"/>
              <w:bottom w:val="single" w:sz="18" w:space="0" w:color="auto"/>
            </w:tcBorders>
          </w:tcPr>
          <w:p w14:paraId="5AA2031A" w14:textId="77777777" w:rsidR="00733BCE" w:rsidRPr="00726799" w:rsidRDefault="00733BCE" w:rsidP="00DB7A8A">
            <w:pPr>
              <w:jc w:val="center"/>
              <w:rPr>
                <w:rFonts w:ascii="Myriad Pro Light" w:hAnsi="Myriad Pro Light"/>
                <w:b/>
                <w:bCs/>
              </w:rPr>
            </w:pPr>
            <w:r w:rsidRPr="00726799">
              <w:rPr>
                <w:rFonts w:ascii="Myriad Pro Light" w:hAnsi="Myriad Pro Light"/>
                <w:b/>
                <w:bCs/>
              </w:rPr>
              <w:t>FECHA</w:t>
            </w:r>
          </w:p>
        </w:tc>
        <w:tc>
          <w:tcPr>
            <w:tcW w:w="696" w:type="dxa"/>
            <w:tcBorders>
              <w:top w:val="single" w:sz="18" w:space="0" w:color="auto"/>
              <w:bottom w:val="single" w:sz="18" w:space="0" w:color="auto"/>
            </w:tcBorders>
          </w:tcPr>
          <w:p w14:paraId="145DD5EA" w14:textId="77777777" w:rsidR="00733BCE" w:rsidRPr="00726799" w:rsidRDefault="00733BCE" w:rsidP="00DB7A8A">
            <w:pPr>
              <w:jc w:val="center"/>
              <w:rPr>
                <w:rFonts w:ascii="Myriad Pro Light" w:hAnsi="Myriad Pro Light"/>
                <w:b/>
                <w:bCs/>
              </w:rPr>
            </w:pPr>
            <w:r w:rsidRPr="00726799">
              <w:rPr>
                <w:rFonts w:ascii="Myriad Pro Light" w:hAnsi="Myriad Pro Light"/>
                <w:b/>
                <w:bCs/>
              </w:rPr>
              <w:t>VER.</w:t>
            </w:r>
          </w:p>
        </w:tc>
        <w:tc>
          <w:tcPr>
            <w:tcW w:w="4079" w:type="dxa"/>
            <w:tcBorders>
              <w:top w:val="single" w:sz="18" w:space="0" w:color="auto"/>
              <w:bottom w:val="single" w:sz="18" w:space="0" w:color="auto"/>
            </w:tcBorders>
          </w:tcPr>
          <w:p w14:paraId="6EE420D6" w14:textId="77777777" w:rsidR="00733BCE" w:rsidRPr="00726799" w:rsidRDefault="00733BCE" w:rsidP="00DB7A8A">
            <w:pPr>
              <w:jc w:val="center"/>
              <w:rPr>
                <w:rFonts w:ascii="Myriad Pro Light" w:hAnsi="Myriad Pro Light"/>
                <w:b/>
                <w:bCs/>
              </w:rPr>
            </w:pPr>
            <w:r w:rsidRPr="00726799">
              <w:rPr>
                <w:rFonts w:ascii="Myriad Pro Light" w:hAnsi="Myriad Pro Light"/>
                <w:b/>
                <w:bCs/>
              </w:rPr>
              <w:t>DESCRIPCIÓN</w:t>
            </w:r>
          </w:p>
        </w:tc>
        <w:tc>
          <w:tcPr>
            <w:tcW w:w="1260" w:type="dxa"/>
            <w:tcBorders>
              <w:top w:val="single" w:sz="18" w:space="0" w:color="auto"/>
              <w:bottom w:val="single" w:sz="18" w:space="0" w:color="auto"/>
            </w:tcBorders>
          </w:tcPr>
          <w:p w14:paraId="40CC9FBD" w14:textId="77777777" w:rsidR="00733BCE" w:rsidRPr="00726799" w:rsidRDefault="00733BCE" w:rsidP="00DB7A8A">
            <w:pPr>
              <w:jc w:val="center"/>
              <w:rPr>
                <w:rFonts w:ascii="Myriad Pro Light" w:hAnsi="Myriad Pro Light"/>
                <w:b/>
                <w:bCs/>
              </w:rPr>
            </w:pPr>
            <w:r w:rsidRPr="00726799">
              <w:rPr>
                <w:rFonts w:ascii="Myriad Pro Light" w:hAnsi="Myriad Pro Light"/>
                <w:b/>
                <w:bCs/>
              </w:rPr>
              <w:t xml:space="preserve">AUTOR </w:t>
            </w:r>
          </w:p>
        </w:tc>
        <w:tc>
          <w:tcPr>
            <w:tcW w:w="1170" w:type="dxa"/>
            <w:tcBorders>
              <w:top w:val="single" w:sz="18" w:space="0" w:color="auto"/>
              <w:bottom w:val="single" w:sz="18" w:space="0" w:color="auto"/>
            </w:tcBorders>
          </w:tcPr>
          <w:p w14:paraId="79199416" w14:textId="04EE5F17" w:rsidR="00733BCE" w:rsidRPr="00726799" w:rsidRDefault="00733BCE" w:rsidP="00DB7A8A">
            <w:pPr>
              <w:jc w:val="center"/>
              <w:rPr>
                <w:rFonts w:ascii="Myriad Pro Light" w:hAnsi="Myriad Pro Light"/>
                <w:b/>
                <w:bCs/>
                <w:lang w:val="en-GB"/>
              </w:rPr>
            </w:pPr>
            <w:proofErr w:type="spellStart"/>
            <w:r w:rsidRPr="00726799">
              <w:rPr>
                <w:rFonts w:ascii="Myriad Pro Light" w:hAnsi="Myriad Pro Light"/>
                <w:b/>
                <w:bCs/>
                <w:lang w:val="en-GB"/>
              </w:rPr>
              <w:t>Req</w:t>
            </w:r>
            <w:proofErr w:type="spellEnd"/>
          </w:p>
        </w:tc>
        <w:tc>
          <w:tcPr>
            <w:tcW w:w="1584" w:type="dxa"/>
            <w:tcBorders>
              <w:top w:val="single" w:sz="18" w:space="0" w:color="auto"/>
              <w:bottom w:val="single" w:sz="18" w:space="0" w:color="auto"/>
            </w:tcBorders>
          </w:tcPr>
          <w:p w14:paraId="0518E204" w14:textId="307E51EC" w:rsidR="00733BCE" w:rsidRPr="00726799" w:rsidRDefault="00733BCE" w:rsidP="00DB7A8A">
            <w:pPr>
              <w:jc w:val="center"/>
              <w:rPr>
                <w:rFonts w:ascii="Myriad Pro Light" w:hAnsi="Myriad Pro Light"/>
                <w:b/>
                <w:bCs/>
                <w:lang w:val="en-GB"/>
              </w:rPr>
            </w:pPr>
            <w:proofErr w:type="spellStart"/>
            <w:r w:rsidRPr="00726799">
              <w:rPr>
                <w:rFonts w:ascii="Myriad Pro Light" w:hAnsi="Myriad Pro Light"/>
                <w:b/>
                <w:bCs/>
                <w:lang w:val="en-GB"/>
              </w:rPr>
              <w:t>Autorizado</w:t>
            </w:r>
            <w:proofErr w:type="spellEnd"/>
            <w:r w:rsidRPr="00726799">
              <w:rPr>
                <w:rFonts w:ascii="Myriad Pro Light" w:hAnsi="Myriad Pro Light"/>
                <w:b/>
                <w:bCs/>
                <w:lang w:val="en-GB"/>
              </w:rPr>
              <w:t xml:space="preserve"> </w:t>
            </w:r>
            <w:proofErr w:type="spellStart"/>
            <w:r w:rsidRPr="00726799">
              <w:rPr>
                <w:rFonts w:ascii="Myriad Pro Light" w:hAnsi="Myriad Pro Light"/>
                <w:b/>
                <w:bCs/>
                <w:lang w:val="en-GB"/>
              </w:rPr>
              <w:t>por</w:t>
            </w:r>
            <w:proofErr w:type="spellEnd"/>
            <w:r w:rsidRPr="00726799">
              <w:rPr>
                <w:rFonts w:ascii="Myriad Pro Light" w:hAnsi="Myriad Pro Light"/>
                <w:b/>
                <w:bCs/>
                <w:lang w:val="en-GB"/>
              </w:rPr>
              <w:t xml:space="preserve"> </w:t>
            </w:r>
          </w:p>
        </w:tc>
        <w:tc>
          <w:tcPr>
            <w:tcW w:w="158" w:type="dxa"/>
            <w:tcBorders>
              <w:top w:val="single" w:sz="18" w:space="0" w:color="auto"/>
              <w:bottom w:val="single" w:sz="18" w:space="0" w:color="auto"/>
            </w:tcBorders>
          </w:tcPr>
          <w:p w14:paraId="26A36A74" w14:textId="77777777" w:rsidR="00733BCE" w:rsidRPr="00726799" w:rsidRDefault="00733BCE" w:rsidP="00DB7A8A">
            <w:pPr>
              <w:jc w:val="center"/>
              <w:rPr>
                <w:rFonts w:ascii="Myriad Pro Light" w:hAnsi="Myriad Pro Light"/>
                <w:b/>
                <w:bCs/>
                <w:lang w:val="en-GB"/>
              </w:rPr>
            </w:pPr>
          </w:p>
        </w:tc>
      </w:tr>
      <w:tr w:rsidR="00733BCE" w:rsidRPr="00726799" w14:paraId="341457F9" w14:textId="77777777" w:rsidTr="00733BCE">
        <w:tc>
          <w:tcPr>
            <w:tcW w:w="1255" w:type="dxa"/>
            <w:tcBorders>
              <w:top w:val="single" w:sz="18" w:space="0" w:color="auto"/>
              <w:bottom w:val="single" w:sz="2" w:space="0" w:color="auto"/>
            </w:tcBorders>
          </w:tcPr>
          <w:p w14:paraId="7F9D8499" w14:textId="77777777" w:rsidR="00733BCE" w:rsidRPr="00726799" w:rsidRDefault="00733BCE" w:rsidP="00DB7A8A">
            <w:pPr>
              <w:jc w:val="center"/>
              <w:rPr>
                <w:rFonts w:ascii="Myriad Pro Light" w:hAnsi="Myriad Pro Light"/>
                <w:lang w:val="es-ES_tradnl"/>
              </w:rPr>
            </w:pPr>
            <w:r w:rsidRPr="00726799">
              <w:rPr>
                <w:rFonts w:ascii="Myriad Pro Light" w:hAnsi="Myriad Pro Light"/>
                <w:lang w:val="es-ES_tradnl"/>
              </w:rPr>
              <w:t>27/03/15</w:t>
            </w:r>
          </w:p>
        </w:tc>
        <w:tc>
          <w:tcPr>
            <w:tcW w:w="696" w:type="dxa"/>
            <w:tcBorders>
              <w:top w:val="single" w:sz="18" w:space="0" w:color="auto"/>
              <w:bottom w:val="single" w:sz="2" w:space="0" w:color="auto"/>
            </w:tcBorders>
          </w:tcPr>
          <w:p w14:paraId="58F4E7C7" w14:textId="2829A55F" w:rsidR="00733BCE" w:rsidRPr="00726799" w:rsidRDefault="009668D8" w:rsidP="00DB7A8A">
            <w:pPr>
              <w:pStyle w:val="TableText"/>
              <w:overflowPunct/>
              <w:autoSpaceDE/>
              <w:autoSpaceDN/>
              <w:adjustRightInd/>
              <w:spacing w:after="0"/>
              <w:textAlignment w:val="auto"/>
              <w:rPr>
                <w:rFonts w:ascii="Myriad Pro Light" w:hAnsi="Myriad Pro Light"/>
                <w:szCs w:val="24"/>
                <w:lang w:val="es-ES_tradnl"/>
              </w:rPr>
            </w:pPr>
            <w:r>
              <w:rPr>
                <w:rFonts w:ascii="Myriad Pro Light" w:hAnsi="Myriad Pro Light"/>
                <w:szCs w:val="24"/>
                <w:lang w:val="es-ES_tradnl"/>
              </w:rPr>
              <w:t>v</w:t>
            </w:r>
            <w:r w:rsidR="00733BCE" w:rsidRPr="00726799">
              <w:rPr>
                <w:rFonts w:ascii="Myriad Pro Light" w:hAnsi="Myriad Pro Light"/>
                <w:szCs w:val="24"/>
                <w:lang w:val="es-ES_tradnl"/>
              </w:rPr>
              <w:t>1.0</w:t>
            </w:r>
          </w:p>
        </w:tc>
        <w:tc>
          <w:tcPr>
            <w:tcW w:w="4079" w:type="dxa"/>
            <w:tcBorders>
              <w:top w:val="single" w:sz="18" w:space="0" w:color="auto"/>
              <w:bottom w:val="single" w:sz="2" w:space="0" w:color="auto"/>
            </w:tcBorders>
          </w:tcPr>
          <w:p w14:paraId="466CA36C" w14:textId="77777777" w:rsidR="00733BCE" w:rsidRPr="00726799" w:rsidRDefault="00733BCE" w:rsidP="00DB7A8A">
            <w:pPr>
              <w:jc w:val="center"/>
              <w:rPr>
                <w:rFonts w:ascii="Myriad Pro Light" w:hAnsi="Myriad Pro Light"/>
                <w:lang w:val="es-ES_tradnl"/>
              </w:rPr>
            </w:pPr>
            <w:r w:rsidRPr="00726799">
              <w:rPr>
                <w:rFonts w:ascii="Myriad Pro Light" w:hAnsi="Myriad Pro Light"/>
                <w:lang w:val="es-ES_tradnl"/>
              </w:rPr>
              <w:t>Integración Inicial (Estructura)</w:t>
            </w:r>
          </w:p>
        </w:tc>
        <w:tc>
          <w:tcPr>
            <w:tcW w:w="1260" w:type="dxa"/>
            <w:tcBorders>
              <w:top w:val="single" w:sz="18" w:space="0" w:color="auto"/>
            </w:tcBorders>
          </w:tcPr>
          <w:p w14:paraId="50C62FD0" w14:textId="77777777" w:rsidR="00733BCE" w:rsidRPr="00726799" w:rsidRDefault="00733BCE" w:rsidP="00DB7A8A">
            <w:pPr>
              <w:jc w:val="center"/>
              <w:rPr>
                <w:rFonts w:ascii="Myriad Pro Light" w:hAnsi="Myriad Pro Light"/>
                <w:lang w:val="es-ES_tradnl"/>
              </w:rPr>
            </w:pPr>
            <w:r w:rsidRPr="00726799">
              <w:rPr>
                <w:rFonts w:ascii="Myriad Pro Light" w:hAnsi="Myriad Pro Light"/>
                <w:lang w:val="es-ES_tradnl"/>
              </w:rPr>
              <w:t>CITI</w:t>
            </w:r>
          </w:p>
        </w:tc>
        <w:tc>
          <w:tcPr>
            <w:tcW w:w="1170" w:type="dxa"/>
            <w:tcBorders>
              <w:top w:val="single" w:sz="18" w:space="0" w:color="auto"/>
            </w:tcBorders>
          </w:tcPr>
          <w:p w14:paraId="3DA14B7F" w14:textId="47C2A1DD" w:rsidR="00733BCE" w:rsidRPr="00726799" w:rsidRDefault="00733BCE" w:rsidP="00DB7A8A">
            <w:pPr>
              <w:jc w:val="center"/>
              <w:rPr>
                <w:rFonts w:ascii="Myriad Pro Light" w:hAnsi="Myriad Pro Light"/>
                <w:lang w:val="es-ES_tradnl"/>
              </w:rPr>
            </w:pPr>
            <w:r w:rsidRPr="00726799">
              <w:rPr>
                <w:rFonts w:ascii="Myriad Pro Light" w:hAnsi="Myriad Pro Light"/>
                <w:lang w:val="es-ES_tradnl"/>
              </w:rPr>
              <w:t>CMMI</w:t>
            </w:r>
          </w:p>
        </w:tc>
        <w:tc>
          <w:tcPr>
            <w:tcW w:w="1584" w:type="dxa"/>
            <w:tcBorders>
              <w:top w:val="single" w:sz="18" w:space="0" w:color="auto"/>
            </w:tcBorders>
          </w:tcPr>
          <w:p w14:paraId="5E2526A3" w14:textId="65530986" w:rsidR="00733BCE" w:rsidRPr="00726799" w:rsidRDefault="00733BCE" w:rsidP="00DB7A8A">
            <w:pPr>
              <w:jc w:val="center"/>
              <w:rPr>
                <w:rFonts w:ascii="Myriad Pro Light" w:hAnsi="Myriad Pro Light"/>
                <w:lang w:val="es-ES_tradnl"/>
              </w:rPr>
            </w:pPr>
          </w:p>
        </w:tc>
        <w:tc>
          <w:tcPr>
            <w:tcW w:w="158" w:type="dxa"/>
            <w:tcBorders>
              <w:top w:val="single" w:sz="18" w:space="0" w:color="auto"/>
            </w:tcBorders>
          </w:tcPr>
          <w:p w14:paraId="52482084" w14:textId="77777777" w:rsidR="00733BCE" w:rsidRPr="00726799" w:rsidRDefault="00733BCE" w:rsidP="00DB7A8A">
            <w:pPr>
              <w:jc w:val="center"/>
              <w:rPr>
                <w:rFonts w:ascii="Myriad Pro Light" w:hAnsi="Myriad Pro Light"/>
                <w:lang w:val="es-ES_tradnl"/>
              </w:rPr>
            </w:pPr>
          </w:p>
        </w:tc>
      </w:tr>
      <w:tr w:rsidR="00733BCE" w:rsidRPr="00726799" w14:paraId="12872960" w14:textId="77777777" w:rsidTr="00733BCE">
        <w:tc>
          <w:tcPr>
            <w:tcW w:w="1255" w:type="dxa"/>
            <w:tcBorders>
              <w:top w:val="single" w:sz="2" w:space="0" w:color="auto"/>
              <w:bottom w:val="single" w:sz="2" w:space="0" w:color="auto"/>
            </w:tcBorders>
          </w:tcPr>
          <w:p w14:paraId="0B7FB424" w14:textId="77777777" w:rsidR="00733BCE" w:rsidRPr="00726799" w:rsidRDefault="00733BCE" w:rsidP="00DB7A8A">
            <w:pPr>
              <w:jc w:val="center"/>
              <w:rPr>
                <w:rFonts w:ascii="Myriad Pro Light" w:hAnsi="Myriad Pro Light"/>
                <w:lang w:val="es-ES_tradnl"/>
              </w:rPr>
            </w:pPr>
            <w:r w:rsidRPr="00726799">
              <w:rPr>
                <w:rFonts w:ascii="Myriad Pro Light" w:hAnsi="Myriad Pro Light"/>
                <w:lang w:val="es-ES_tradnl"/>
              </w:rPr>
              <w:t>31/03/15</w:t>
            </w:r>
          </w:p>
        </w:tc>
        <w:tc>
          <w:tcPr>
            <w:tcW w:w="696" w:type="dxa"/>
            <w:tcBorders>
              <w:top w:val="single" w:sz="2" w:space="0" w:color="auto"/>
              <w:bottom w:val="single" w:sz="2" w:space="0" w:color="auto"/>
            </w:tcBorders>
          </w:tcPr>
          <w:p w14:paraId="3D2E83E6" w14:textId="60BA06E6" w:rsidR="00733BCE" w:rsidRPr="00726799" w:rsidRDefault="009668D8" w:rsidP="00DB7A8A">
            <w:pPr>
              <w:pStyle w:val="TableText"/>
              <w:overflowPunct/>
              <w:autoSpaceDE/>
              <w:autoSpaceDN/>
              <w:adjustRightInd/>
              <w:spacing w:after="0"/>
              <w:textAlignment w:val="auto"/>
              <w:rPr>
                <w:rFonts w:ascii="Myriad Pro Light" w:hAnsi="Myriad Pro Light"/>
                <w:szCs w:val="24"/>
                <w:lang w:val="es-ES_tradnl"/>
              </w:rPr>
            </w:pPr>
            <w:r>
              <w:rPr>
                <w:rFonts w:ascii="Myriad Pro Light" w:hAnsi="Myriad Pro Light"/>
                <w:szCs w:val="24"/>
                <w:lang w:val="es-ES_tradnl"/>
              </w:rPr>
              <w:t>v</w:t>
            </w:r>
            <w:r w:rsidR="00733BCE" w:rsidRPr="00726799">
              <w:rPr>
                <w:rFonts w:ascii="Myriad Pro Light" w:hAnsi="Myriad Pro Light"/>
                <w:szCs w:val="24"/>
                <w:lang w:val="es-ES_tradnl"/>
              </w:rPr>
              <w:t xml:space="preserve">1.1 </w:t>
            </w:r>
          </w:p>
        </w:tc>
        <w:tc>
          <w:tcPr>
            <w:tcW w:w="4079" w:type="dxa"/>
            <w:tcBorders>
              <w:top w:val="single" w:sz="2" w:space="0" w:color="auto"/>
              <w:bottom w:val="single" w:sz="2" w:space="0" w:color="auto"/>
            </w:tcBorders>
          </w:tcPr>
          <w:p w14:paraId="3C86D896" w14:textId="77777777" w:rsidR="00733BCE" w:rsidRPr="00726799" w:rsidRDefault="00733BCE" w:rsidP="00DB7A8A">
            <w:pPr>
              <w:jc w:val="center"/>
              <w:rPr>
                <w:rFonts w:ascii="Myriad Pro Light" w:hAnsi="Myriad Pro Light"/>
                <w:lang w:val="es-ES_tradnl"/>
              </w:rPr>
            </w:pPr>
          </w:p>
        </w:tc>
        <w:tc>
          <w:tcPr>
            <w:tcW w:w="1260" w:type="dxa"/>
          </w:tcPr>
          <w:p w14:paraId="1C2FB7A7" w14:textId="77777777" w:rsidR="00733BCE" w:rsidRPr="00726799" w:rsidRDefault="00733BCE" w:rsidP="00DB7A8A">
            <w:pPr>
              <w:jc w:val="center"/>
              <w:rPr>
                <w:rFonts w:ascii="Myriad Pro Light" w:hAnsi="Myriad Pro Light"/>
                <w:lang w:val="es-ES_tradnl"/>
              </w:rPr>
            </w:pPr>
          </w:p>
        </w:tc>
        <w:tc>
          <w:tcPr>
            <w:tcW w:w="1170" w:type="dxa"/>
          </w:tcPr>
          <w:p w14:paraId="1DAE8E50" w14:textId="77777777" w:rsidR="00733BCE" w:rsidRPr="00726799" w:rsidRDefault="00733BCE" w:rsidP="00DB7A8A">
            <w:pPr>
              <w:jc w:val="center"/>
              <w:rPr>
                <w:rFonts w:ascii="Myriad Pro Light" w:hAnsi="Myriad Pro Light"/>
                <w:lang w:val="es-ES_tradnl"/>
              </w:rPr>
            </w:pPr>
          </w:p>
        </w:tc>
        <w:tc>
          <w:tcPr>
            <w:tcW w:w="1584" w:type="dxa"/>
          </w:tcPr>
          <w:p w14:paraId="6DA54E3E" w14:textId="6FDA1D9A" w:rsidR="00733BCE" w:rsidRPr="00726799" w:rsidRDefault="00733BCE" w:rsidP="00DB7A8A">
            <w:pPr>
              <w:jc w:val="center"/>
              <w:rPr>
                <w:rFonts w:ascii="Myriad Pro Light" w:hAnsi="Myriad Pro Light"/>
                <w:lang w:val="es-ES_tradnl"/>
              </w:rPr>
            </w:pPr>
          </w:p>
        </w:tc>
        <w:tc>
          <w:tcPr>
            <w:tcW w:w="158" w:type="dxa"/>
          </w:tcPr>
          <w:p w14:paraId="79B792C9" w14:textId="77777777" w:rsidR="00733BCE" w:rsidRPr="00726799" w:rsidRDefault="00733BCE" w:rsidP="00DB7A8A">
            <w:pPr>
              <w:jc w:val="center"/>
              <w:rPr>
                <w:rFonts w:ascii="Myriad Pro Light" w:hAnsi="Myriad Pro Light"/>
                <w:lang w:val="es-ES_tradnl"/>
              </w:rPr>
            </w:pPr>
          </w:p>
        </w:tc>
      </w:tr>
      <w:tr w:rsidR="00733BCE" w:rsidRPr="00726799" w14:paraId="63734015" w14:textId="77777777" w:rsidTr="00733BCE">
        <w:tc>
          <w:tcPr>
            <w:tcW w:w="1255" w:type="dxa"/>
            <w:tcBorders>
              <w:top w:val="single" w:sz="2" w:space="0" w:color="auto"/>
            </w:tcBorders>
          </w:tcPr>
          <w:p w14:paraId="664B0131" w14:textId="77777777" w:rsidR="00733BCE" w:rsidRPr="00726799" w:rsidRDefault="00733BCE" w:rsidP="00DB7A8A">
            <w:pPr>
              <w:jc w:val="center"/>
              <w:rPr>
                <w:rFonts w:ascii="Myriad Pro Light" w:hAnsi="Myriad Pro Light"/>
                <w:lang w:val="es-ES_tradnl"/>
              </w:rPr>
            </w:pPr>
            <w:r w:rsidRPr="00726799">
              <w:rPr>
                <w:rFonts w:ascii="Myriad Pro Light" w:hAnsi="Myriad Pro Light"/>
                <w:lang w:val="es-ES_tradnl"/>
              </w:rPr>
              <w:t>04/05/15</w:t>
            </w:r>
          </w:p>
        </w:tc>
        <w:tc>
          <w:tcPr>
            <w:tcW w:w="696" w:type="dxa"/>
            <w:tcBorders>
              <w:top w:val="single" w:sz="2" w:space="0" w:color="auto"/>
            </w:tcBorders>
          </w:tcPr>
          <w:p w14:paraId="6679B347" w14:textId="5BA79A24" w:rsidR="00733BCE" w:rsidRPr="00726799" w:rsidRDefault="009668D8" w:rsidP="00DB7A8A">
            <w:pPr>
              <w:rPr>
                <w:rFonts w:ascii="Myriad Pro Light" w:hAnsi="Myriad Pro Light"/>
                <w:lang w:val="es-ES_tradnl"/>
              </w:rPr>
            </w:pPr>
            <w:r>
              <w:rPr>
                <w:rFonts w:ascii="Myriad Pro Light" w:hAnsi="Myriad Pro Light"/>
                <w:lang w:val="es-ES_tradnl"/>
              </w:rPr>
              <w:t>v</w:t>
            </w:r>
            <w:r w:rsidR="00733BCE" w:rsidRPr="00726799">
              <w:rPr>
                <w:rFonts w:ascii="Myriad Pro Light" w:hAnsi="Myriad Pro Light"/>
                <w:lang w:val="es-ES_tradnl"/>
              </w:rPr>
              <w:t>1.2</w:t>
            </w:r>
          </w:p>
        </w:tc>
        <w:tc>
          <w:tcPr>
            <w:tcW w:w="4079" w:type="dxa"/>
            <w:tcBorders>
              <w:top w:val="single" w:sz="2" w:space="0" w:color="auto"/>
            </w:tcBorders>
          </w:tcPr>
          <w:p w14:paraId="65DF9C02" w14:textId="77777777" w:rsidR="00733BCE" w:rsidRPr="00726799" w:rsidRDefault="00733BCE" w:rsidP="00DB7A8A">
            <w:pPr>
              <w:rPr>
                <w:rFonts w:ascii="Myriad Pro Light" w:hAnsi="Myriad Pro Light"/>
                <w:lang w:val="es-ES_tradnl"/>
              </w:rPr>
            </w:pPr>
          </w:p>
        </w:tc>
        <w:tc>
          <w:tcPr>
            <w:tcW w:w="1260" w:type="dxa"/>
          </w:tcPr>
          <w:p w14:paraId="4E70E42C" w14:textId="77777777" w:rsidR="00733BCE" w:rsidRPr="00726799" w:rsidRDefault="00733BCE" w:rsidP="00DB7A8A">
            <w:pPr>
              <w:jc w:val="center"/>
              <w:rPr>
                <w:rFonts w:ascii="Myriad Pro Light" w:hAnsi="Myriad Pro Light"/>
                <w:lang w:val="es-ES_tradnl"/>
              </w:rPr>
            </w:pPr>
          </w:p>
        </w:tc>
        <w:tc>
          <w:tcPr>
            <w:tcW w:w="1170" w:type="dxa"/>
          </w:tcPr>
          <w:p w14:paraId="40D9F73B" w14:textId="77777777" w:rsidR="00733BCE" w:rsidRPr="00726799" w:rsidRDefault="00733BCE" w:rsidP="00DB7A8A">
            <w:pPr>
              <w:jc w:val="center"/>
              <w:rPr>
                <w:rFonts w:ascii="Myriad Pro Light" w:hAnsi="Myriad Pro Light"/>
                <w:lang w:val="es-ES_tradnl"/>
              </w:rPr>
            </w:pPr>
          </w:p>
        </w:tc>
        <w:tc>
          <w:tcPr>
            <w:tcW w:w="1584" w:type="dxa"/>
          </w:tcPr>
          <w:p w14:paraId="5BEE57F4" w14:textId="4C966628" w:rsidR="00733BCE" w:rsidRPr="00726799" w:rsidRDefault="00733BCE" w:rsidP="00DB7A8A">
            <w:pPr>
              <w:jc w:val="center"/>
              <w:rPr>
                <w:rFonts w:ascii="Myriad Pro Light" w:hAnsi="Myriad Pro Light"/>
                <w:lang w:val="es-ES_tradnl"/>
              </w:rPr>
            </w:pPr>
          </w:p>
        </w:tc>
        <w:tc>
          <w:tcPr>
            <w:tcW w:w="158" w:type="dxa"/>
          </w:tcPr>
          <w:p w14:paraId="61B12207" w14:textId="77777777" w:rsidR="00733BCE" w:rsidRPr="00726799" w:rsidRDefault="00733BCE" w:rsidP="00DB7A8A">
            <w:pPr>
              <w:jc w:val="center"/>
              <w:rPr>
                <w:rFonts w:ascii="Myriad Pro Light" w:hAnsi="Myriad Pro Light"/>
                <w:lang w:val="es-ES_tradnl"/>
              </w:rPr>
            </w:pPr>
          </w:p>
        </w:tc>
      </w:tr>
    </w:tbl>
    <w:p w14:paraId="576E41CA" w14:textId="680BE562" w:rsidR="00B17ACA" w:rsidRPr="002B3F0E" w:rsidRDefault="00B17ACA" w:rsidP="00726799">
      <w:pPr>
        <w:pStyle w:val="CITI-NORMAL"/>
        <w:rPr>
          <w:lang w:val="es-MX"/>
        </w:rPr>
      </w:pPr>
      <w:r w:rsidRPr="002B3F0E">
        <w:rPr>
          <w:lang w:val="es-MX"/>
        </w:rPr>
        <w:t xml:space="preserve">Este </w:t>
      </w:r>
      <w:r w:rsidR="007A62AE" w:rsidRPr="002B3F0E">
        <w:rPr>
          <w:lang w:val="es-MX"/>
        </w:rPr>
        <w:t>versiona miento</w:t>
      </w:r>
      <w:r w:rsidRPr="002B3F0E">
        <w:rPr>
          <w:lang w:val="es-MX"/>
        </w:rPr>
        <w:t xml:space="preserve"> (</w:t>
      </w:r>
      <w:r w:rsidR="0022474C">
        <w:rPr>
          <w:lang w:val="es-MX"/>
        </w:rPr>
        <w:t>v</w:t>
      </w:r>
      <w:r w:rsidR="00E275FF" w:rsidRPr="002B3F0E">
        <w:rPr>
          <w:lang w:val="es-MX"/>
        </w:rPr>
        <w:t>1.0,</w:t>
      </w:r>
      <w:r w:rsidR="0022474C">
        <w:rPr>
          <w:lang w:val="es-MX"/>
        </w:rPr>
        <w:t>v</w:t>
      </w:r>
      <w:r w:rsidR="00E275FF" w:rsidRPr="002B3F0E">
        <w:rPr>
          <w:lang w:val="es-MX"/>
        </w:rPr>
        <w:t>1.1….</w:t>
      </w:r>
      <w:r w:rsidR="0022474C">
        <w:rPr>
          <w:lang w:val="es-MX"/>
        </w:rPr>
        <w:t>v</w:t>
      </w:r>
      <w:r w:rsidR="00E275FF" w:rsidRPr="002B3F0E">
        <w:rPr>
          <w:lang w:val="es-MX"/>
        </w:rPr>
        <w:t xml:space="preserve">1.10, </w:t>
      </w:r>
      <w:r w:rsidR="0022474C">
        <w:rPr>
          <w:lang w:val="es-MX"/>
        </w:rPr>
        <w:t>v</w:t>
      </w:r>
      <w:r w:rsidR="00E275FF" w:rsidRPr="002B3F0E">
        <w:rPr>
          <w:lang w:val="es-MX"/>
        </w:rPr>
        <w:t xml:space="preserve">2.0, </w:t>
      </w:r>
      <w:r w:rsidR="0022474C">
        <w:rPr>
          <w:lang w:val="es-MX"/>
        </w:rPr>
        <w:t>v</w:t>
      </w:r>
      <w:r w:rsidR="00E275FF" w:rsidRPr="002B3F0E">
        <w:rPr>
          <w:lang w:val="es-MX"/>
        </w:rPr>
        <w:t>2.1..</w:t>
      </w:r>
      <w:proofErr w:type="gramStart"/>
      <w:r w:rsidRPr="002B3F0E">
        <w:rPr>
          <w:lang w:val="es-MX"/>
        </w:rPr>
        <w:t>,…</w:t>
      </w:r>
      <w:proofErr w:type="gramEnd"/>
      <w:r w:rsidRPr="002B3F0E">
        <w:rPr>
          <w:lang w:val="es-MX"/>
        </w:rPr>
        <w:t xml:space="preserve"> 0.N) no cambiará hasta que el documento esté aprobado por quien corresponda.  Una vez aprobado cambiará al número entero siguiente, es decir</w:t>
      </w:r>
      <w:r w:rsidR="00E275FF" w:rsidRPr="002B3F0E">
        <w:rPr>
          <w:lang w:val="es-MX"/>
        </w:rPr>
        <w:t>, si estamos en una versión 1.10, pasamos a la versión 2</w:t>
      </w:r>
      <w:r w:rsidRPr="002B3F0E">
        <w:rPr>
          <w:lang w:val="es-MX"/>
        </w:rPr>
        <w:t>, como se muestra a continuación.</w:t>
      </w:r>
    </w:p>
    <w:p w14:paraId="3BDECC42" w14:textId="77777777" w:rsidR="00B17ACA" w:rsidRPr="002B3F0E" w:rsidRDefault="00B17ACA" w:rsidP="00726799">
      <w:pPr>
        <w:pStyle w:val="CITI-NORMAL"/>
        <w:rPr>
          <w:lang w:val="es-MX"/>
        </w:rPr>
      </w:pPr>
      <w:r w:rsidRPr="002B3F0E">
        <w:rPr>
          <w:lang w:val="es-MX"/>
        </w:rPr>
        <w:t xml:space="preserve">NOTA: Las minutas, solicitudes, encuestas de satisfacción y las </w:t>
      </w:r>
      <w:proofErr w:type="spellStart"/>
      <w:r w:rsidRPr="002B3F0E">
        <w:rPr>
          <w:lang w:val="es-MX"/>
        </w:rPr>
        <w:t>checklists</w:t>
      </w:r>
      <w:proofErr w:type="spellEnd"/>
      <w:r w:rsidRPr="002B3F0E">
        <w:rPr>
          <w:lang w:val="es-MX"/>
        </w:rPr>
        <w:t xml:space="preserve"> que contengan información quedan excluidas de esta regla.  Para estos mismos documentos, mientras sean considerados estándares seguirán la misma regla de versionado anteriormente mencionada. </w:t>
      </w:r>
    </w:p>
    <w:p w14:paraId="6D4ECCB3" w14:textId="77777777" w:rsidR="00575DE0" w:rsidRPr="00726799" w:rsidRDefault="00575DE0" w:rsidP="001C0AB7">
      <w:pPr>
        <w:pStyle w:val="CITI-SUBTITULO"/>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4675"/>
        <w:gridCol w:w="4675"/>
      </w:tblGrid>
      <w:tr w:rsidR="007A62AE" w:rsidRPr="00726799" w14:paraId="24FDD113" w14:textId="77777777" w:rsidTr="004A55C9">
        <w:tc>
          <w:tcPr>
            <w:tcW w:w="4675" w:type="dxa"/>
            <w:shd w:val="clear" w:color="auto" w:fill="D9D9D9"/>
          </w:tcPr>
          <w:p w14:paraId="030FEF3C" w14:textId="77777777" w:rsidR="007A62AE" w:rsidRPr="00726799" w:rsidRDefault="007A62AE" w:rsidP="004A55C9">
            <w:pPr>
              <w:pStyle w:val="Body"/>
              <w:spacing w:before="0" w:after="0"/>
              <w:jc w:val="center"/>
              <w:rPr>
                <w:rFonts w:ascii="Myriad Pro Light" w:hAnsi="Myriad Pro Light"/>
                <w:b/>
                <w:color w:val="auto"/>
                <w:kern w:val="0"/>
                <w:sz w:val="20"/>
                <w:lang w:val="es-AR" w:eastAsia="x-none"/>
              </w:rPr>
            </w:pPr>
            <w:r w:rsidRPr="00726799">
              <w:rPr>
                <w:rFonts w:ascii="Myriad Pro Light" w:hAnsi="Myriad Pro Light"/>
                <w:b/>
                <w:color w:val="auto"/>
                <w:kern w:val="0"/>
                <w:sz w:val="20"/>
                <w:lang w:val="es-AR" w:eastAsia="x-none"/>
              </w:rPr>
              <w:t>Elemento de Configuración</w:t>
            </w:r>
          </w:p>
        </w:tc>
        <w:tc>
          <w:tcPr>
            <w:tcW w:w="4675" w:type="dxa"/>
            <w:shd w:val="clear" w:color="auto" w:fill="D9D9D9"/>
          </w:tcPr>
          <w:p w14:paraId="15597C2F" w14:textId="77777777" w:rsidR="007A62AE" w:rsidRPr="00726799" w:rsidRDefault="007A62AE" w:rsidP="004A55C9">
            <w:pPr>
              <w:pStyle w:val="Body"/>
              <w:spacing w:before="0" w:after="0"/>
              <w:jc w:val="center"/>
              <w:rPr>
                <w:rFonts w:ascii="Myriad Pro Light" w:hAnsi="Myriad Pro Light"/>
                <w:b/>
                <w:color w:val="auto"/>
                <w:kern w:val="0"/>
                <w:sz w:val="20"/>
                <w:lang w:val="es-AR" w:eastAsia="x-none"/>
              </w:rPr>
            </w:pPr>
            <w:r w:rsidRPr="00726799">
              <w:rPr>
                <w:rFonts w:ascii="Myriad Pro Light" w:hAnsi="Myriad Pro Light"/>
                <w:b/>
                <w:color w:val="auto"/>
                <w:kern w:val="0"/>
                <w:sz w:val="20"/>
                <w:lang w:val="es-AR" w:eastAsia="x-none"/>
              </w:rPr>
              <w:t>Regla</w:t>
            </w:r>
          </w:p>
        </w:tc>
      </w:tr>
      <w:tr w:rsidR="007A62AE" w:rsidRPr="00726799" w14:paraId="038908B0" w14:textId="77777777" w:rsidTr="004A55C9">
        <w:tc>
          <w:tcPr>
            <w:tcW w:w="4675" w:type="dxa"/>
            <w:shd w:val="clear" w:color="auto" w:fill="auto"/>
          </w:tcPr>
          <w:p w14:paraId="384A80A6" w14:textId="77777777" w:rsidR="007A62AE" w:rsidRPr="00726799" w:rsidRDefault="007A62AE" w:rsidP="004A55C9">
            <w:pPr>
              <w:pStyle w:val="Body"/>
              <w:spacing w:before="0" w:after="0"/>
              <w:jc w:val="both"/>
              <w:rPr>
                <w:rFonts w:ascii="Myriad Pro Light" w:hAnsi="Myriad Pro Light"/>
                <w:color w:val="auto"/>
                <w:kern w:val="0"/>
                <w:sz w:val="20"/>
                <w:lang w:val="es-AR" w:eastAsia="x-none"/>
              </w:rPr>
            </w:pPr>
            <w:r w:rsidRPr="00726799">
              <w:rPr>
                <w:rFonts w:ascii="Myriad Pro Light" w:hAnsi="Myriad Pro Light"/>
                <w:color w:val="auto"/>
                <w:kern w:val="0"/>
                <w:sz w:val="20"/>
                <w:lang w:val="es-AR" w:eastAsia="x-none"/>
              </w:rPr>
              <w:t>Para los estándares utilizados en los proyectos, se seguirá la siguiente estructura de nombrado:</w:t>
            </w:r>
          </w:p>
        </w:tc>
        <w:tc>
          <w:tcPr>
            <w:tcW w:w="4675" w:type="dxa"/>
            <w:shd w:val="clear" w:color="auto" w:fill="auto"/>
          </w:tcPr>
          <w:p w14:paraId="1D36235E" w14:textId="77777777" w:rsidR="007A62AE" w:rsidRPr="00726799" w:rsidRDefault="00E275FF" w:rsidP="004A55C9">
            <w:pPr>
              <w:pStyle w:val="Body"/>
              <w:spacing w:before="0" w:after="0"/>
              <w:jc w:val="center"/>
              <w:rPr>
                <w:rFonts w:ascii="Myriad Pro Light" w:hAnsi="Myriad Pro Light"/>
                <w:color w:val="auto"/>
                <w:kern w:val="0"/>
                <w:sz w:val="20"/>
                <w:lang w:val="es-AR" w:eastAsia="x-none"/>
              </w:rPr>
            </w:pPr>
            <w:r w:rsidRPr="00726799">
              <w:rPr>
                <w:rFonts w:ascii="Myriad Pro Light" w:hAnsi="Myriad Pro Light"/>
                <w:color w:val="auto"/>
                <w:kern w:val="0"/>
                <w:sz w:val="20"/>
                <w:lang w:val="es-AR" w:eastAsia="x-none"/>
              </w:rPr>
              <w:t>FO</w:t>
            </w:r>
            <w:r w:rsidR="007A62AE" w:rsidRPr="00726799">
              <w:rPr>
                <w:rFonts w:ascii="Myriad Pro Light" w:hAnsi="Myriad Pro Light"/>
                <w:color w:val="auto"/>
                <w:kern w:val="0"/>
                <w:sz w:val="20"/>
                <w:lang w:val="es-AR" w:eastAsia="x-none"/>
              </w:rPr>
              <w:t xml:space="preserve"> seguido de un guion medio &lt;(-)&gt;</w:t>
            </w:r>
            <w:r w:rsidRPr="00726799">
              <w:rPr>
                <w:rFonts w:ascii="Myriad Pro Light" w:hAnsi="Myriad Pro Light"/>
                <w:color w:val="auto"/>
                <w:kern w:val="0"/>
                <w:sz w:val="20"/>
                <w:lang w:val="es-AR" w:eastAsia="x-none"/>
              </w:rPr>
              <w:t>,</w:t>
            </w:r>
            <w:r w:rsidR="007A62AE" w:rsidRPr="00726799">
              <w:rPr>
                <w:rFonts w:ascii="Myriad Pro Light" w:hAnsi="Myriad Pro Light"/>
                <w:color w:val="auto"/>
                <w:kern w:val="0"/>
                <w:sz w:val="20"/>
                <w:lang w:val="es-AR" w:eastAsia="x-none"/>
              </w:rPr>
              <w:t xml:space="preserve"> seguido por el</w:t>
            </w:r>
            <w:r w:rsidRPr="00726799">
              <w:rPr>
                <w:rFonts w:ascii="Myriad Pro Light" w:hAnsi="Myriad Pro Light"/>
                <w:color w:val="auto"/>
                <w:kern w:val="0"/>
                <w:sz w:val="20"/>
                <w:lang w:val="es-AR" w:eastAsia="x-none"/>
              </w:rPr>
              <w:t xml:space="preserve"> DE-,  seguido por el  &lt;Nombre del Documento</w:t>
            </w:r>
            <w:r w:rsidR="007A62AE" w:rsidRPr="00726799">
              <w:rPr>
                <w:rFonts w:ascii="Myriad Pro Light" w:hAnsi="Myriad Pro Light"/>
                <w:color w:val="auto"/>
                <w:kern w:val="0"/>
                <w:sz w:val="20"/>
                <w:lang w:val="es-AR" w:eastAsia="x-none"/>
              </w:rPr>
              <w:t xml:space="preserve">&gt; </w:t>
            </w:r>
          </w:p>
          <w:p w14:paraId="40F7966E" w14:textId="77777777" w:rsidR="001C0B01" w:rsidRPr="00726799" w:rsidRDefault="001C0B01" w:rsidP="001C0B01">
            <w:pPr>
              <w:pStyle w:val="Body"/>
              <w:spacing w:before="0" w:after="0"/>
              <w:rPr>
                <w:rFonts w:ascii="Myriad Pro Light" w:hAnsi="Myriad Pro Light"/>
                <w:color w:val="auto"/>
                <w:kern w:val="0"/>
                <w:sz w:val="20"/>
                <w:lang w:val="es-AR" w:eastAsia="x-none"/>
              </w:rPr>
            </w:pPr>
            <w:r w:rsidRPr="00726799">
              <w:rPr>
                <w:rFonts w:ascii="Myriad Pro Light" w:hAnsi="Myriad Pro Light"/>
                <w:color w:val="auto"/>
                <w:kern w:val="0"/>
                <w:sz w:val="20"/>
                <w:lang w:val="es-AR" w:eastAsia="x-none"/>
              </w:rPr>
              <w:t>Ejemplo.</w:t>
            </w:r>
          </w:p>
          <w:p w14:paraId="7552C629" w14:textId="43B6819E" w:rsidR="001C0B01" w:rsidRPr="00726799" w:rsidRDefault="00D17B9E" w:rsidP="00CC2535">
            <w:pPr>
              <w:pStyle w:val="Body"/>
              <w:spacing w:before="0" w:after="0"/>
              <w:jc w:val="center"/>
              <w:rPr>
                <w:rFonts w:ascii="Myriad Pro Light" w:hAnsi="Myriad Pro Light"/>
                <w:color w:val="auto"/>
                <w:kern w:val="0"/>
                <w:sz w:val="20"/>
                <w:lang w:val="es-AR" w:eastAsia="x-none"/>
              </w:rPr>
            </w:pPr>
            <w:r w:rsidRPr="00726799">
              <w:rPr>
                <w:rFonts w:ascii="Myriad Pro Light" w:hAnsi="Myriad Pro Light"/>
                <w:color w:val="auto"/>
                <w:kern w:val="0"/>
                <w:sz w:val="20"/>
                <w:lang w:val="es-AR" w:eastAsia="x-none"/>
              </w:rPr>
              <w:t>FO-DE-0#</w:t>
            </w:r>
            <w:r w:rsidR="00E5566D" w:rsidRPr="00726799">
              <w:rPr>
                <w:rFonts w:ascii="Myriad Pro Light" w:hAnsi="Myriad Pro Light"/>
                <w:color w:val="auto"/>
                <w:kern w:val="0"/>
                <w:sz w:val="20"/>
                <w:lang w:val="es-AR" w:eastAsia="x-none"/>
              </w:rPr>
              <w:t>#</w:t>
            </w:r>
            <w:r w:rsidRPr="00726799">
              <w:rPr>
                <w:rFonts w:ascii="Myriad Pro Light" w:hAnsi="Myriad Pro Light"/>
                <w:color w:val="auto"/>
                <w:kern w:val="0"/>
                <w:sz w:val="20"/>
                <w:lang w:val="es-AR" w:eastAsia="x-none"/>
              </w:rPr>
              <w:t>-</w:t>
            </w:r>
            <w:r w:rsidR="00CC2535">
              <w:rPr>
                <w:rFonts w:ascii="Myriad Pro Light" w:hAnsi="Myriad Pro Light"/>
                <w:color w:val="auto"/>
                <w:kern w:val="0"/>
                <w:sz w:val="20"/>
                <w:lang w:val="es-AR" w:eastAsia="x-none"/>
              </w:rPr>
              <w:t xml:space="preserve">Formato de </w:t>
            </w:r>
            <w:proofErr w:type="spellStart"/>
            <w:r w:rsidR="00CC2535">
              <w:rPr>
                <w:rFonts w:ascii="Myriad Pro Light" w:hAnsi="Myriad Pro Light"/>
                <w:color w:val="auto"/>
                <w:kern w:val="0"/>
                <w:sz w:val="20"/>
                <w:lang w:val="es-AR" w:eastAsia="x-none"/>
              </w:rPr>
              <w:t>Especificacion</w:t>
            </w:r>
            <w:proofErr w:type="spellEnd"/>
            <w:r w:rsidR="00CC2535">
              <w:rPr>
                <w:rFonts w:ascii="Myriad Pro Light" w:hAnsi="Myriad Pro Light"/>
                <w:color w:val="auto"/>
                <w:kern w:val="0"/>
                <w:sz w:val="20"/>
                <w:lang w:val="es-AR" w:eastAsia="x-none"/>
              </w:rPr>
              <w:t xml:space="preserve"> de requerimientos</w:t>
            </w:r>
          </w:p>
        </w:tc>
      </w:tr>
      <w:tr w:rsidR="007A62AE" w:rsidRPr="00726799" w14:paraId="2BF981B4" w14:textId="77777777" w:rsidTr="004A55C9">
        <w:tc>
          <w:tcPr>
            <w:tcW w:w="9350" w:type="dxa"/>
            <w:gridSpan w:val="2"/>
            <w:shd w:val="clear" w:color="auto" w:fill="auto"/>
          </w:tcPr>
          <w:p w14:paraId="3B1EE9BB" w14:textId="0812FF2D" w:rsidR="007A62AE" w:rsidRPr="00726799" w:rsidRDefault="007A62AE" w:rsidP="004A55C9">
            <w:pPr>
              <w:pStyle w:val="Body"/>
              <w:spacing w:before="0" w:after="0"/>
              <w:jc w:val="both"/>
              <w:rPr>
                <w:rFonts w:ascii="Myriad Pro Light" w:hAnsi="Myriad Pro Light"/>
                <w:color w:val="auto"/>
                <w:kern w:val="0"/>
                <w:sz w:val="20"/>
                <w:lang w:val="es-AR" w:eastAsia="x-none"/>
              </w:rPr>
            </w:pPr>
            <w:r w:rsidRPr="00726799">
              <w:rPr>
                <w:rFonts w:ascii="Myriad Pro Light" w:hAnsi="Myriad Pro Light"/>
                <w:color w:val="auto"/>
                <w:kern w:val="0"/>
                <w:sz w:val="20"/>
                <w:lang w:val="es-AR" w:eastAsia="x-none"/>
              </w:rPr>
              <w:t>Una vez que el estándar p</w:t>
            </w:r>
            <w:r w:rsidR="00CC2535">
              <w:rPr>
                <w:rFonts w:ascii="Myriad Pro Light" w:hAnsi="Myriad Pro Light"/>
                <w:color w:val="auto"/>
                <w:kern w:val="0"/>
                <w:sz w:val="20"/>
                <w:lang w:val="es-AR" w:eastAsia="x-none"/>
              </w:rPr>
              <w:t>asa a ser un documento de trabajo</w:t>
            </w:r>
            <w:r w:rsidRPr="00726799">
              <w:rPr>
                <w:rFonts w:ascii="Myriad Pro Light" w:hAnsi="Myriad Pro Light"/>
                <w:color w:val="auto"/>
                <w:kern w:val="0"/>
                <w:sz w:val="20"/>
                <w:lang w:val="es-AR" w:eastAsia="x-none"/>
              </w:rPr>
              <w:t>, el nombrado deberá ser como se explica a continuación.</w:t>
            </w:r>
          </w:p>
        </w:tc>
      </w:tr>
      <w:tr w:rsidR="007A62AE" w:rsidRPr="00726799" w14:paraId="3D109125" w14:textId="77777777" w:rsidTr="004A55C9">
        <w:tc>
          <w:tcPr>
            <w:tcW w:w="4675" w:type="dxa"/>
            <w:shd w:val="clear" w:color="auto" w:fill="auto"/>
          </w:tcPr>
          <w:p w14:paraId="1DF196E8" w14:textId="2EF40A02" w:rsidR="007A62AE" w:rsidRPr="00726799" w:rsidRDefault="007A62AE" w:rsidP="00CC2535">
            <w:pPr>
              <w:pStyle w:val="Body"/>
              <w:spacing w:before="0" w:after="0"/>
              <w:jc w:val="both"/>
              <w:rPr>
                <w:rFonts w:ascii="Myriad Pro Light" w:hAnsi="Myriad Pro Light"/>
                <w:color w:val="auto"/>
                <w:kern w:val="0"/>
                <w:sz w:val="20"/>
                <w:lang w:val="es-AR" w:eastAsia="x-none"/>
              </w:rPr>
            </w:pPr>
            <w:r w:rsidRPr="00726799">
              <w:rPr>
                <w:rFonts w:ascii="Myriad Pro Light" w:hAnsi="Myriad Pro Light"/>
                <w:color w:val="auto"/>
                <w:kern w:val="0"/>
                <w:sz w:val="20"/>
                <w:lang w:val="es-AR" w:eastAsia="x-none"/>
              </w:rPr>
              <w:t xml:space="preserve">Para </w:t>
            </w:r>
            <w:r w:rsidR="00CC2535">
              <w:rPr>
                <w:rFonts w:ascii="Myriad Pro Light" w:hAnsi="Myriad Pro Light"/>
                <w:color w:val="auto"/>
                <w:kern w:val="0"/>
                <w:sz w:val="20"/>
                <w:lang w:val="es-AR" w:eastAsia="x-none"/>
              </w:rPr>
              <w:t>documentos</w:t>
            </w:r>
            <w:r w:rsidRPr="00726799">
              <w:rPr>
                <w:rFonts w:ascii="Myriad Pro Light" w:hAnsi="Myriad Pro Light"/>
                <w:color w:val="auto"/>
                <w:kern w:val="0"/>
                <w:sz w:val="20"/>
                <w:lang w:val="es-AR" w:eastAsia="x-none"/>
              </w:rPr>
              <w:t xml:space="preserve"> de trabaj</w:t>
            </w:r>
            <w:r w:rsidR="00CC2535">
              <w:rPr>
                <w:rFonts w:ascii="Myriad Pro Light" w:hAnsi="Myriad Pro Light"/>
                <w:color w:val="auto"/>
                <w:kern w:val="0"/>
                <w:sz w:val="20"/>
                <w:lang w:val="es-AR" w:eastAsia="x-none"/>
              </w:rPr>
              <w:t xml:space="preserve">o generados de un proyecto que </w:t>
            </w:r>
            <w:r w:rsidRPr="00726799">
              <w:rPr>
                <w:rFonts w:ascii="Myriad Pro Light" w:hAnsi="Myriad Pro Light"/>
                <w:color w:val="auto"/>
                <w:kern w:val="0"/>
                <w:sz w:val="20"/>
                <w:lang w:val="es-AR" w:eastAsia="x-none"/>
              </w:rPr>
              <w:t xml:space="preserve"> requieran fecha, dado que la misma se encuentra dentro del producto de trabajo, se </w:t>
            </w:r>
            <w:r w:rsidR="001C0B01" w:rsidRPr="00726799">
              <w:rPr>
                <w:rFonts w:ascii="Myriad Pro Light" w:hAnsi="Myriad Pro Light"/>
                <w:color w:val="auto"/>
                <w:kern w:val="0"/>
                <w:sz w:val="20"/>
                <w:lang w:val="es-AR" w:eastAsia="x-none"/>
              </w:rPr>
              <w:t>agregara  la palabra FO-DE-</w:t>
            </w:r>
            <w:r w:rsidR="00E5566D" w:rsidRPr="00726799">
              <w:rPr>
                <w:rFonts w:ascii="Myriad Pro Light" w:hAnsi="Myriad Pro Light"/>
                <w:color w:val="auto"/>
                <w:kern w:val="0"/>
                <w:sz w:val="20"/>
                <w:lang w:val="es-AR" w:eastAsia="x-none"/>
              </w:rPr>
              <w:t>00#</w:t>
            </w:r>
            <w:r w:rsidRPr="00726799">
              <w:rPr>
                <w:rFonts w:ascii="Myriad Pro Light" w:hAnsi="Myriad Pro Light"/>
                <w:color w:val="auto"/>
                <w:kern w:val="0"/>
                <w:sz w:val="20"/>
                <w:lang w:val="es-AR" w:eastAsia="x-none"/>
              </w:rPr>
              <w:t xml:space="preserve"> por la clave del proyecto y se sigue la siguiente estructura:</w:t>
            </w:r>
          </w:p>
        </w:tc>
        <w:tc>
          <w:tcPr>
            <w:tcW w:w="4675" w:type="dxa"/>
            <w:shd w:val="clear" w:color="auto" w:fill="auto"/>
          </w:tcPr>
          <w:p w14:paraId="583704D1" w14:textId="7D36CA0C" w:rsidR="001C0B01" w:rsidRPr="00726799" w:rsidRDefault="007A62AE" w:rsidP="001C0B01">
            <w:pPr>
              <w:pStyle w:val="Body"/>
              <w:spacing w:before="0" w:after="0"/>
              <w:jc w:val="center"/>
              <w:rPr>
                <w:rFonts w:ascii="Myriad Pro Light" w:hAnsi="Myriad Pro Light"/>
                <w:color w:val="auto"/>
                <w:kern w:val="0"/>
                <w:sz w:val="20"/>
                <w:lang w:val="es-AR" w:eastAsia="x-none"/>
              </w:rPr>
            </w:pPr>
            <w:r w:rsidRPr="00726799">
              <w:rPr>
                <w:rFonts w:ascii="Myriad Pro Light" w:hAnsi="Myriad Pro Light"/>
                <w:color w:val="auto"/>
                <w:kern w:val="0"/>
                <w:sz w:val="20"/>
                <w:lang w:val="es-AR" w:eastAsia="x-none"/>
              </w:rPr>
              <w:t>&lt;</w:t>
            </w:r>
            <w:r w:rsidR="00BE21DB">
              <w:rPr>
                <w:rFonts w:ascii="Myriad Pro Light" w:hAnsi="Myriad Pro Light"/>
                <w:color w:val="auto"/>
                <w:kern w:val="0"/>
                <w:sz w:val="20"/>
                <w:lang w:val="es-AR" w:eastAsia="x-none"/>
              </w:rPr>
              <w:t xml:space="preserve"> </w:t>
            </w:r>
            <w:r w:rsidRPr="00726799">
              <w:rPr>
                <w:rFonts w:ascii="Myriad Pro Light" w:hAnsi="Myriad Pro Light"/>
                <w:color w:val="auto"/>
                <w:kern w:val="0"/>
                <w:sz w:val="20"/>
                <w:lang w:val="es-AR" w:eastAsia="x-none"/>
              </w:rPr>
              <w:t>Nombre del Documento</w:t>
            </w:r>
            <w:r w:rsidR="00A67CFF" w:rsidRPr="00726799">
              <w:rPr>
                <w:rFonts w:ascii="Myriad Pro Light" w:hAnsi="Myriad Pro Light"/>
                <w:color w:val="auto"/>
                <w:kern w:val="0"/>
                <w:sz w:val="20"/>
                <w:lang w:val="es-AR" w:eastAsia="x-none"/>
              </w:rPr>
              <w:t>&gt;</w:t>
            </w:r>
            <w:r w:rsidR="000D73F5" w:rsidRPr="00726799">
              <w:rPr>
                <w:rFonts w:ascii="Myriad Pro Light" w:hAnsi="Myriad Pro Light"/>
                <w:color w:val="auto"/>
                <w:kern w:val="0"/>
                <w:sz w:val="20"/>
                <w:lang w:val="es-AR" w:eastAsia="x-none"/>
              </w:rPr>
              <w:t xml:space="preserve"> seguido por un guion medio &lt;(-)&gt;</w:t>
            </w:r>
            <w:r w:rsidR="00A67CFF" w:rsidRPr="00726799">
              <w:rPr>
                <w:rFonts w:ascii="Myriad Pro Light" w:hAnsi="Myriad Pro Light"/>
                <w:color w:val="auto"/>
                <w:kern w:val="0"/>
                <w:sz w:val="20"/>
                <w:lang w:val="es-AR" w:eastAsia="x-none"/>
              </w:rPr>
              <w:t xml:space="preserve">&lt;Clave </w:t>
            </w:r>
            <w:r w:rsidR="00BE21DB">
              <w:rPr>
                <w:rFonts w:ascii="Myriad Pro Light" w:hAnsi="Myriad Pro Light"/>
                <w:color w:val="auto"/>
                <w:kern w:val="0"/>
                <w:sz w:val="20"/>
                <w:lang w:val="es-AR" w:eastAsia="x-none"/>
              </w:rPr>
              <w:t xml:space="preserve">y nombre </w:t>
            </w:r>
            <w:r w:rsidR="00A67CFF" w:rsidRPr="00726799">
              <w:rPr>
                <w:rFonts w:ascii="Myriad Pro Light" w:hAnsi="Myriad Pro Light"/>
                <w:color w:val="auto"/>
                <w:kern w:val="0"/>
                <w:sz w:val="20"/>
                <w:lang w:val="es-AR" w:eastAsia="x-none"/>
              </w:rPr>
              <w:t>del Proyecto&gt;</w:t>
            </w:r>
            <w:r w:rsidR="00BE21DB" w:rsidRPr="00726799">
              <w:rPr>
                <w:rFonts w:ascii="Myriad Pro Light" w:hAnsi="Myriad Pro Light"/>
                <w:color w:val="auto"/>
                <w:kern w:val="0"/>
                <w:sz w:val="20"/>
                <w:lang w:val="es-AR" w:eastAsia="x-none"/>
              </w:rPr>
              <w:t xml:space="preserve"> seguido por un guion medio</w:t>
            </w:r>
            <w:r w:rsidR="00BE21DB">
              <w:rPr>
                <w:rFonts w:ascii="Myriad Pro Light" w:hAnsi="Myriad Pro Light"/>
                <w:color w:val="auto"/>
                <w:kern w:val="0"/>
                <w:sz w:val="20"/>
                <w:lang w:val="es-AR" w:eastAsia="x-none"/>
              </w:rPr>
              <w:t>&lt;-&gt;</w:t>
            </w:r>
            <w:r w:rsidR="00A67CFF" w:rsidRPr="00726799">
              <w:rPr>
                <w:rFonts w:ascii="Myriad Pro Light" w:hAnsi="Myriad Pro Light"/>
                <w:color w:val="auto"/>
                <w:kern w:val="0"/>
                <w:sz w:val="20"/>
                <w:lang w:val="es-AR" w:eastAsia="x-none"/>
              </w:rPr>
              <w:t xml:space="preserve"> </w:t>
            </w:r>
            <w:r w:rsidR="00BE21DB" w:rsidRPr="00726799">
              <w:rPr>
                <w:rFonts w:ascii="Myriad Pro Light" w:hAnsi="Myriad Pro Light"/>
                <w:color w:val="auto"/>
                <w:kern w:val="0"/>
                <w:sz w:val="20"/>
                <w:lang w:val="es-AR" w:eastAsia="x-none"/>
              </w:rPr>
              <w:t>seguido de la fecha de solicitud en el siguiente formato &lt;</w:t>
            </w:r>
            <w:r w:rsidR="00BE21DB">
              <w:rPr>
                <w:rFonts w:ascii="Myriad Pro Light" w:hAnsi="Myriad Pro Light"/>
                <w:color w:val="auto"/>
                <w:kern w:val="0"/>
                <w:sz w:val="20"/>
                <w:lang w:val="es-AR" w:eastAsia="x-none"/>
              </w:rPr>
              <w:t>aaaa.mm.dd</w:t>
            </w:r>
            <w:r w:rsidR="00BE21DB" w:rsidRPr="00726799">
              <w:rPr>
                <w:rFonts w:ascii="Myriad Pro Light" w:hAnsi="Myriad Pro Light"/>
                <w:color w:val="auto"/>
                <w:kern w:val="0"/>
                <w:sz w:val="20"/>
                <w:lang w:val="es-AR" w:eastAsia="x-none"/>
              </w:rPr>
              <w:t>&gt;</w:t>
            </w:r>
          </w:p>
          <w:p w14:paraId="51C0AB27" w14:textId="77777777" w:rsidR="001C0B01" w:rsidRPr="00726799" w:rsidRDefault="001C0B01" w:rsidP="001C0B01">
            <w:pPr>
              <w:pStyle w:val="Body"/>
              <w:spacing w:before="0" w:after="0"/>
              <w:jc w:val="center"/>
              <w:rPr>
                <w:rFonts w:ascii="Myriad Pro Light" w:hAnsi="Myriad Pro Light"/>
                <w:color w:val="auto"/>
                <w:kern w:val="0"/>
                <w:sz w:val="20"/>
                <w:lang w:val="es-AR" w:eastAsia="x-none"/>
              </w:rPr>
            </w:pPr>
          </w:p>
          <w:p w14:paraId="6772E037" w14:textId="4059B622" w:rsidR="001C0B01" w:rsidRPr="00726799" w:rsidRDefault="001C0B01" w:rsidP="00CC2535">
            <w:pPr>
              <w:pStyle w:val="Body"/>
              <w:spacing w:before="0" w:after="0"/>
              <w:jc w:val="center"/>
              <w:rPr>
                <w:rFonts w:ascii="Myriad Pro Light" w:hAnsi="Myriad Pro Light"/>
                <w:color w:val="auto"/>
                <w:kern w:val="0"/>
                <w:sz w:val="20"/>
                <w:lang w:val="es-AR" w:eastAsia="x-none"/>
              </w:rPr>
            </w:pPr>
            <w:r w:rsidRPr="00726799">
              <w:rPr>
                <w:rFonts w:ascii="Myriad Pro Light" w:hAnsi="Myriad Pro Light"/>
                <w:color w:val="auto"/>
                <w:kern w:val="0"/>
                <w:sz w:val="20"/>
                <w:lang w:val="es-AR" w:eastAsia="x-none"/>
              </w:rPr>
              <w:t xml:space="preserve">Ejemplo </w:t>
            </w:r>
            <w:r w:rsidR="00CC2535">
              <w:rPr>
                <w:rFonts w:ascii="Myriad Pro Light" w:hAnsi="Myriad Pro Light"/>
                <w:color w:val="auto"/>
                <w:kern w:val="0"/>
                <w:sz w:val="20"/>
                <w:lang w:val="es-AR" w:eastAsia="x-none"/>
              </w:rPr>
              <w:t>ERS-TLC-O-477-Paquete Nacional+Roaming-2015.06.25</w:t>
            </w:r>
            <w:r w:rsidRPr="00726799">
              <w:rPr>
                <w:rFonts w:ascii="Myriad Pro Light" w:hAnsi="Myriad Pro Light"/>
                <w:color w:val="auto"/>
                <w:kern w:val="0"/>
                <w:sz w:val="20"/>
                <w:lang w:val="es-AR" w:eastAsia="x-none"/>
              </w:rPr>
              <w:t>.</w:t>
            </w:r>
          </w:p>
        </w:tc>
      </w:tr>
      <w:tr w:rsidR="007A62AE" w:rsidRPr="00726799" w14:paraId="16F61FA5" w14:textId="77777777" w:rsidTr="004A55C9">
        <w:tc>
          <w:tcPr>
            <w:tcW w:w="4675" w:type="dxa"/>
            <w:shd w:val="clear" w:color="auto" w:fill="auto"/>
          </w:tcPr>
          <w:p w14:paraId="514DF017" w14:textId="64880FB1" w:rsidR="00BE21DB" w:rsidRDefault="00BE21DB" w:rsidP="004A55C9">
            <w:pPr>
              <w:pStyle w:val="Body"/>
              <w:spacing w:before="0" w:after="0"/>
              <w:jc w:val="both"/>
              <w:rPr>
                <w:rFonts w:ascii="Myriad Pro Light" w:hAnsi="Myriad Pro Light"/>
                <w:color w:val="auto"/>
                <w:kern w:val="0"/>
                <w:sz w:val="20"/>
                <w:lang w:val="es-AR" w:eastAsia="x-none"/>
              </w:rPr>
            </w:pPr>
            <w:r>
              <w:rPr>
                <w:rFonts w:ascii="Myriad Pro Light" w:hAnsi="Myriad Pro Light"/>
                <w:color w:val="auto"/>
                <w:kern w:val="0"/>
                <w:sz w:val="20"/>
                <w:lang w:val="es-AR" w:eastAsia="x-none"/>
              </w:rPr>
              <w:t xml:space="preserve">Para solicitudes de control de Cambios generados se cambiara la palabra FO-DE-0## por el nombre y clave del proyecto mencionadas en la propuesta técnica </w:t>
            </w:r>
          </w:p>
          <w:p w14:paraId="08DE79CE" w14:textId="41E10CA1" w:rsidR="007A62AE" w:rsidRPr="00726799" w:rsidRDefault="00224040" w:rsidP="004A55C9">
            <w:pPr>
              <w:pStyle w:val="Body"/>
              <w:spacing w:before="0" w:after="0"/>
              <w:jc w:val="both"/>
              <w:rPr>
                <w:rFonts w:ascii="Myriad Pro Light" w:hAnsi="Myriad Pro Light"/>
                <w:color w:val="auto"/>
                <w:kern w:val="0"/>
                <w:sz w:val="20"/>
                <w:lang w:val="es-AR" w:eastAsia="x-none"/>
              </w:rPr>
            </w:pPr>
            <w:r>
              <w:rPr>
                <w:rFonts w:ascii="Myriad Pro Light" w:hAnsi="Myriad Pro Light"/>
                <w:color w:val="auto"/>
                <w:kern w:val="0"/>
                <w:sz w:val="20"/>
                <w:lang w:val="es-AR" w:eastAsia="x-none"/>
              </w:rPr>
              <w:t xml:space="preserve"> </w:t>
            </w:r>
          </w:p>
        </w:tc>
        <w:tc>
          <w:tcPr>
            <w:tcW w:w="4675" w:type="dxa"/>
            <w:shd w:val="clear" w:color="auto" w:fill="auto"/>
          </w:tcPr>
          <w:p w14:paraId="59F3873C" w14:textId="71AE5EF1" w:rsidR="007A62AE" w:rsidRPr="00726799" w:rsidRDefault="007A62AE" w:rsidP="004A55C9">
            <w:pPr>
              <w:pStyle w:val="Body"/>
              <w:spacing w:before="0" w:after="0"/>
              <w:jc w:val="center"/>
              <w:rPr>
                <w:rFonts w:ascii="Myriad Pro Light" w:hAnsi="Myriad Pro Light"/>
                <w:color w:val="auto"/>
                <w:kern w:val="0"/>
                <w:sz w:val="20"/>
                <w:lang w:val="es-AR" w:eastAsia="x-none"/>
              </w:rPr>
            </w:pPr>
            <w:r w:rsidRPr="00726799">
              <w:rPr>
                <w:rFonts w:ascii="Myriad Pro Light" w:hAnsi="Myriad Pro Light"/>
                <w:color w:val="auto"/>
                <w:kern w:val="0"/>
                <w:sz w:val="20"/>
                <w:lang w:val="es-AR" w:eastAsia="x-none"/>
              </w:rPr>
              <w:t xml:space="preserve">&lt;Nombre del Documento&gt; seguido por un guion medio &lt;(-)&gt; seguido de una descripción </w:t>
            </w:r>
            <w:r w:rsidR="00A67CFF" w:rsidRPr="00726799">
              <w:rPr>
                <w:rFonts w:ascii="Myriad Pro Light" w:hAnsi="Myriad Pro Light"/>
                <w:color w:val="auto"/>
                <w:kern w:val="0"/>
                <w:sz w:val="20"/>
                <w:lang w:val="es-AR" w:eastAsia="x-none"/>
              </w:rPr>
              <w:t>&lt;Clave</w:t>
            </w:r>
            <w:r w:rsidR="00BE21DB">
              <w:rPr>
                <w:rFonts w:ascii="Myriad Pro Light" w:hAnsi="Myriad Pro Light"/>
                <w:color w:val="auto"/>
                <w:kern w:val="0"/>
                <w:sz w:val="20"/>
                <w:lang w:val="es-AR" w:eastAsia="x-none"/>
              </w:rPr>
              <w:t xml:space="preserve"> y nombre</w:t>
            </w:r>
            <w:r w:rsidR="00A67CFF" w:rsidRPr="00726799">
              <w:rPr>
                <w:rFonts w:ascii="Myriad Pro Light" w:hAnsi="Myriad Pro Light"/>
                <w:color w:val="auto"/>
                <w:kern w:val="0"/>
                <w:sz w:val="20"/>
                <w:lang w:val="es-AR" w:eastAsia="x-none"/>
              </w:rPr>
              <w:t xml:space="preserve"> del Proyecto&gt; seguido por un guion medio &lt;(-)&gt; </w:t>
            </w:r>
            <w:r w:rsidRPr="00726799">
              <w:rPr>
                <w:rFonts w:ascii="Myriad Pro Light" w:hAnsi="Myriad Pro Light"/>
                <w:color w:val="auto"/>
                <w:kern w:val="0"/>
                <w:sz w:val="20"/>
                <w:lang w:val="es-AR" w:eastAsia="x-none"/>
              </w:rPr>
              <w:t>&lt;Descripción&gt; seguido de un guion medio &lt;(-)&gt; seguido de la fecha de solicitud en el siguiente formato &lt;</w:t>
            </w:r>
            <w:r w:rsidR="00CC2535">
              <w:rPr>
                <w:rFonts w:ascii="Myriad Pro Light" w:hAnsi="Myriad Pro Light"/>
                <w:color w:val="auto"/>
                <w:kern w:val="0"/>
                <w:sz w:val="20"/>
                <w:lang w:val="es-AR" w:eastAsia="x-none"/>
              </w:rPr>
              <w:t>aaaa.mm.dd</w:t>
            </w:r>
            <w:r w:rsidRPr="00726799">
              <w:rPr>
                <w:rFonts w:ascii="Myriad Pro Light" w:hAnsi="Myriad Pro Light"/>
                <w:color w:val="auto"/>
                <w:kern w:val="0"/>
                <w:sz w:val="20"/>
                <w:lang w:val="es-AR" w:eastAsia="x-none"/>
              </w:rPr>
              <w:t>&gt;</w:t>
            </w:r>
          </w:p>
          <w:p w14:paraId="6E97F9DC" w14:textId="77777777" w:rsidR="001C0B01" w:rsidRPr="00726799" w:rsidRDefault="001C0B01" w:rsidP="001C0B01">
            <w:pPr>
              <w:pStyle w:val="Body"/>
              <w:spacing w:before="0" w:after="0"/>
              <w:rPr>
                <w:rFonts w:ascii="Myriad Pro Light" w:hAnsi="Myriad Pro Light"/>
                <w:color w:val="auto"/>
                <w:kern w:val="0"/>
                <w:sz w:val="20"/>
                <w:lang w:val="es-AR" w:eastAsia="x-none"/>
              </w:rPr>
            </w:pPr>
            <w:r w:rsidRPr="00726799">
              <w:rPr>
                <w:rFonts w:ascii="Myriad Pro Light" w:hAnsi="Myriad Pro Light"/>
                <w:color w:val="auto"/>
                <w:kern w:val="0"/>
                <w:sz w:val="20"/>
                <w:lang w:val="es-AR" w:eastAsia="x-none"/>
              </w:rPr>
              <w:lastRenderedPageBreak/>
              <w:t xml:space="preserve">Ejemplo. </w:t>
            </w:r>
          </w:p>
          <w:p w14:paraId="575970CB" w14:textId="77777777" w:rsidR="001C0B01" w:rsidRPr="00726799" w:rsidRDefault="001C0B01" w:rsidP="001C0B01">
            <w:pPr>
              <w:pStyle w:val="Body"/>
              <w:spacing w:before="0" w:after="0"/>
              <w:rPr>
                <w:rFonts w:ascii="Myriad Pro Light" w:hAnsi="Myriad Pro Light"/>
                <w:color w:val="auto"/>
                <w:kern w:val="0"/>
                <w:sz w:val="20"/>
                <w:lang w:val="es-AR" w:eastAsia="x-none"/>
              </w:rPr>
            </w:pPr>
          </w:p>
          <w:p w14:paraId="1D490FF6" w14:textId="6C824B18" w:rsidR="001C0B01" w:rsidRPr="00726799" w:rsidRDefault="00BE21DB" w:rsidP="00A752C3">
            <w:pPr>
              <w:pStyle w:val="Body"/>
              <w:spacing w:before="0" w:after="0"/>
              <w:rPr>
                <w:rFonts w:ascii="Myriad Pro Light" w:hAnsi="Myriad Pro Light"/>
                <w:color w:val="auto"/>
                <w:kern w:val="0"/>
                <w:sz w:val="20"/>
                <w:lang w:val="es-AR" w:eastAsia="x-none"/>
              </w:rPr>
            </w:pPr>
            <w:r>
              <w:rPr>
                <w:rFonts w:ascii="Myriad Pro Light" w:hAnsi="Myriad Pro Light"/>
                <w:color w:val="auto"/>
                <w:kern w:val="0"/>
                <w:sz w:val="20"/>
                <w:lang w:val="es-AR" w:eastAsia="x-none"/>
              </w:rPr>
              <w:t>CC</w:t>
            </w:r>
            <w:r w:rsidR="00A752C3">
              <w:rPr>
                <w:rFonts w:ascii="Myriad Pro Light" w:hAnsi="Myriad Pro Light"/>
                <w:color w:val="auto"/>
                <w:kern w:val="0"/>
                <w:sz w:val="20"/>
                <w:lang w:val="es-AR" w:eastAsia="x-none"/>
              </w:rPr>
              <w:t>8</w:t>
            </w:r>
            <w:r w:rsidR="001C0B01" w:rsidRPr="00726799">
              <w:rPr>
                <w:rFonts w:ascii="Myriad Pro Light" w:hAnsi="Myriad Pro Light"/>
                <w:color w:val="auto"/>
                <w:kern w:val="0"/>
                <w:sz w:val="20"/>
                <w:lang w:val="es-AR" w:eastAsia="x-none"/>
              </w:rPr>
              <w:t>-</w:t>
            </w:r>
            <w:r w:rsidR="00A67CFF" w:rsidRPr="00726799">
              <w:rPr>
                <w:rFonts w:ascii="Myriad Pro Light" w:hAnsi="Myriad Pro Light"/>
                <w:color w:val="auto"/>
                <w:kern w:val="0"/>
                <w:sz w:val="20"/>
                <w:lang w:val="es-AR" w:eastAsia="x-none"/>
              </w:rPr>
              <w:t xml:space="preserve"> TLC-O-85-</w:t>
            </w:r>
            <w:r w:rsidR="00A752C3">
              <w:rPr>
                <w:rFonts w:ascii="Myriad Pro Light" w:hAnsi="Myriad Pro Light"/>
                <w:color w:val="auto"/>
                <w:kern w:val="0"/>
                <w:sz w:val="20"/>
                <w:lang w:val="es-AR" w:eastAsia="x-none"/>
              </w:rPr>
              <w:t>2015.05.25</w:t>
            </w:r>
          </w:p>
        </w:tc>
      </w:tr>
      <w:tr w:rsidR="007A62AE" w:rsidRPr="00726799" w14:paraId="3F514AC7" w14:textId="77777777" w:rsidTr="004A55C9">
        <w:tc>
          <w:tcPr>
            <w:tcW w:w="4675" w:type="dxa"/>
            <w:shd w:val="clear" w:color="auto" w:fill="auto"/>
          </w:tcPr>
          <w:p w14:paraId="7305C098" w14:textId="39F22B1E" w:rsidR="007A62AE" w:rsidRPr="00726799" w:rsidRDefault="007A62AE" w:rsidP="001C0B01">
            <w:pPr>
              <w:pStyle w:val="Body"/>
              <w:spacing w:before="0" w:after="0"/>
              <w:jc w:val="both"/>
              <w:rPr>
                <w:rFonts w:ascii="Myriad Pro Light" w:hAnsi="Myriad Pro Light"/>
                <w:color w:val="auto"/>
                <w:kern w:val="0"/>
                <w:sz w:val="20"/>
                <w:lang w:val="es-AR" w:eastAsia="x-none"/>
              </w:rPr>
            </w:pPr>
            <w:r w:rsidRPr="00726799">
              <w:rPr>
                <w:rFonts w:ascii="Myriad Pro Light" w:hAnsi="Myriad Pro Light"/>
                <w:color w:val="auto"/>
                <w:kern w:val="0"/>
                <w:sz w:val="20"/>
                <w:lang w:val="es-AR" w:eastAsia="x-none"/>
              </w:rPr>
              <w:lastRenderedPageBreak/>
              <w:t xml:space="preserve">Para productos de trabajo generados de un proyecto que requieran fecha, dado que son documentos generales para todos los proyectos como minutas, se cambia la palabra </w:t>
            </w:r>
            <w:r w:rsidR="001C0B01" w:rsidRPr="00726799">
              <w:rPr>
                <w:rFonts w:ascii="Myriad Pro Light" w:hAnsi="Myriad Pro Light"/>
                <w:color w:val="auto"/>
                <w:kern w:val="0"/>
                <w:sz w:val="20"/>
                <w:lang w:val="es-AR" w:eastAsia="x-none"/>
              </w:rPr>
              <w:t>FO-DE</w:t>
            </w:r>
            <w:r w:rsidR="00E5566D" w:rsidRPr="00726799">
              <w:rPr>
                <w:rFonts w:ascii="Myriad Pro Light" w:hAnsi="Myriad Pro Light"/>
                <w:color w:val="auto"/>
                <w:kern w:val="0"/>
                <w:sz w:val="20"/>
                <w:lang w:val="es-AR" w:eastAsia="x-none"/>
              </w:rPr>
              <w:t>-00#</w:t>
            </w:r>
            <w:r w:rsidR="001C0B01" w:rsidRPr="00726799">
              <w:rPr>
                <w:rFonts w:ascii="Myriad Pro Light" w:hAnsi="Myriad Pro Light"/>
                <w:color w:val="auto"/>
                <w:kern w:val="0"/>
                <w:sz w:val="20"/>
                <w:lang w:val="es-AR" w:eastAsia="x-none"/>
              </w:rPr>
              <w:t xml:space="preserve"> </w:t>
            </w:r>
            <w:r w:rsidRPr="00726799">
              <w:rPr>
                <w:rFonts w:ascii="Myriad Pro Light" w:hAnsi="Myriad Pro Light"/>
                <w:color w:val="auto"/>
                <w:kern w:val="0"/>
                <w:sz w:val="20"/>
                <w:lang w:val="es-AR" w:eastAsia="x-none"/>
              </w:rPr>
              <w:t xml:space="preserve"> por la clave </w:t>
            </w:r>
            <w:r w:rsidR="00BE21DB">
              <w:rPr>
                <w:rFonts w:ascii="Myriad Pro Light" w:hAnsi="Myriad Pro Light"/>
                <w:color w:val="auto"/>
                <w:kern w:val="0"/>
                <w:sz w:val="20"/>
                <w:lang w:val="es-AR" w:eastAsia="x-none"/>
              </w:rPr>
              <w:t xml:space="preserve">y nombre </w:t>
            </w:r>
            <w:r w:rsidRPr="00726799">
              <w:rPr>
                <w:rFonts w:ascii="Myriad Pro Light" w:hAnsi="Myriad Pro Light"/>
                <w:color w:val="auto"/>
                <w:kern w:val="0"/>
                <w:sz w:val="20"/>
                <w:lang w:val="es-AR" w:eastAsia="x-none"/>
              </w:rPr>
              <w:t>del proyecto y se sigue la siguiente estructura:</w:t>
            </w:r>
          </w:p>
        </w:tc>
        <w:tc>
          <w:tcPr>
            <w:tcW w:w="4675" w:type="dxa"/>
            <w:shd w:val="clear" w:color="auto" w:fill="auto"/>
          </w:tcPr>
          <w:p w14:paraId="3EBA7643" w14:textId="4E3DA58E" w:rsidR="007A62AE" w:rsidRPr="00726799" w:rsidRDefault="00102024" w:rsidP="004A55C9">
            <w:pPr>
              <w:pStyle w:val="Body"/>
              <w:spacing w:before="0" w:after="0"/>
              <w:jc w:val="center"/>
              <w:rPr>
                <w:rFonts w:ascii="Myriad Pro Light" w:hAnsi="Myriad Pro Light"/>
                <w:color w:val="auto"/>
                <w:kern w:val="0"/>
                <w:sz w:val="20"/>
                <w:lang w:val="es-AR" w:eastAsia="x-none"/>
              </w:rPr>
            </w:pPr>
            <w:r>
              <w:rPr>
                <w:rFonts w:ascii="Myriad Pro Light" w:hAnsi="Myriad Pro Light"/>
                <w:color w:val="auto"/>
                <w:kern w:val="0"/>
                <w:sz w:val="20"/>
                <w:lang w:val="es-AR" w:eastAsia="x-none"/>
              </w:rPr>
              <w:t>&lt;</w:t>
            </w:r>
            <w:r w:rsidR="00A752C3">
              <w:rPr>
                <w:rFonts w:ascii="Myriad Pro Light" w:hAnsi="Myriad Pro Light"/>
                <w:color w:val="auto"/>
                <w:kern w:val="0"/>
                <w:sz w:val="20"/>
                <w:lang w:val="es-AR" w:eastAsia="x-none"/>
              </w:rPr>
              <w:t>Nombre del documento</w:t>
            </w:r>
            <w:r w:rsidR="007A62AE" w:rsidRPr="00726799">
              <w:rPr>
                <w:rFonts w:ascii="Myriad Pro Light" w:hAnsi="Myriad Pro Light"/>
                <w:color w:val="auto"/>
                <w:kern w:val="0"/>
                <w:sz w:val="20"/>
                <w:lang w:val="es-AR" w:eastAsia="x-none"/>
              </w:rPr>
              <w:t>&gt; seguido por un guion medio &lt;(-)&gt; seguido</w:t>
            </w:r>
            <w:r w:rsidR="00A752C3">
              <w:rPr>
                <w:rFonts w:ascii="Myriad Pro Light" w:hAnsi="Myriad Pro Light"/>
                <w:color w:val="auto"/>
                <w:kern w:val="0"/>
                <w:sz w:val="20"/>
                <w:lang w:val="es-AR" w:eastAsia="x-none"/>
              </w:rPr>
              <w:t xml:space="preserve"> de una descripción &lt;Clave y Nombre del proyecto</w:t>
            </w:r>
            <w:r w:rsidR="007A62AE" w:rsidRPr="00726799">
              <w:rPr>
                <w:rFonts w:ascii="Myriad Pro Light" w:hAnsi="Myriad Pro Light"/>
                <w:color w:val="auto"/>
                <w:kern w:val="0"/>
                <w:sz w:val="20"/>
                <w:lang w:val="es-AR" w:eastAsia="x-none"/>
              </w:rPr>
              <w:t>&gt; seguido de un guion medio &lt;(-)&gt; seguido de la fecha en el siguiente formato &lt;</w:t>
            </w:r>
            <w:r w:rsidR="00CC2535">
              <w:rPr>
                <w:rFonts w:ascii="Myriad Pro Light" w:hAnsi="Myriad Pro Light"/>
                <w:color w:val="auto"/>
                <w:kern w:val="0"/>
                <w:sz w:val="20"/>
                <w:lang w:val="es-AR" w:eastAsia="x-none"/>
              </w:rPr>
              <w:t>aaaa.mm.dd</w:t>
            </w:r>
            <w:r w:rsidR="007A62AE" w:rsidRPr="00726799">
              <w:rPr>
                <w:rFonts w:ascii="Myriad Pro Light" w:hAnsi="Myriad Pro Light"/>
                <w:color w:val="auto"/>
                <w:kern w:val="0"/>
                <w:sz w:val="20"/>
                <w:lang w:val="es-AR" w:eastAsia="x-none"/>
              </w:rPr>
              <w:t>&gt;</w:t>
            </w:r>
          </w:p>
          <w:p w14:paraId="1257C9AD" w14:textId="77777777" w:rsidR="001C0B01" w:rsidRPr="00726799" w:rsidRDefault="001C0B01" w:rsidP="001C0B01">
            <w:pPr>
              <w:pStyle w:val="Body"/>
              <w:spacing w:before="0" w:after="0"/>
              <w:rPr>
                <w:rFonts w:ascii="Myriad Pro Light" w:hAnsi="Myriad Pro Light"/>
                <w:color w:val="auto"/>
                <w:kern w:val="0"/>
                <w:sz w:val="20"/>
                <w:lang w:val="es-AR" w:eastAsia="x-none"/>
              </w:rPr>
            </w:pPr>
          </w:p>
          <w:p w14:paraId="592621D5" w14:textId="77777777" w:rsidR="00A752C3" w:rsidRDefault="001C0B01" w:rsidP="00A752C3">
            <w:pPr>
              <w:pStyle w:val="Body"/>
              <w:spacing w:before="0" w:after="0"/>
              <w:rPr>
                <w:rFonts w:ascii="Myriad Pro Light" w:hAnsi="Myriad Pro Light"/>
                <w:color w:val="auto"/>
                <w:kern w:val="0"/>
                <w:sz w:val="20"/>
                <w:lang w:val="es-AR" w:eastAsia="x-none"/>
              </w:rPr>
            </w:pPr>
            <w:r w:rsidRPr="00726799">
              <w:rPr>
                <w:rFonts w:ascii="Myriad Pro Light" w:hAnsi="Myriad Pro Light"/>
                <w:color w:val="auto"/>
                <w:kern w:val="0"/>
                <w:sz w:val="20"/>
                <w:lang w:val="es-AR" w:eastAsia="x-none"/>
              </w:rPr>
              <w:t xml:space="preserve">Ejemplo. </w:t>
            </w:r>
          </w:p>
          <w:p w14:paraId="60EB560E" w14:textId="489DE620" w:rsidR="001C0B01" w:rsidRPr="00A752C3" w:rsidRDefault="00A752C3" w:rsidP="00A752C3">
            <w:pPr>
              <w:pStyle w:val="Body"/>
              <w:spacing w:before="0" w:after="0"/>
              <w:rPr>
                <w:rFonts w:ascii="Myriad Pro Light" w:hAnsi="Myriad Pro Light"/>
                <w:color w:val="auto"/>
                <w:kern w:val="0"/>
                <w:sz w:val="20"/>
                <w:lang w:val="es-AR" w:eastAsia="x-none"/>
              </w:rPr>
            </w:pPr>
            <w:r>
              <w:rPr>
                <w:rFonts w:ascii="Myriad Pro Light" w:hAnsi="Myriad Pro Light"/>
                <w:color w:val="auto"/>
                <w:kern w:val="0"/>
                <w:sz w:val="20"/>
                <w:lang w:val="es-MX" w:eastAsia="x-none"/>
              </w:rPr>
              <w:t>MR-</w:t>
            </w:r>
            <w:r>
              <w:rPr>
                <w:rFonts w:ascii="Myriad Pro Light" w:hAnsi="Myriad Pro Light"/>
                <w:color w:val="auto"/>
                <w:kern w:val="0"/>
                <w:sz w:val="20"/>
                <w:lang w:val="es-AR" w:eastAsia="x-none"/>
              </w:rPr>
              <w:t>TLC-O-477-Paquete Nacional+Roaming-2015.06.25</w:t>
            </w:r>
          </w:p>
        </w:tc>
      </w:tr>
      <w:tr w:rsidR="007A62AE" w:rsidRPr="00726799" w14:paraId="4395C0EB" w14:textId="77777777" w:rsidTr="004A55C9">
        <w:tc>
          <w:tcPr>
            <w:tcW w:w="4675" w:type="dxa"/>
            <w:shd w:val="clear" w:color="auto" w:fill="auto"/>
          </w:tcPr>
          <w:p w14:paraId="429E3ECF" w14:textId="43F4E8C9" w:rsidR="007A62AE" w:rsidRPr="00726799" w:rsidRDefault="007A62AE" w:rsidP="004A55C9">
            <w:pPr>
              <w:pStyle w:val="Body"/>
              <w:spacing w:before="0" w:after="0"/>
              <w:jc w:val="both"/>
              <w:rPr>
                <w:rFonts w:ascii="Myriad Pro Light" w:hAnsi="Myriad Pro Light"/>
                <w:color w:val="auto"/>
                <w:kern w:val="0"/>
                <w:sz w:val="20"/>
                <w:lang w:val="es-AR" w:eastAsia="x-none"/>
              </w:rPr>
            </w:pPr>
            <w:r w:rsidRPr="00726799">
              <w:rPr>
                <w:rFonts w:ascii="Myriad Pro Light" w:hAnsi="Myriad Pro Light"/>
                <w:color w:val="auto"/>
                <w:kern w:val="0"/>
                <w:sz w:val="20"/>
                <w:lang w:val="es-AR" w:eastAsia="x-none"/>
              </w:rPr>
              <w:t xml:space="preserve">Para  las listas de verificación </w:t>
            </w:r>
            <w:r w:rsidR="00A752C3">
              <w:rPr>
                <w:rFonts w:ascii="Myriad Pro Light" w:hAnsi="Myriad Pro Light"/>
                <w:color w:val="auto"/>
                <w:kern w:val="0"/>
                <w:sz w:val="20"/>
                <w:lang w:val="es-AR" w:eastAsia="x-none"/>
              </w:rPr>
              <w:t xml:space="preserve"> de código y </w:t>
            </w:r>
            <w:proofErr w:type="spellStart"/>
            <w:r w:rsidR="00A752C3">
              <w:rPr>
                <w:rFonts w:ascii="Myriad Pro Light" w:hAnsi="Myriad Pro Light"/>
                <w:color w:val="auto"/>
                <w:kern w:val="0"/>
                <w:sz w:val="20"/>
                <w:lang w:val="es-AR" w:eastAsia="x-none"/>
              </w:rPr>
              <w:t>checklist</w:t>
            </w:r>
            <w:proofErr w:type="spellEnd"/>
            <w:r w:rsidR="00A752C3">
              <w:rPr>
                <w:rFonts w:ascii="Myriad Pro Light" w:hAnsi="Myriad Pro Light"/>
                <w:color w:val="auto"/>
                <w:kern w:val="0"/>
                <w:sz w:val="20"/>
                <w:lang w:val="es-AR" w:eastAsia="x-none"/>
              </w:rPr>
              <w:t xml:space="preserve"> de auditorías físicas y funcionales generadas </w:t>
            </w:r>
            <w:r w:rsidRPr="00726799">
              <w:rPr>
                <w:rFonts w:ascii="Myriad Pro Light" w:hAnsi="Myriad Pro Light"/>
                <w:color w:val="auto"/>
                <w:kern w:val="0"/>
                <w:sz w:val="20"/>
                <w:lang w:val="es-AR" w:eastAsia="x-none"/>
              </w:rPr>
              <w:t xml:space="preserve"> de los proyectos y se sigue la siguiente estructura:</w:t>
            </w:r>
          </w:p>
        </w:tc>
        <w:tc>
          <w:tcPr>
            <w:tcW w:w="4675" w:type="dxa"/>
            <w:shd w:val="clear" w:color="auto" w:fill="auto"/>
          </w:tcPr>
          <w:p w14:paraId="4BDC57DA" w14:textId="54C9CBDE" w:rsidR="007A62AE" w:rsidRPr="00726799" w:rsidRDefault="007A62AE" w:rsidP="004A55C9">
            <w:pPr>
              <w:pStyle w:val="Body"/>
              <w:spacing w:before="0" w:after="0"/>
              <w:jc w:val="center"/>
              <w:rPr>
                <w:rFonts w:ascii="Myriad Pro Light" w:hAnsi="Myriad Pro Light"/>
                <w:color w:val="auto"/>
                <w:kern w:val="0"/>
                <w:sz w:val="20"/>
                <w:lang w:val="es-AR" w:eastAsia="x-none"/>
              </w:rPr>
            </w:pPr>
            <w:r w:rsidRPr="00726799">
              <w:rPr>
                <w:rFonts w:ascii="Myriad Pro Light" w:hAnsi="Myriad Pro Light"/>
                <w:color w:val="auto"/>
                <w:kern w:val="0"/>
                <w:sz w:val="20"/>
                <w:lang w:val="es-AR" w:eastAsia="x-none"/>
              </w:rPr>
              <w:t>&lt;</w:t>
            </w:r>
            <w:r w:rsidR="00A752C3">
              <w:rPr>
                <w:rFonts w:ascii="Myriad Pro Light" w:hAnsi="Myriad Pro Light"/>
                <w:color w:val="auto"/>
                <w:kern w:val="0"/>
                <w:sz w:val="20"/>
                <w:lang w:val="es-AR" w:eastAsia="x-none"/>
              </w:rPr>
              <w:t>Nombre del documento</w:t>
            </w:r>
            <w:r w:rsidRPr="00726799">
              <w:rPr>
                <w:rFonts w:ascii="Myriad Pro Light" w:hAnsi="Myriad Pro Light"/>
                <w:color w:val="auto"/>
                <w:kern w:val="0"/>
                <w:sz w:val="20"/>
                <w:lang w:val="es-AR" w:eastAsia="x-none"/>
              </w:rPr>
              <w:t>&gt; seguido por un guion medio</w:t>
            </w:r>
            <w:r w:rsidR="00A752C3">
              <w:rPr>
                <w:rFonts w:ascii="Myriad Pro Light" w:hAnsi="Myriad Pro Light"/>
                <w:color w:val="auto"/>
                <w:kern w:val="0"/>
                <w:sz w:val="20"/>
                <w:lang w:val="es-AR" w:eastAsia="x-none"/>
              </w:rPr>
              <w:t xml:space="preserve"> &lt;(-)&gt; seguido por el &lt;Clave y Nombre del proyecto</w:t>
            </w:r>
            <w:r w:rsidRPr="00726799">
              <w:rPr>
                <w:rFonts w:ascii="Myriad Pro Light" w:hAnsi="Myriad Pro Light"/>
                <w:color w:val="auto"/>
                <w:kern w:val="0"/>
                <w:sz w:val="20"/>
                <w:lang w:val="es-AR" w:eastAsia="x-none"/>
              </w:rPr>
              <w:t>&gt; seguido por un guion medio &lt;(-)&gt; &lt;</w:t>
            </w:r>
            <w:r w:rsidR="00CC2535">
              <w:rPr>
                <w:rFonts w:ascii="Myriad Pro Light" w:hAnsi="Myriad Pro Light"/>
                <w:color w:val="auto"/>
                <w:kern w:val="0"/>
                <w:sz w:val="20"/>
                <w:lang w:val="es-AR" w:eastAsia="x-none"/>
              </w:rPr>
              <w:t>aaaa.mm.dd</w:t>
            </w:r>
            <w:r w:rsidRPr="00726799">
              <w:rPr>
                <w:rFonts w:ascii="Myriad Pro Light" w:hAnsi="Myriad Pro Light"/>
                <w:color w:val="auto"/>
                <w:kern w:val="0"/>
                <w:sz w:val="20"/>
                <w:lang w:val="es-AR" w:eastAsia="x-none"/>
              </w:rPr>
              <w:t>&gt;</w:t>
            </w:r>
          </w:p>
          <w:p w14:paraId="5F231910" w14:textId="77777777" w:rsidR="00572DAB" w:rsidRPr="00726799" w:rsidRDefault="00572DAB" w:rsidP="004A55C9">
            <w:pPr>
              <w:pStyle w:val="Body"/>
              <w:spacing w:before="0" w:after="0"/>
              <w:jc w:val="center"/>
              <w:rPr>
                <w:rFonts w:ascii="Myriad Pro Light" w:hAnsi="Myriad Pro Light"/>
                <w:color w:val="auto"/>
                <w:kern w:val="0"/>
                <w:sz w:val="20"/>
                <w:lang w:val="es-AR" w:eastAsia="x-none"/>
              </w:rPr>
            </w:pPr>
          </w:p>
          <w:p w14:paraId="1CD8AD59" w14:textId="0C35065C" w:rsidR="00A752C3" w:rsidRPr="00F927F9" w:rsidRDefault="00572DAB" w:rsidP="00572DAB">
            <w:pPr>
              <w:pStyle w:val="Body"/>
              <w:spacing w:before="0" w:after="0"/>
              <w:rPr>
                <w:rFonts w:ascii="Myriad Pro Light" w:hAnsi="Myriad Pro Light"/>
                <w:color w:val="auto"/>
                <w:kern w:val="0"/>
                <w:sz w:val="20"/>
                <w:lang w:val="es-AR" w:eastAsia="x-none"/>
              </w:rPr>
            </w:pPr>
            <w:r w:rsidRPr="00726799">
              <w:rPr>
                <w:rFonts w:ascii="Myriad Pro Light" w:hAnsi="Myriad Pro Light"/>
                <w:color w:val="auto"/>
                <w:kern w:val="0"/>
                <w:sz w:val="20"/>
                <w:lang w:val="es-AR" w:eastAsia="x-none"/>
              </w:rPr>
              <w:t xml:space="preserve">Ejemplo. </w:t>
            </w:r>
          </w:p>
          <w:p w14:paraId="7B31E11B" w14:textId="26F966B5" w:rsidR="00572DAB" w:rsidRPr="00726799" w:rsidRDefault="00572DAB" w:rsidP="00572DAB">
            <w:pPr>
              <w:pStyle w:val="Body"/>
              <w:spacing w:before="0" w:after="0"/>
              <w:jc w:val="center"/>
              <w:rPr>
                <w:rFonts w:ascii="Myriad Pro Light" w:hAnsi="Myriad Pro Light"/>
                <w:color w:val="auto"/>
                <w:kern w:val="0"/>
                <w:sz w:val="20"/>
                <w:lang w:val="es-AR" w:eastAsia="x-none"/>
              </w:rPr>
            </w:pPr>
            <w:r w:rsidRPr="00726799">
              <w:rPr>
                <w:rFonts w:ascii="Myriad Pro Light" w:hAnsi="Myriad Pro Light"/>
                <w:color w:val="auto"/>
                <w:kern w:val="0"/>
                <w:sz w:val="20"/>
                <w:lang w:val="es-AR" w:eastAsia="x-none"/>
              </w:rPr>
              <w:t>TLC-O-85-Checklist-Telcel-</w:t>
            </w:r>
            <w:r w:rsidR="00A752C3">
              <w:rPr>
                <w:rFonts w:ascii="Myriad Pro Light" w:hAnsi="Myriad Pro Light"/>
                <w:color w:val="auto"/>
                <w:kern w:val="0"/>
                <w:sz w:val="20"/>
                <w:lang w:val="es-AR" w:eastAsia="x-none"/>
              </w:rPr>
              <w:t>20</w:t>
            </w:r>
            <w:r w:rsidRPr="00726799">
              <w:rPr>
                <w:rFonts w:ascii="Myriad Pro Light" w:hAnsi="Myriad Pro Light"/>
                <w:color w:val="auto"/>
                <w:kern w:val="0"/>
                <w:sz w:val="20"/>
                <w:lang w:val="es-AR" w:eastAsia="x-none"/>
              </w:rPr>
              <w:t>15</w:t>
            </w:r>
            <w:r w:rsidR="00A752C3">
              <w:rPr>
                <w:rFonts w:ascii="Myriad Pro Light" w:hAnsi="Myriad Pro Light"/>
                <w:color w:val="auto"/>
                <w:kern w:val="0"/>
                <w:sz w:val="20"/>
                <w:lang w:val="es-AR" w:eastAsia="x-none"/>
              </w:rPr>
              <w:t>.</w:t>
            </w:r>
            <w:r w:rsidRPr="00726799">
              <w:rPr>
                <w:rFonts w:ascii="Myriad Pro Light" w:hAnsi="Myriad Pro Light"/>
                <w:color w:val="auto"/>
                <w:kern w:val="0"/>
                <w:sz w:val="20"/>
                <w:lang w:val="es-AR" w:eastAsia="x-none"/>
              </w:rPr>
              <w:t>05</w:t>
            </w:r>
            <w:r w:rsidR="00A752C3">
              <w:rPr>
                <w:rFonts w:ascii="Myriad Pro Light" w:hAnsi="Myriad Pro Light"/>
                <w:color w:val="auto"/>
                <w:kern w:val="0"/>
                <w:sz w:val="20"/>
                <w:lang w:val="es-AR" w:eastAsia="x-none"/>
              </w:rPr>
              <w:t>.01</w:t>
            </w:r>
          </w:p>
        </w:tc>
      </w:tr>
      <w:tr w:rsidR="007A62AE" w:rsidRPr="00726799" w14:paraId="2EA20B57" w14:textId="77777777" w:rsidTr="004A55C9">
        <w:tc>
          <w:tcPr>
            <w:tcW w:w="4675" w:type="dxa"/>
            <w:shd w:val="clear" w:color="auto" w:fill="auto"/>
          </w:tcPr>
          <w:p w14:paraId="6E85B450" w14:textId="57383311" w:rsidR="007A62AE" w:rsidRPr="00726799" w:rsidRDefault="007A62AE" w:rsidP="00A752C3">
            <w:pPr>
              <w:pStyle w:val="Body"/>
              <w:spacing w:before="0" w:after="0"/>
              <w:jc w:val="both"/>
              <w:rPr>
                <w:rFonts w:ascii="Myriad Pro Light" w:hAnsi="Myriad Pro Light"/>
                <w:color w:val="auto"/>
                <w:kern w:val="0"/>
                <w:sz w:val="20"/>
                <w:lang w:val="es-AR" w:eastAsia="x-none"/>
              </w:rPr>
            </w:pPr>
            <w:r w:rsidRPr="00726799">
              <w:rPr>
                <w:rFonts w:ascii="Myriad Pro Light" w:hAnsi="Myriad Pro Light"/>
                <w:color w:val="auto"/>
                <w:kern w:val="0"/>
                <w:sz w:val="20"/>
                <w:lang w:val="es-AR" w:eastAsia="x-none"/>
              </w:rPr>
              <w:t xml:space="preserve">Para los </w:t>
            </w:r>
            <w:r w:rsidR="00A752C3">
              <w:rPr>
                <w:rFonts w:ascii="Myriad Pro Light" w:hAnsi="Myriad Pro Light"/>
                <w:color w:val="auto"/>
                <w:kern w:val="0"/>
                <w:sz w:val="20"/>
                <w:lang w:val="es-AR" w:eastAsia="x-none"/>
              </w:rPr>
              <w:t xml:space="preserve">documentos </w:t>
            </w:r>
            <w:r w:rsidRPr="00726799">
              <w:rPr>
                <w:rFonts w:ascii="Myriad Pro Light" w:hAnsi="Myriad Pro Light"/>
                <w:color w:val="auto"/>
                <w:kern w:val="0"/>
                <w:sz w:val="20"/>
                <w:lang w:val="es-AR" w:eastAsia="x-none"/>
              </w:rPr>
              <w:t xml:space="preserve">generados de la definición de las áreas que no pertenecen a un proyecto y que requieren fecha, se cambia la palabra </w:t>
            </w:r>
            <w:r w:rsidR="00A752C3">
              <w:rPr>
                <w:rFonts w:ascii="Myriad Pro Light" w:hAnsi="Myriad Pro Light"/>
                <w:color w:val="auto"/>
                <w:kern w:val="0"/>
                <w:sz w:val="20"/>
                <w:lang w:val="es-AR" w:eastAsia="x-none"/>
              </w:rPr>
              <w:t>clave del formato</w:t>
            </w:r>
            <w:r w:rsidRPr="00726799">
              <w:rPr>
                <w:rFonts w:ascii="Myriad Pro Light" w:hAnsi="Myriad Pro Light"/>
                <w:color w:val="auto"/>
                <w:kern w:val="0"/>
                <w:sz w:val="20"/>
                <w:lang w:val="es-AR" w:eastAsia="x-none"/>
              </w:rPr>
              <w:t xml:space="preserve"> por </w:t>
            </w:r>
            <w:r w:rsidR="00D17B9E" w:rsidRPr="00726799">
              <w:rPr>
                <w:rFonts w:ascii="Myriad Pro Light" w:hAnsi="Myriad Pro Light"/>
                <w:color w:val="auto"/>
                <w:kern w:val="0"/>
                <w:sz w:val="20"/>
                <w:lang w:val="es-AR" w:eastAsia="x-none"/>
              </w:rPr>
              <w:t>CIT</w:t>
            </w:r>
            <w:r w:rsidRPr="00726799">
              <w:rPr>
                <w:rFonts w:ascii="Myriad Pro Light" w:hAnsi="Myriad Pro Light"/>
                <w:color w:val="auto"/>
                <w:kern w:val="0"/>
                <w:sz w:val="20"/>
                <w:lang w:val="es-AR" w:eastAsia="x-none"/>
              </w:rPr>
              <w:t xml:space="preserve"> y se sigue la siguiente estructura:</w:t>
            </w:r>
          </w:p>
        </w:tc>
        <w:tc>
          <w:tcPr>
            <w:tcW w:w="4675" w:type="dxa"/>
            <w:shd w:val="clear" w:color="auto" w:fill="auto"/>
          </w:tcPr>
          <w:p w14:paraId="1A634971" w14:textId="37CD89E1" w:rsidR="007A62AE" w:rsidRPr="00726799" w:rsidRDefault="007A62AE" w:rsidP="004A55C9">
            <w:pPr>
              <w:pStyle w:val="Body"/>
              <w:spacing w:before="0" w:after="0"/>
              <w:jc w:val="center"/>
              <w:rPr>
                <w:rFonts w:ascii="Myriad Pro Light" w:hAnsi="Myriad Pro Light"/>
                <w:color w:val="auto"/>
                <w:kern w:val="0"/>
                <w:sz w:val="20"/>
                <w:lang w:val="es-AR" w:eastAsia="x-none"/>
              </w:rPr>
            </w:pPr>
            <w:r w:rsidRPr="00726799">
              <w:rPr>
                <w:rFonts w:ascii="Myriad Pro Light" w:hAnsi="Myriad Pro Light"/>
                <w:color w:val="auto"/>
                <w:kern w:val="0"/>
                <w:sz w:val="20"/>
                <w:lang w:val="es-AR" w:eastAsia="x-none"/>
              </w:rPr>
              <w:t>&lt;</w:t>
            </w:r>
            <w:r w:rsidR="00D17B9E" w:rsidRPr="00726799">
              <w:rPr>
                <w:rFonts w:ascii="Myriad Pro Light" w:hAnsi="Myriad Pro Light"/>
                <w:color w:val="auto"/>
                <w:kern w:val="0"/>
                <w:sz w:val="20"/>
                <w:lang w:val="es-AR" w:eastAsia="x-none"/>
              </w:rPr>
              <w:t>CIT</w:t>
            </w:r>
            <w:r w:rsidR="00F927F9">
              <w:rPr>
                <w:rFonts w:ascii="Myriad Pro Light" w:hAnsi="Myriad Pro Light"/>
                <w:color w:val="auto"/>
                <w:kern w:val="0"/>
                <w:sz w:val="20"/>
                <w:lang w:val="es-AR" w:eastAsia="x-none"/>
              </w:rPr>
              <w:t>-Departamento</w:t>
            </w:r>
            <w:r w:rsidRPr="00726799">
              <w:rPr>
                <w:rFonts w:ascii="Myriad Pro Light" w:hAnsi="Myriad Pro Light"/>
                <w:color w:val="auto"/>
                <w:kern w:val="0"/>
                <w:sz w:val="20"/>
                <w:lang w:val="es-AR" w:eastAsia="x-none"/>
              </w:rPr>
              <w:t>&gt; seguido por un guion medio &lt;(-)&gt; seguido por &lt;</w:t>
            </w:r>
            <w:r w:rsidR="00A752C3">
              <w:rPr>
                <w:rFonts w:ascii="Myriad Pro Light" w:hAnsi="Myriad Pro Light"/>
                <w:color w:val="auto"/>
                <w:kern w:val="0"/>
                <w:sz w:val="20"/>
                <w:lang w:val="es-AR" w:eastAsia="x-none"/>
              </w:rPr>
              <w:t>Nombre del documento</w:t>
            </w:r>
            <w:r w:rsidRPr="00726799">
              <w:rPr>
                <w:rFonts w:ascii="Myriad Pro Light" w:hAnsi="Myriad Pro Light"/>
                <w:color w:val="auto"/>
                <w:kern w:val="0"/>
                <w:sz w:val="20"/>
                <w:lang w:val="es-AR" w:eastAsia="x-none"/>
              </w:rPr>
              <w:t xml:space="preserve">&gt; seguido por un guion medio &lt;(-)&gt; </w:t>
            </w:r>
            <w:r w:rsidR="00F927F9">
              <w:rPr>
                <w:rFonts w:ascii="Myriad Pro Light" w:hAnsi="Myriad Pro Light"/>
                <w:color w:val="auto"/>
                <w:kern w:val="0"/>
                <w:sz w:val="20"/>
                <w:lang w:val="es-AR" w:eastAsia="x-none"/>
              </w:rPr>
              <w:t>seguido por&lt;Clave y Nombre del proyecto</w:t>
            </w:r>
            <w:r w:rsidR="00F927F9" w:rsidRPr="00726799">
              <w:rPr>
                <w:rFonts w:ascii="Myriad Pro Light" w:hAnsi="Myriad Pro Light"/>
                <w:color w:val="auto"/>
                <w:kern w:val="0"/>
                <w:sz w:val="20"/>
                <w:lang w:val="es-AR" w:eastAsia="x-none"/>
              </w:rPr>
              <w:t>&gt; seguido por u</w:t>
            </w:r>
            <w:r w:rsidR="00F927F9">
              <w:rPr>
                <w:rFonts w:ascii="Myriad Pro Light" w:hAnsi="Myriad Pro Light"/>
                <w:color w:val="auto"/>
                <w:kern w:val="0"/>
                <w:sz w:val="20"/>
                <w:lang w:val="es-AR" w:eastAsia="x-none"/>
              </w:rPr>
              <w:t xml:space="preserve">n guion medio &lt;(-)&gt; seguido </w:t>
            </w:r>
            <w:proofErr w:type="spellStart"/>
            <w:r w:rsidR="00F927F9">
              <w:rPr>
                <w:rFonts w:ascii="Myriad Pro Light" w:hAnsi="Myriad Pro Light"/>
                <w:color w:val="auto"/>
                <w:kern w:val="0"/>
                <w:sz w:val="20"/>
                <w:lang w:val="es-AR" w:eastAsia="x-none"/>
              </w:rPr>
              <w:t>p</w:t>
            </w:r>
            <w:r w:rsidRPr="00726799">
              <w:rPr>
                <w:rFonts w:ascii="Myriad Pro Light" w:hAnsi="Myriad Pro Light"/>
                <w:color w:val="auto"/>
                <w:kern w:val="0"/>
                <w:sz w:val="20"/>
                <w:lang w:val="es-AR" w:eastAsia="x-none"/>
              </w:rPr>
              <w:t>por</w:t>
            </w:r>
            <w:proofErr w:type="spellEnd"/>
            <w:r w:rsidRPr="00726799">
              <w:rPr>
                <w:rFonts w:ascii="Myriad Pro Light" w:hAnsi="Myriad Pro Light"/>
                <w:color w:val="auto"/>
                <w:kern w:val="0"/>
                <w:sz w:val="20"/>
                <w:lang w:val="es-AR" w:eastAsia="x-none"/>
              </w:rPr>
              <w:t xml:space="preserve"> la fecha </w:t>
            </w:r>
            <w:r w:rsidR="00A752C3">
              <w:rPr>
                <w:rFonts w:ascii="Myriad Pro Light" w:hAnsi="Myriad Pro Light"/>
                <w:color w:val="auto"/>
                <w:kern w:val="0"/>
                <w:sz w:val="20"/>
                <w:lang w:val="es-AR" w:eastAsia="x-none"/>
              </w:rPr>
              <w:t>de recepción</w:t>
            </w:r>
            <w:r w:rsidRPr="00726799">
              <w:rPr>
                <w:rFonts w:ascii="Myriad Pro Light" w:hAnsi="Myriad Pro Light"/>
                <w:color w:val="auto"/>
                <w:kern w:val="0"/>
                <w:sz w:val="20"/>
                <w:lang w:val="es-AR" w:eastAsia="x-none"/>
              </w:rPr>
              <w:t>&lt;</w:t>
            </w:r>
            <w:r w:rsidR="00CC2535">
              <w:rPr>
                <w:rFonts w:ascii="Myriad Pro Light" w:hAnsi="Myriad Pro Light"/>
                <w:color w:val="auto"/>
                <w:kern w:val="0"/>
                <w:sz w:val="20"/>
                <w:lang w:val="es-AR" w:eastAsia="x-none"/>
              </w:rPr>
              <w:t>aaaa.mm.dd</w:t>
            </w:r>
            <w:r w:rsidRPr="00726799">
              <w:rPr>
                <w:rFonts w:ascii="Myriad Pro Light" w:hAnsi="Myriad Pro Light"/>
                <w:color w:val="auto"/>
                <w:kern w:val="0"/>
                <w:sz w:val="20"/>
                <w:lang w:val="es-AR" w:eastAsia="x-none"/>
              </w:rPr>
              <w:t>&gt;</w:t>
            </w:r>
          </w:p>
          <w:p w14:paraId="6E052893" w14:textId="77777777" w:rsidR="00572DAB" w:rsidRPr="00726799" w:rsidRDefault="00572DAB" w:rsidP="00572DAB">
            <w:pPr>
              <w:pStyle w:val="Body"/>
              <w:spacing w:before="0" w:after="0"/>
              <w:rPr>
                <w:rFonts w:ascii="Myriad Pro Light" w:hAnsi="Myriad Pro Light"/>
                <w:color w:val="auto"/>
                <w:kern w:val="0"/>
                <w:sz w:val="20"/>
                <w:lang w:val="es-AR" w:eastAsia="x-none"/>
              </w:rPr>
            </w:pPr>
            <w:r w:rsidRPr="00726799">
              <w:rPr>
                <w:rFonts w:ascii="Myriad Pro Light" w:hAnsi="Myriad Pro Light"/>
                <w:color w:val="auto"/>
                <w:kern w:val="0"/>
                <w:sz w:val="20"/>
                <w:lang w:val="es-AR" w:eastAsia="x-none"/>
              </w:rPr>
              <w:br/>
              <w:t>Ejemplo.</w:t>
            </w:r>
          </w:p>
          <w:p w14:paraId="56F275E7" w14:textId="5E229B0C" w:rsidR="00572DAB" w:rsidRPr="00726799" w:rsidRDefault="000D73F5" w:rsidP="00A752C3">
            <w:pPr>
              <w:pStyle w:val="Body"/>
              <w:spacing w:before="0" w:after="0"/>
              <w:jc w:val="center"/>
              <w:rPr>
                <w:rFonts w:ascii="Myriad Pro Light" w:hAnsi="Myriad Pro Light"/>
                <w:color w:val="auto"/>
                <w:kern w:val="0"/>
                <w:sz w:val="20"/>
                <w:lang w:val="es-AR" w:eastAsia="x-none"/>
              </w:rPr>
            </w:pPr>
            <w:r w:rsidRPr="00726799">
              <w:rPr>
                <w:rFonts w:ascii="Myriad Pro Light" w:hAnsi="Myriad Pro Light"/>
                <w:color w:val="auto"/>
                <w:kern w:val="0"/>
                <w:sz w:val="20"/>
                <w:lang w:val="es-AR" w:eastAsia="x-none"/>
              </w:rPr>
              <w:t>CIT</w:t>
            </w:r>
            <w:r w:rsidR="00A752C3">
              <w:rPr>
                <w:rFonts w:ascii="Myriad Pro Light" w:hAnsi="Myriad Pro Light"/>
                <w:color w:val="auto"/>
                <w:kern w:val="0"/>
                <w:sz w:val="20"/>
                <w:lang w:val="es-AR" w:eastAsia="x-none"/>
              </w:rPr>
              <w:t>-PT-</w:t>
            </w:r>
            <w:r w:rsidR="00F927F9">
              <w:rPr>
                <w:rFonts w:ascii="Myriad Pro Light" w:hAnsi="Myriad Pro Light"/>
                <w:color w:val="auto"/>
                <w:kern w:val="0"/>
                <w:sz w:val="20"/>
                <w:lang w:val="es-AR" w:eastAsia="x-none"/>
              </w:rPr>
              <w:t xml:space="preserve"> TLC-O-477-Paquete Nacional+Roaming-</w:t>
            </w:r>
            <w:r w:rsidR="00572DAB" w:rsidRPr="00726799">
              <w:rPr>
                <w:rFonts w:ascii="Myriad Pro Light" w:hAnsi="Myriad Pro Light"/>
                <w:color w:val="auto"/>
                <w:kern w:val="0"/>
                <w:sz w:val="20"/>
                <w:lang w:val="es-AR" w:eastAsia="x-none"/>
              </w:rPr>
              <w:t>15</w:t>
            </w:r>
            <w:r w:rsidR="00A752C3">
              <w:rPr>
                <w:rFonts w:ascii="Myriad Pro Light" w:hAnsi="Myriad Pro Light"/>
                <w:color w:val="auto"/>
                <w:kern w:val="0"/>
                <w:sz w:val="20"/>
                <w:lang w:val="es-AR" w:eastAsia="x-none"/>
              </w:rPr>
              <w:t>.</w:t>
            </w:r>
            <w:r w:rsidR="00572DAB" w:rsidRPr="00726799">
              <w:rPr>
                <w:rFonts w:ascii="Myriad Pro Light" w:hAnsi="Myriad Pro Light"/>
                <w:color w:val="auto"/>
                <w:kern w:val="0"/>
                <w:sz w:val="20"/>
                <w:lang w:val="es-AR" w:eastAsia="x-none"/>
              </w:rPr>
              <w:t>05</w:t>
            </w:r>
            <w:r w:rsidR="00A752C3">
              <w:rPr>
                <w:rFonts w:ascii="Myriad Pro Light" w:hAnsi="Myriad Pro Light"/>
                <w:color w:val="auto"/>
                <w:kern w:val="0"/>
                <w:sz w:val="20"/>
                <w:lang w:val="es-AR" w:eastAsia="x-none"/>
              </w:rPr>
              <w:t>.15</w:t>
            </w:r>
          </w:p>
        </w:tc>
      </w:tr>
      <w:tr w:rsidR="007A62AE" w:rsidRPr="00726799" w14:paraId="1CDF00A0" w14:textId="77777777" w:rsidTr="004A55C9">
        <w:tc>
          <w:tcPr>
            <w:tcW w:w="4675" w:type="dxa"/>
            <w:shd w:val="clear" w:color="auto" w:fill="auto"/>
          </w:tcPr>
          <w:p w14:paraId="1054C983" w14:textId="77777777" w:rsidR="007A62AE" w:rsidRPr="00726799" w:rsidRDefault="007A62AE" w:rsidP="004A55C9">
            <w:pPr>
              <w:pStyle w:val="Body"/>
              <w:spacing w:before="0" w:after="0"/>
              <w:jc w:val="both"/>
              <w:rPr>
                <w:rFonts w:ascii="Myriad Pro Light" w:hAnsi="Myriad Pro Light"/>
                <w:color w:val="auto"/>
                <w:kern w:val="0"/>
                <w:sz w:val="20"/>
                <w:lang w:val="es-AR" w:eastAsia="x-none"/>
              </w:rPr>
            </w:pPr>
            <w:r w:rsidRPr="00726799">
              <w:rPr>
                <w:rFonts w:ascii="Myriad Pro Light" w:hAnsi="Myriad Pro Light"/>
                <w:color w:val="auto"/>
                <w:kern w:val="0"/>
                <w:sz w:val="20"/>
                <w:lang w:val="es-AR" w:eastAsia="x-none"/>
              </w:rPr>
              <w:t>Para los contratos y propuestas comerciales en el proceso de Comercial se seguirá la siguiente estructura:</w:t>
            </w:r>
          </w:p>
        </w:tc>
        <w:tc>
          <w:tcPr>
            <w:tcW w:w="4675" w:type="dxa"/>
            <w:shd w:val="clear" w:color="auto" w:fill="auto"/>
          </w:tcPr>
          <w:p w14:paraId="1FC3547C" w14:textId="638D4258" w:rsidR="007A62AE" w:rsidRPr="00726799" w:rsidRDefault="00F927F9" w:rsidP="004A55C9">
            <w:pPr>
              <w:pStyle w:val="Body"/>
              <w:spacing w:before="0" w:after="0"/>
              <w:jc w:val="center"/>
              <w:rPr>
                <w:rFonts w:ascii="Myriad Pro Light" w:hAnsi="Myriad Pro Light"/>
                <w:color w:val="auto"/>
                <w:kern w:val="0"/>
                <w:sz w:val="20"/>
                <w:lang w:val="es-AR" w:eastAsia="x-none"/>
              </w:rPr>
            </w:pPr>
            <w:r>
              <w:rPr>
                <w:rFonts w:ascii="Myriad Pro Light" w:hAnsi="Myriad Pro Light"/>
                <w:color w:val="auto"/>
                <w:kern w:val="0"/>
                <w:sz w:val="20"/>
                <w:lang w:val="es-AR" w:eastAsia="x-none"/>
              </w:rPr>
              <w:t>&lt;CIT-Departamento&gt;</w:t>
            </w:r>
            <w:r w:rsidRPr="00726799">
              <w:rPr>
                <w:rFonts w:ascii="Myriad Pro Light" w:hAnsi="Myriad Pro Light"/>
                <w:color w:val="auto"/>
                <w:kern w:val="0"/>
                <w:sz w:val="20"/>
                <w:lang w:val="es-AR" w:eastAsia="x-none"/>
              </w:rPr>
              <w:t xml:space="preserve"> seguido por un guion medio &lt;(-)&gt; seguido por </w:t>
            </w:r>
            <w:r>
              <w:rPr>
                <w:rFonts w:ascii="Myriad Pro Light" w:hAnsi="Myriad Pro Light"/>
                <w:color w:val="auto"/>
                <w:kern w:val="0"/>
                <w:sz w:val="20"/>
                <w:lang w:val="es-AR" w:eastAsia="x-none"/>
              </w:rPr>
              <w:t>&lt;Nombre del Documento&gt;</w:t>
            </w:r>
            <w:r w:rsidRPr="00726799">
              <w:rPr>
                <w:rFonts w:ascii="Myriad Pro Light" w:hAnsi="Myriad Pro Light"/>
                <w:color w:val="auto"/>
                <w:kern w:val="0"/>
                <w:sz w:val="20"/>
                <w:lang w:val="es-AR" w:eastAsia="x-none"/>
              </w:rPr>
              <w:t xml:space="preserve"> seguido por un guion medio &lt;(-)&gt; seguido por</w:t>
            </w:r>
            <w:r>
              <w:rPr>
                <w:rFonts w:ascii="Myriad Pro Light" w:hAnsi="Myriad Pro Light"/>
                <w:color w:val="auto"/>
                <w:kern w:val="0"/>
                <w:sz w:val="20"/>
                <w:lang w:val="es-AR" w:eastAsia="x-none"/>
              </w:rPr>
              <w:t>&lt;Clave y Nombre del Proyecto&gt;</w:t>
            </w:r>
            <w:r w:rsidR="007A62AE" w:rsidRPr="00726799">
              <w:rPr>
                <w:rFonts w:ascii="Myriad Pro Light" w:hAnsi="Myriad Pro Light"/>
                <w:color w:val="auto"/>
                <w:kern w:val="0"/>
                <w:sz w:val="20"/>
                <w:lang w:val="es-AR" w:eastAsia="x-none"/>
              </w:rPr>
              <w:t xml:space="preserve"> seguido por un guion medio &lt;(-)&gt; seguido por la fecha de inicio &lt;</w:t>
            </w:r>
            <w:r w:rsidR="00CC2535">
              <w:rPr>
                <w:rFonts w:ascii="Myriad Pro Light" w:hAnsi="Myriad Pro Light"/>
                <w:color w:val="auto"/>
                <w:kern w:val="0"/>
                <w:sz w:val="20"/>
                <w:lang w:val="es-AR" w:eastAsia="x-none"/>
              </w:rPr>
              <w:t>aaaa.mm.dd</w:t>
            </w:r>
            <w:r w:rsidR="007A62AE" w:rsidRPr="00726799">
              <w:rPr>
                <w:rFonts w:ascii="Myriad Pro Light" w:hAnsi="Myriad Pro Light"/>
                <w:color w:val="auto"/>
                <w:kern w:val="0"/>
                <w:sz w:val="20"/>
                <w:lang w:val="es-AR" w:eastAsia="x-none"/>
              </w:rPr>
              <w:t>&gt;</w:t>
            </w:r>
          </w:p>
          <w:p w14:paraId="238CE97C" w14:textId="77777777" w:rsidR="00572DAB" w:rsidRPr="00726799" w:rsidRDefault="00572DAB" w:rsidP="00572DAB">
            <w:pPr>
              <w:pStyle w:val="Body"/>
              <w:spacing w:before="0" w:after="0"/>
              <w:rPr>
                <w:rFonts w:ascii="Myriad Pro Light" w:hAnsi="Myriad Pro Light"/>
                <w:color w:val="auto"/>
                <w:kern w:val="0"/>
                <w:sz w:val="20"/>
                <w:lang w:val="es-AR" w:eastAsia="x-none"/>
              </w:rPr>
            </w:pPr>
          </w:p>
          <w:p w14:paraId="6FE6005D" w14:textId="77777777" w:rsidR="00572DAB" w:rsidRPr="00726799" w:rsidRDefault="00572DAB" w:rsidP="00572DAB">
            <w:pPr>
              <w:pStyle w:val="Body"/>
              <w:spacing w:before="0" w:after="0"/>
              <w:rPr>
                <w:rFonts w:ascii="Myriad Pro Light" w:hAnsi="Myriad Pro Light"/>
                <w:color w:val="auto"/>
                <w:kern w:val="0"/>
                <w:sz w:val="20"/>
                <w:lang w:val="es-AR" w:eastAsia="x-none"/>
              </w:rPr>
            </w:pPr>
            <w:r w:rsidRPr="00726799">
              <w:rPr>
                <w:rFonts w:ascii="Myriad Pro Light" w:hAnsi="Myriad Pro Light"/>
                <w:color w:val="auto"/>
                <w:kern w:val="0"/>
                <w:sz w:val="20"/>
                <w:lang w:val="es-AR" w:eastAsia="x-none"/>
              </w:rPr>
              <w:t>Ejemplo.</w:t>
            </w:r>
          </w:p>
          <w:p w14:paraId="65A8EED3" w14:textId="70A2FCEA" w:rsidR="00572DAB" w:rsidRPr="00726799" w:rsidRDefault="00F927F9" w:rsidP="00572DAB">
            <w:pPr>
              <w:pStyle w:val="Body"/>
              <w:spacing w:before="0" w:after="0"/>
              <w:jc w:val="center"/>
              <w:rPr>
                <w:rFonts w:ascii="Myriad Pro Light" w:hAnsi="Myriad Pro Light"/>
                <w:color w:val="auto"/>
                <w:kern w:val="0"/>
                <w:sz w:val="20"/>
                <w:lang w:val="es-AR" w:eastAsia="x-none"/>
              </w:rPr>
            </w:pPr>
            <w:r>
              <w:rPr>
                <w:rFonts w:ascii="Myriad Pro Light" w:hAnsi="Myriad Pro Light"/>
                <w:color w:val="auto"/>
                <w:kern w:val="0"/>
                <w:sz w:val="20"/>
                <w:lang w:val="es-AR" w:eastAsia="x-none"/>
              </w:rPr>
              <w:t>CIT-</w:t>
            </w:r>
            <w:proofErr w:type="spellStart"/>
            <w:r w:rsidR="00572DAB" w:rsidRPr="00726799">
              <w:rPr>
                <w:rFonts w:ascii="Myriad Pro Light" w:hAnsi="Myriad Pro Light"/>
                <w:color w:val="auto"/>
                <w:kern w:val="0"/>
                <w:sz w:val="20"/>
                <w:lang w:val="es-AR" w:eastAsia="x-none"/>
              </w:rPr>
              <w:t>NombredelDocumento</w:t>
            </w:r>
            <w:proofErr w:type="spellEnd"/>
            <w:r w:rsidR="00572DAB" w:rsidRPr="00726799">
              <w:rPr>
                <w:rFonts w:ascii="Myriad Pro Light" w:hAnsi="Myriad Pro Light"/>
                <w:color w:val="auto"/>
                <w:kern w:val="0"/>
                <w:sz w:val="20"/>
                <w:lang w:val="es-AR" w:eastAsia="x-none"/>
              </w:rPr>
              <w:t>-</w:t>
            </w:r>
            <w:r w:rsidR="00A752C3">
              <w:rPr>
                <w:rFonts w:ascii="Myriad Pro Light" w:hAnsi="Myriad Pro Light"/>
                <w:color w:val="auto"/>
                <w:kern w:val="0"/>
                <w:sz w:val="20"/>
                <w:lang w:val="es-AR" w:eastAsia="x-none"/>
              </w:rPr>
              <w:t xml:space="preserve"> Paquete </w:t>
            </w:r>
            <w:proofErr w:type="spellStart"/>
            <w:r w:rsidR="00A752C3">
              <w:rPr>
                <w:rFonts w:ascii="Myriad Pro Light" w:hAnsi="Myriad Pro Light"/>
                <w:color w:val="auto"/>
                <w:kern w:val="0"/>
                <w:sz w:val="20"/>
                <w:lang w:val="es-AR" w:eastAsia="x-none"/>
              </w:rPr>
              <w:t>Nacional+Roaming</w:t>
            </w:r>
            <w:proofErr w:type="spellEnd"/>
            <w:r w:rsidR="00A752C3">
              <w:rPr>
                <w:rFonts w:ascii="Myriad Pro Light" w:hAnsi="Myriad Pro Light"/>
                <w:color w:val="auto"/>
                <w:kern w:val="0"/>
                <w:sz w:val="20"/>
                <w:lang w:val="es-AR" w:eastAsia="x-none"/>
              </w:rPr>
              <w:t xml:space="preserve"> -</w:t>
            </w:r>
            <w:r w:rsidR="00572DAB" w:rsidRPr="00726799">
              <w:rPr>
                <w:rFonts w:ascii="Myriad Pro Light" w:hAnsi="Myriad Pro Light"/>
                <w:color w:val="auto"/>
                <w:kern w:val="0"/>
                <w:sz w:val="20"/>
                <w:lang w:val="es-AR" w:eastAsia="x-none"/>
              </w:rPr>
              <w:t>15</w:t>
            </w:r>
            <w:r w:rsidR="00A752C3">
              <w:rPr>
                <w:rFonts w:ascii="Myriad Pro Light" w:hAnsi="Myriad Pro Light"/>
                <w:color w:val="auto"/>
                <w:kern w:val="0"/>
                <w:sz w:val="20"/>
                <w:lang w:val="es-AR" w:eastAsia="x-none"/>
              </w:rPr>
              <w:t>.0</w:t>
            </w:r>
            <w:r w:rsidR="00572DAB" w:rsidRPr="00726799">
              <w:rPr>
                <w:rFonts w:ascii="Myriad Pro Light" w:hAnsi="Myriad Pro Light"/>
                <w:color w:val="auto"/>
                <w:kern w:val="0"/>
                <w:sz w:val="20"/>
                <w:lang w:val="es-AR" w:eastAsia="x-none"/>
              </w:rPr>
              <w:t>1</w:t>
            </w:r>
            <w:r w:rsidR="00A752C3">
              <w:rPr>
                <w:rFonts w:ascii="Myriad Pro Light" w:hAnsi="Myriad Pro Light"/>
                <w:color w:val="auto"/>
                <w:kern w:val="0"/>
                <w:sz w:val="20"/>
                <w:lang w:val="es-AR" w:eastAsia="x-none"/>
              </w:rPr>
              <w:t>.</w:t>
            </w:r>
            <w:r w:rsidR="00572DAB" w:rsidRPr="00726799">
              <w:rPr>
                <w:rFonts w:ascii="Myriad Pro Light" w:hAnsi="Myriad Pro Light"/>
                <w:color w:val="auto"/>
                <w:kern w:val="0"/>
                <w:sz w:val="20"/>
                <w:lang w:val="es-AR" w:eastAsia="x-none"/>
              </w:rPr>
              <w:t>15.</w:t>
            </w:r>
          </w:p>
        </w:tc>
      </w:tr>
      <w:tr w:rsidR="007A62AE" w:rsidRPr="00726799" w14:paraId="57328703" w14:textId="77777777" w:rsidTr="004A55C9">
        <w:tc>
          <w:tcPr>
            <w:tcW w:w="4675" w:type="dxa"/>
            <w:shd w:val="clear" w:color="auto" w:fill="auto"/>
          </w:tcPr>
          <w:p w14:paraId="3227CA26" w14:textId="77777777" w:rsidR="007A62AE" w:rsidRPr="00726799" w:rsidRDefault="007A62AE" w:rsidP="004A55C9">
            <w:pPr>
              <w:pStyle w:val="Body"/>
              <w:spacing w:before="0" w:after="0"/>
              <w:jc w:val="both"/>
              <w:rPr>
                <w:rFonts w:ascii="Myriad Pro Light" w:hAnsi="Myriad Pro Light"/>
                <w:color w:val="auto"/>
                <w:kern w:val="0"/>
                <w:sz w:val="20"/>
                <w:lang w:val="es-AR" w:eastAsia="x-none"/>
              </w:rPr>
            </w:pPr>
            <w:r w:rsidRPr="00726799">
              <w:rPr>
                <w:rFonts w:ascii="Myriad Pro Light" w:hAnsi="Myriad Pro Light"/>
                <w:color w:val="auto"/>
                <w:kern w:val="0"/>
                <w:sz w:val="20"/>
                <w:lang w:val="es-AR" w:eastAsia="x-none"/>
              </w:rPr>
              <w:t>Para todos los diplomas, certificados entregados durante o después de cualquier capacitación, se seguirá el siguiente nombrado:</w:t>
            </w:r>
          </w:p>
        </w:tc>
        <w:tc>
          <w:tcPr>
            <w:tcW w:w="4675" w:type="dxa"/>
            <w:shd w:val="clear" w:color="auto" w:fill="auto"/>
          </w:tcPr>
          <w:p w14:paraId="3B82ED58" w14:textId="1E733EDA" w:rsidR="007A62AE" w:rsidRPr="00726799" w:rsidRDefault="00F927F9" w:rsidP="004A55C9">
            <w:pPr>
              <w:pStyle w:val="Body"/>
              <w:spacing w:before="0" w:after="0"/>
              <w:jc w:val="center"/>
              <w:rPr>
                <w:rFonts w:ascii="Myriad Pro Light" w:hAnsi="Myriad Pro Light"/>
                <w:color w:val="auto"/>
                <w:kern w:val="0"/>
                <w:sz w:val="20"/>
                <w:lang w:val="es-AR" w:eastAsia="x-none"/>
              </w:rPr>
            </w:pPr>
            <w:r>
              <w:rPr>
                <w:rFonts w:ascii="Myriad Pro Light" w:hAnsi="Myriad Pro Light"/>
                <w:color w:val="auto"/>
                <w:kern w:val="0"/>
                <w:sz w:val="20"/>
                <w:lang w:val="es-AR" w:eastAsia="x-none"/>
              </w:rPr>
              <w:t xml:space="preserve">&lt;CIT&gt;Seguido por un guion medio &lt;-&gt;seguido por </w:t>
            </w:r>
            <w:r w:rsidR="007A62AE" w:rsidRPr="00726799">
              <w:rPr>
                <w:rFonts w:ascii="Myriad Pro Light" w:hAnsi="Myriad Pro Light"/>
                <w:color w:val="auto"/>
                <w:kern w:val="0"/>
                <w:sz w:val="20"/>
                <w:lang w:val="es-AR" w:eastAsia="x-none"/>
              </w:rPr>
              <w:t>&lt;Clave</w:t>
            </w:r>
            <w:r>
              <w:rPr>
                <w:rFonts w:ascii="Myriad Pro Light" w:hAnsi="Myriad Pro Light"/>
                <w:color w:val="auto"/>
                <w:kern w:val="0"/>
                <w:sz w:val="20"/>
                <w:lang w:val="es-AR" w:eastAsia="x-none"/>
              </w:rPr>
              <w:t xml:space="preserve"> y nombre</w:t>
            </w:r>
            <w:r w:rsidR="007A62AE" w:rsidRPr="00726799">
              <w:rPr>
                <w:rFonts w:ascii="Myriad Pro Light" w:hAnsi="Myriad Pro Light"/>
                <w:color w:val="auto"/>
                <w:kern w:val="0"/>
                <w:sz w:val="20"/>
                <w:lang w:val="es-AR" w:eastAsia="x-none"/>
              </w:rPr>
              <w:t xml:space="preserve"> del Proyecto&gt; seguido por un guion medio &lt;(-)&gt; seguido por el &lt;Nombre del Documento&gt; seguido por un guion medio &lt;(-)&gt; seguido por el nombre de la persona de la cual es el diploma &lt;Nombre de Persona&gt;</w:t>
            </w:r>
            <w:r>
              <w:rPr>
                <w:rFonts w:ascii="Myriad Pro Light" w:hAnsi="Myriad Pro Light"/>
                <w:color w:val="auto"/>
                <w:kern w:val="0"/>
                <w:sz w:val="20"/>
                <w:lang w:val="es-AR" w:eastAsia="x-none"/>
              </w:rPr>
              <w:t xml:space="preserve"> seguido por un guion medio&lt;-&gt; seguido por la fecha de entrega</w:t>
            </w:r>
            <w:r w:rsidRPr="00726799">
              <w:rPr>
                <w:rFonts w:ascii="Myriad Pro Light" w:hAnsi="Myriad Pro Light"/>
                <w:color w:val="auto"/>
                <w:kern w:val="0"/>
                <w:sz w:val="20"/>
                <w:lang w:val="es-AR" w:eastAsia="x-none"/>
              </w:rPr>
              <w:t>&lt;</w:t>
            </w:r>
            <w:r>
              <w:rPr>
                <w:rFonts w:ascii="Myriad Pro Light" w:hAnsi="Myriad Pro Light"/>
                <w:color w:val="auto"/>
                <w:kern w:val="0"/>
                <w:sz w:val="20"/>
                <w:lang w:val="es-AR" w:eastAsia="x-none"/>
              </w:rPr>
              <w:t>aaaa.mm.dd</w:t>
            </w:r>
            <w:r w:rsidRPr="00726799">
              <w:rPr>
                <w:rFonts w:ascii="Myriad Pro Light" w:hAnsi="Myriad Pro Light"/>
                <w:color w:val="auto"/>
                <w:kern w:val="0"/>
                <w:sz w:val="20"/>
                <w:lang w:val="es-AR" w:eastAsia="x-none"/>
              </w:rPr>
              <w:t>&gt;</w:t>
            </w:r>
          </w:p>
          <w:p w14:paraId="28D82522" w14:textId="77777777" w:rsidR="00572DAB" w:rsidRPr="00726799" w:rsidRDefault="00572DAB" w:rsidP="00572DAB">
            <w:pPr>
              <w:pStyle w:val="Body"/>
              <w:spacing w:before="0" w:after="0"/>
              <w:rPr>
                <w:rFonts w:ascii="Myriad Pro Light" w:hAnsi="Myriad Pro Light"/>
                <w:color w:val="auto"/>
                <w:kern w:val="0"/>
                <w:sz w:val="20"/>
                <w:lang w:val="es-AR" w:eastAsia="x-none"/>
              </w:rPr>
            </w:pPr>
            <w:r w:rsidRPr="00726799">
              <w:rPr>
                <w:rFonts w:ascii="Myriad Pro Light" w:hAnsi="Myriad Pro Light"/>
                <w:color w:val="auto"/>
                <w:kern w:val="0"/>
                <w:sz w:val="20"/>
                <w:lang w:val="es-AR" w:eastAsia="x-none"/>
              </w:rPr>
              <w:t>Ejemplo.</w:t>
            </w:r>
          </w:p>
          <w:p w14:paraId="07154CDE" w14:textId="2292C561" w:rsidR="00572DAB" w:rsidRPr="00726799" w:rsidRDefault="00F927F9">
            <w:pPr>
              <w:pStyle w:val="Body"/>
              <w:spacing w:before="0" w:after="0"/>
              <w:jc w:val="center"/>
              <w:rPr>
                <w:rFonts w:ascii="Myriad Pro Light" w:hAnsi="Myriad Pro Light"/>
                <w:color w:val="auto"/>
                <w:kern w:val="0"/>
                <w:sz w:val="20"/>
                <w:lang w:val="es-AR" w:eastAsia="x-none"/>
              </w:rPr>
              <w:pPrChange w:id="56" w:author="Cristhian Martín Méndez" w:date="2015-05-21T12:06:00Z">
                <w:pPr>
                  <w:pStyle w:val="Body"/>
                  <w:spacing w:before="0" w:after="0"/>
                </w:pPr>
              </w:pPrChange>
            </w:pPr>
            <w:r>
              <w:rPr>
                <w:rFonts w:ascii="Myriad Pro Light" w:hAnsi="Myriad Pro Light"/>
                <w:color w:val="auto"/>
                <w:kern w:val="0"/>
                <w:sz w:val="20"/>
                <w:lang w:val="es-AR" w:eastAsia="x-none"/>
              </w:rPr>
              <w:lastRenderedPageBreak/>
              <w:t>CIT-Paquete Nacional+Roaming</w:t>
            </w:r>
            <w:ins w:id="57" w:author="Cristhian Martín Méndez" w:date="2015-05-21T12:06:00Z">
              <w:r w:rsidR="00572DAB" w:rsidRPr="00726799">
                <w:rPr>
                  <w:rFonts w:ascii="Myriad Pro Light" w:hAnsi="Myriad Pro Light"/>
                  <w:color w:val="auto"/>
                  <w:kern w:val="0"/>
                  <w:sz w:val="20"/>
                  <w:lang w:val="es-AR" w:eastAsia="x-none"/>
                </w:rPr>
                <w:t>-Diploma</w:t>
              </w:r>
              <w:r w:rsidR="000D1B93" w:rsidRPr="00726799">
                <w:rPr>
                  <w:rFonts w:ascii="Myriad Pro Light" w:hAnsi="Myriad Pro Light"/>
                  <w:color w:val="auto"/>
                  <w:kern w:val="0"/>
                  <w:sz w:val="20"/>
                  <w:lang w:val="es-AR" w:eastAsia="x-none"/>
                </w:rPr>
                <w:t>-JoseHdzMtz</w:t>
              </w:r>
            </w:ins>
            <w:r>
              <w:rPr>
                <w:rFonts w:ascii="Myriad Pro Light" w:hAnsi="Myriad Pro Light"/>
                <w:color w:val="auto"/>
                <w:kern w:val="0"/>
                <w:sz w:val="20"/>
                <w:lang w:val="es-AR" w:eastAsia="x-none"/>
              </w:rPr>
              <w:t>-2015-01-15</w:t>
            </w:r>
          </w:p>
        </w:tc>
      </w:tr>
      <w:tr w:rsidR="007A62AE" w:rsidRPr="00726799" w14:paraId="3644E340" w14:textId="77777777" w:rsidTr="004A55C9">
        <w:tc>
          <w:tcPr>
            <w:tcW w:w="4675" w:type="dxa"/>
            <w:shd w:val="clear" w:color="auto" w:fill="auto"/>
          </w:tcPr>
          <w:p w14:paraId="487257EE" w14:textId="77777777" w:rsidR="007A62AE" w:rsidRPr="00726799" w:rsidRDefault="007A62AE" w:rsidP="004A55C9">
            <w:pPr>
              <w:pStyle w:val="Body"/>
              <w:spacing w:before="0" w:after="0"/>
              <w:jc w:val="both"/>
              <w:rPr>
                <w:rFonts w:ascii="Myriad Pro Light" w:hAnsi="Myriad Pro Light"/>
                <w:color w:val="auto"/>
                <w:kern w:val="0"/>
                <w:sz w:val="20"/>
                <w:lang w:val="es-AR" w:eastAsia="x-none"/>
              </w:rPr>
            </w:pPr>
            <w:r w:rsidRPr="00726799">
              <w:rPr>
                <w:rFonts w:ascii="Myriad Pro Light" w:hAnsi="Myriad Pro Light"/>
                <w:color w:val="auto"/>
                <w:kern w:val="0"/>
                <w:sz w:val="20"/>
                <w:lang w:val="es-AR" w:eastAsia="x-none"/>
              </w:rPr>
              <w:lastRenderedPageBreak/>
              <w:t>Para los Reporte de Seguimiento de Capacitación Organizacional, se seguirá el siguiente nombrado:</w:t>
            </w:r>
          </w:p>
        </w:tc>
        <w:tc>
          <w:tcPr>
            <w:tcW w:w="4675" w:type="dxa"/>
            <w:shd w:val="clear" w:color="auto" w:fill="auto"/>
          </w:tcPr>
          <w:p w14:paraId="75AA44B7" w14:textId="77777777" w:rsidR="00F927F9" w:rsidRPr="00726799" w:rsidRDefault="00F927F9" w:rsidP="00F927F9">
            <w:pPr>
              <w:pStyle w:val="Body"/>
              <w:spacing w:before="0" w:after="0"/>
              <w:jc w:val="center"/>
              <w:rPr>
                <w:rFonts w:ascii="Myriad Pro Light" w:hAnsi="Myriad Pro Light"/>
                <w:color w:val="auto"/>
                <w:kern w:val="0"/>
                <w:sz w:val="20"/>
                <w:lang w:val="es-AR" w:eastAsia="x-none"/>
              </w:rPr>
            </w:pPr>
            <w:r>
              <w:rPr>
                <w:rFonts w:ascii="Myriad Pro Light" w:hAnsi="Myriad Pro Light"/>
                <w:color w:val="auto"/>
                <w:kern w:val="0"/>
                <w:sz w:val="20"/>
                <w:lang w:val="es-AR" w:eastAsia="x-none"/>
              </w:rPr>
              <w:t xml:space="preserve">&lt;CIT&gt;Seguido por un guion medio &lt;-&gt;seguido por </w:t>
            </w:r>
            <w:r w:rsidRPr="00726799">
              <w:rPr>
                <w:rFonts w:ascii="Myriad Pro Light" w:hAnsi="Myriad Pro Light"/>
                <w:color w:val="auto"/>
                <w:kern w:val="0"/>
                <w:sz w:val="20"/>
                <w:lang w:val="es-AR" w:eastAsia="x-none"/>
              </w:rPr>
              <w:t>&lt;Clave</w:t>
            </w:r>
            <w:r>
              <w:rPr>
                <w:rFonts w:ascii="Myriad Pro Light" w:hAnsi="Myriad Pro Light"/>
                <w:color w:val="auto"/>
                <w:kern w:val="0"/>
                <w:sz w:val="20"/>
                <w:lang w:val="es-AR" w:eastAsia="x-none"/>
              </w:rPr>
              <w:t xml:space="preserve"> y nombre</w:t>
            </w:r>
            <w:r w:rsidRPr="00726799">
              <w:rPr>
                <w:rFonts w:ascii="Myriad Pro Light" w:hAnsi="Myriad Pro Light"/>
                <w:color w:val="auto"/>
                <w:kern w:val="0"/>
                <w:sz w:val="20"/>
                <w:lang w:val="es-AR" w:eastAsia="x-none"/>
              </w:rPr>
              <w:t xml:space="preserve"> del Proyecto&gt; seguido por un guion medio &lt;(-)&gt; seguido por el &lt;Nombre del Documento&gt; seguido por un guion medio &lt;(-)&gt; seguido por el nombre de la persona de la cual es el diploma &lt;Nombre de Persona&gt;</w:t>
            </w:r>
            <w:r>
              <w:rPr>
                <w:rFonts w:ascii="Myriad Pro Light" w:hAnsi="Myriad Pro Light"/>
                <w:color w:val="auto"/>
                <w:kern w:val="0"/>
                <w:sz w:val="20"/>
                <w:lang w:val="es-AR" w:eastAsia="x-none"/>
              </w:rPr>
              <w:t xml:space="preserve"> seguido por un guion medio&lt;-&gt; seguido por la fecha de entrega</w:t>
            </w:r>
            <w:r w:rsidRPr="00726799">
              <w:rPr>
                <w:rFonts w:ascii="Myriad Pro Light" w:hAnsi="Myriad Pro Light"/>
                <w:color w:val="auto"/>
                <w:kern w:val="0"/>
                <w:sz w:val="20"/>
                <w:lang w:val="es-AR" w:eastAsia="x-none"/>
              </w:rPr>
              <w:t>&lt;</w:t>
            </w:r>
            <w:r>
              <w:rPr>
                <w:rFonts w:ascii="Myriad Pro Light" w:hAnsi="Myriad Pro Light"/>
                <w:color w:val="auto"/>
                <w:kern w:val="0"/>
                <w:sz w:val="20"/>
                <w:lang w:val="es-AR" w:eastAsia="x-none"/>
              </w:rPr>
              <w:t>aaaa.mm.dd</w:t>
            </w:r>
            <w:r w:rsidRPr="00726799">
              <w:rPr>
                <w:rFonts w:ascii="Myriad Pro Light" w:hAnsi="Myriad Pro Light"/>
                <w:color w:val="auto"/>
                <w:kern w:val="0"/>
                <w:sz w:val="20"/>
                <w:lang w:val="es-AR" w:eastAsia="x-none"/>
              </w:rPr>
              <w:t>&gt;</w:t>
            </w:r>
          </w:p>
          <w:p w14:paraId="36ACC4BE" w14:textId="1D047E06" w:rsidR="00F927F9" w:rsidRPr="00726799" w:rsidRDefault="00F927F9" w:rsidP="00F927F9">
            <w:pPr>
              <w:pStyle w:val="Body"/>
              <w:spacing w:before="0" w:after="0"/>
              <w:rPr>
                <w:ins w:id="58" w:author="Cristhian Martín Méndez" w:date="2015-05-21T12:06:00Z"/>
                <w:rFonts w:ascii="Myriad Pro Light" w:hAnsi="Myriad Pro Light"/>
                <w:color w:val="auto"/>
                <w:kern w:val="0"/>
                <w:sz w:val="20"/>
                <w:lang w:val="es-AR" w:eastAsia="x-none"/>
              </w:rPr>
            </w:pPr>
            <w:r>
              <w:rPr>
                <w:rFonts w:ascii="Myriad Pro Light" w:hAnsi="Myriad Pro Light"/>
                <w:color w:val="auto"/>
                <w:kern w:val="0"/>
                <w:sz w:val="20"/>
                <w:lang w:val="es-AR" w:eastAsia="x-none"/>
              </w:rPr>
              <w:t>Ejemplo.</w:t>
            </w:r>
          </w:p>
          <w:p w14:paraId="63184CBD" w14:textId="1161CA4C" w:rsidR="000D1B93" w:rsidRPr="00726799" w:rsidRDefault="00F927F9" w:rsidP="00DB7A8A">
            <w:pPr>
              <w:pStyle w:val="Body"/>
              <w:spacing w:before="0" w:after="0"/>
              <w:jc w:val="center"/>
              <w:rPr>
                <w:rFonts w:ascii="Myriad Pro Light" w:hAnsi="Myriad Pro Light"/>
                <w:color w:val="auto"/>
                <w:kern w:val="0"/>
                <w:sz w:val="20"/>
                <w:lang w:val="es-AR" w:eastAsia="x-none"/>
              </w:rPr>
            </w:pPr>
            <w:r>
              <w:rPr>
                <w:rFonts w:ascii="Myriad Pro Light" w:hAnsi="Myriad Pro Light"/>
                <w:color w:val="auto"/>
                <w:kern w:val="0"/>
                <w:sz w:val="20"/>
                <w:lang w:val="es-AR" w:eastAsia="x-none"/>
              </w:rPr>
              <w:t>CIT-Paquete Nacional+Roaming</w:t>
            </w:r>
            <w:ins w:id="59" w:author="Cristhian Martín Méndez" w:date="2015-05-21T12:06:00Z">
              <w:r w:rsidRPr="00726799">
                <w:rPr>
                  <w:rFonts w:ascii="Myriad Pro Light" w:hAnsi="Myriad Pro Light"/>
                  <w:color w:val="auto"/>
                  <w:kern w:val="0"/>
                  <w:sz w:val="20"/>
                  <w:lang w:val="es-AR" w:eastAsia="x-none"/>
                </w:rPr>
                <w:t>-Diploma-JoseHdzMtz</w:t>
              </w:r>
            </w:ins>
            <w:r>
              <w:rPr>
                <w:rFonts w:ascii="Myriad Pro Light" w:hAnsi="Myriad Pro Light"/>
                <w:color w:val="auto"/>
                <w:kern w:val="0"/>
                <w:sz w:val="20"/>
                <w:lang w:val="es-AR" w:eastAsia="x-none"/>
              </w:rPr>
              <w:t>-2015-01-15</w:t>
            </w:r>
          </w:p>
        </w:tc>
      </w:tr>
      <w:tr w:rsidR="0078427D" w:rsidRPr="00726799" w14:paraId="457FD74A" w14:textId="77777777" w:rsidTr="004A55C9">
        <w:tc>
          <w:tcPr>
            <w:tcW w:w="4675" w:type="dxa"/>
            <w:shd w:val="clear" w:color="auto" w:fill="auto"/>
          </w:tcPr>
          <w:p w14:paraId="5B8FF5A5" w14:textId="3CCFB214" w:rsidR="0078427D" w:rsidRDefault="0078427D" w:rsidP="004A55C9">
            <w:pPr>
              <w:pStyle w:val="Body"/>
              <w:spacing w:before="0" w:after="0"/>
              <w:jc w:val="both"/>
              <w:rPr>
                <w:rFonts w:ascii="Myriad Pro Light" w:hAnsi="Myriad Pro Light"/>
                <w:color w:val="auto"/>
                <w:kern w:val="0"/>
                <w:sz w:val="20"/>
                <w:lang w:val="es-AR" w:eastAsia="x-none"/>
              </w:rPr>
            </w:pPr>
            <w:r>
              <w:rPr>
                <w:rFonts w:ascii="Myriad Pro Light" w:hAnsi="Myriad Pro Light"/>
                <w:color w:val="auto"/>
                <w:kern w:val="0"/>
                <w:sz w:val="20"/>
                <w:lang w:val="es-AR" w:eastAsia="x-none"/>
              </w:rPr>
              <w:t>El archivo donde se generara la evidencia de las Listas de asistencia es el siguiente :</w:t>
            </w:r>
          </w:p>
          <w:p w14:paraId="3E3741A9" w14:textId="798B113A" w:rsidR="0078427D" w:rsidRPr="00726799" w:rsidRDefault="0078427D" w:rsidP="004A55C9">
            <w:pPr>
              <w:pStyle w:val="Body"/>
              <w:spacing w:before="0" w:after="0"/>
              <w:jc w:val="both"/>
              <w:rPr>
                <w:rFonts w:ascii="Myriad Pro Light" w:hAnsi="Myriad Pro Light"/>
                <w:color w:val="auto"/>
                <w:kern w:val="0"/>
                <w:sz w:val="20"/>
                <w:lang w:val="es-AR" w:eastAsia="x-none"/>
              </w:rPr>
            </w:pPr>
            <w:r w:rsidRPr="0078427D">
              <w:rPr>
                <w:rFonts w:ascii="Myriad Pro Light" w:hAnsi="Myriad Pro Light"/>
                <w:color w:val="auto"/>
                <w:kern w:val="0"/>
                <w:sz w:val="20"/>
                <w:lang w:val="es-AR" w:eastAsia="x-none"/>
              </w:rPr>
              <w:t>FO-DE-OP-Formato de lista de asistencia</w:t>
            </w:r>
            <w:r>
              <w:rPr>
                <w:rFonts w:ascii="Myriad Pro Light" w:hAnsi="Myriad Pro Light"/>
                <w:color w:val="auto"/>
                <w:kern w:val="0"/>
                <w:sz w:val="20"/>
                <w:lang w:val="es-AR" w:eastAsia="x-none"/>
              </w:rPr>
              <w:t xml:space="preserve">  en donde se sustituirá el nombrado anteriormente mencionado por:</w:t>
            </w:r>
          </w:p>
        </w:tc>
        <w:tc>
          <w:tcPr>
            <w:tcW w:w="4675" w:type="dxa"/>
            <w:shd w:val="clear" w:color="auto" w:fill="auto"/>
          </w:tcPr>
          <w:p w14:paraId="75990C7F" w14:textId="74D031B7" w:rsidR="0078427D" w:rsidRPr="00726799" w:rsidRDefault="0078427D" w:rsidP="0078427D">
            <w:pPr>
              <w:pStyle w:val="Body"/>
              <w:spacing w:before="0" w:after="0"/>
              <w:jc w:val="center"/>
              <w:rPr>
                <w:rFonts w:ascii="Myriad Pro Light" w:hAnsi="Myriad Pro Light"/>
                <w:color w:val="auto"/>
                <w:kern w:val="0"/>
                <w:sz w:val="20"/>
                <w:lang w:val="es-AR" w:eastAsia="x-none"/>
              </w:rPr>
            </w:pPr>
            <w:r>
              <w:rPr>
                <w:rFonts w:ascii="Myriad Pro Light" w:hAnsi="Myriad Pro Light"/>
                <w:color w:val="auto"/>
                <w:kern w:val="0"/>
                <w:sz w:val="20"/>
                <w:lang w:val="es-AR" w:eastAsia="x-none"/>
              </w:rPr>
              <w:t xml:space="preserve">CIT&gt;Seguido por un guion medio &lt;-&gt;seguido por </w:t>
            </w:r>
            <w:r w:rsidRPr="00726799">
              <w:rPr>
                <w:rFonts w:ascii="Myriad Pro Light" w:hAnsi="Myriad Pro Light"/>
                <w:color w:val="auto"/>
                <w:kern w:val="0"/>
                <w:sz w:val="20"/>
                <w:lang w:val="es-AR" w:eastAsia="x-none"/>
              </w:rPr>
              <w:t>&lt;</w:t>
            </w:r>
            <w:r>
              <w:rPr>
                <w:rFonts w:ascii="Myriad Pro Light" w:hAnsi="Myriad Pro Light"/>
                <w:color w:val="auto"/>
                <w:kern w:val="0"/>
                <w:sz w:val="20"/>
                <w:lang w:val="es-AR" w:eastAsia="x-none"/>
              </w:rPr>
              <w:t>LA</w:t>
            </w:r>
            <w:r w:rsidRPr="00726799">
              <w:rPr>
                <w:rFonts w:ascii="Myriad Pro Light" w:hAnsi="Myriad Pro Light"/>
                <w:color w:val="auto"/>
                <w:kern w:val="0"/>
                <w:sz w:val="20"/>
                <w:lang w:val="es-AR" w:eastAsia="x-none"/>
              </w:rPr>
              <w:t>&gt; seguido por un guion medio &lt;(-)&gt; seguido por el &lt;</w:t>
            </w:r>
            <w:r>
              <w:rPr>
                <w:rFonts w:ascii="Myriad Pro Light" w:hAnsi="Myriad Pro Light"/>
                <w:color w:val="auto"/>
                <w:kern w:val="0"/>
                <w:sz w:val="20"/>
                <w:lang w:val="es-AR" w:eastAsia="x-none"/>
              </w:rPr>
              <w:t>CUE#</w:t>
            </w:r>
            <w:r w:rsidRPr="00726799">
              <w:rPr>
                <w:rFonts w:ascii="Myriad Pro Light" w:hAnsi="Myriad Pro Light"/>
                <w:color w:val="auto"/>
                <w:kern w:val="0"/>
                <w:sz w:val="20"/>
                <w:lang w:val="es-AR" w:eastAsia="x-none"/>
              </w:rPr>
              <w:t>&gt;</w:t>
            </w:r>
            <w:r>
              <w:rPr>
                <w:rFonts w:ascii="Myriad Pro Light" w:hAnsi="Myriad Pro Light"/>
                <w:color w:val="auto"/>
                <w:kern w:val="0"/>
                <w:sz w:val="20"/>
                <w:lang w:val="es-AR" w:eastAsia="x-none"/>
              </w:rPr>
              <w:t>(Si es un Curso Externo)</w:t>
            </w:r>
            <w:r w:rsidRPr="00726799">
              <w:rPr>
                <w:rFonts w:ascii="Myriad Pro Light" w:hAnsi="Myriad Pro Light"/>
                <w:color w:val="auto"/>
                <w:kern w:val="0"/>
                <w:sz w:val="20"/>
                <w:lang w:val="es-AR" w:eastAsia="x-none"/>
              </w:rPr>
              <w:t xml:space="preserve"> &lt;</w:t>
            </w:r>
            <w:r>
              <w:rPr>
                <w:rFonts w:ascii="Myriad Pro Light" w:hAnsi="Myriad Pro Light"/>
                <w:color w:val="auto"/>
                <w:kern w:val="0"/>
                <w:sz w:val="20"/>
                <w:lang w:val="es-AR" w:eastAsia="x-none"/>
              </w:rPr>
              <w:t>CUI#</w:t>
            </w:r>
            <w:r w:rsidRPr="00726799">
              <w:rPr>
                <w:rFonts w:ascii="Myriad Pro Light" w:hAnsi="Myriad Pro Light"/>
                <w:color w:val="auto"/>
                <w:kern w:val="0"/>
                <w:sz w:val="20"/>
                <w:lang w:val="es-AR" w:eastAsia="x-none"/>
              </w:rPr>
              <w:t>&gt;</w:t>
            </w:r>
            <w:r>
              <w:rPr>
                <w:rFonts w:ascii="Myriad Pro Light" w:hAnsi="Myriad Pro Light"/>
                <w:color w:val="auto"/>
                <w:kern w:val="0"/>
                <w:sz w:val="20"/>
                <w:lang w:val="es-AR" w:eastAsia="x-none"/>
              </w:rPr>
              <w:t>(Si es un curso Interno) seguido por un guion medio&lt;-&gt; seguido por la fecha de entrega</w:t>
            </w:r>
            <w:r w:rsidRPr="00726799">
              <w:rPr>
                <w:rFonts w:ascii="Myriad Pro Light" w:hAnsi="Myriad Pro Light"/>
                <w:color w:val="auto"/>
                <w:kern w:val="0"/>
                <w:sz w:val="20"/>
                <w:lang w:val="es-AR" w:eastAsia="x-none"/>
              </w:rPr>
              <w:t>&lt;</w:t>
            </w:r>
            <w:r>
              <w:rPr>
                <w:rFonts w:ascii="Myriad Pro Light" w:hAnsi="Myriad Pro Light"/>
                <w:color w:val="auto"/>
                <w:kern w:val="0"/>
                <w:sz w:val="20"/>
                <w:lang w:val="es-AR" w:eastAsia="x-none"/>
              </w:rPr>
              <w:t>aaaa.mm.dd</w:t>
            </w:r>
            <w:r w:rsidRPr="00726799">
              <w:rPr>
                <w:rFonts w:ascii="Myriad Pro Light" w:hAnsi="Myriad Pro Light"/>
                <w:color w:val="auto"/>
                <w:kern w:val="0"/>
                <w:sz w:val="20"/>
                <w:lang w:val="es-AR" w:eastAsia="x-none"/>
              </w:rPr>
              <w:t>&gt;</w:t>
            </w:r>
          </w:p>
          <w:p w14:paraId="0B814E9D" w14:textId="77777777" w:rsidR="0078427D" w:rsidRPr="00726799" w:rsidRDefault="0078427D" w:rsidP="0078427D">
            <w:pPr>
              <w:pStyle w:val="Body"/>
              <w:spacing w:before="0" w:after="0"/>
              <w:rPr>
                <w:ins w:id="60" w:author="Cristhian Martín Méndez" w:date="2015-05-21T12:06:00Z"/>
                <w:rFonts w:ascii="Myriad Pro Light" w:hAnsi="Myriad Pro Light"/>
                <w:color w:val="auto"/>
                <w:kern w:val="0"/>
                <w:sz w:val="20"/>
                <w:lang w:val="es-AR" w:eastAsia="x-none"/>
              </w:rPr>
            </w:pPr>
            <w:r>
              <w:rPr>
                <w:rFonts w:ascii="Myriad Pro Light" w:hAnsi="Myriad Pro Light"/>
                <w:color w:val="auto"/>
                <w:kern w:val="0"/>
                <w:sz w:val="20"/>
                <w:lang w:val="es-AR" w:eastAsia="x-none"/>
              </w:rPr>
              <w:t>Ejemplo.</w:t>
            </w:r>
          </w:p>
          <w:p w14:paraId="68DEC6DC" w14:textId="50B2DC3B" w:rsidR="0078427D" w:rsidRDefault="0078427D" w:rsidP="0078427D">
            <w:pPr>
              <w:pStyle w:val="Body"/>
              <w:spacing w:before="0" w:after="0"/>
              <w:jc w:val="center"/>
              <w:rPr>
                <w:rFonts w:ascii="Myriad Pro Light" w:hAnsi="Myriad Pro Light"/>
                <w:color w:val="auto"/>
                <w:kern w:val="0"/>
                <w:sz w:val="20"/>
                <w:lang w:val="es-AR" w:eastAsia="x-none"/>
              </w:rPr>
            </w:pPr>
            <w:r w:rsidRPr="0078427D">
              <w:rPr>
                <w:rFonts w:ascii="Myriad Pro Light" w:hAnsi="Myriad Pro Light"/>
                <w:color w:val="auto"/>
                <w:kern w:val="0"/>
                <w:sz w:val="20"/>
                <w:lang w:val="es-AR" w:eastAsia="x-none"/>
              </w:rPr>
              <w:t>CIT-LA-CUE1-2015.04.29</w:t>
            </w:r>
          </w:p>
        </w:tc>
      </w:tr>
    </w:tbl>
    <w:p w14:paraId="0BCEDA02" w14:textId="77777777" w:rsidR="007A62AE" w:rsidRPr="00726799" w:rsidRDefault="007A62AE" w:rsidP="001C0AB7">
      <w:pPr>
        <w:pStyle w:val="CITI-SUBTITULO"/>
      </w:pPr>
    </w:p>
    <w:p w14:paraId="198E2458" w14:textId="77777777" w:rsidR="007A62AE" w:rsidRPr="00726799" w:rsidRDefault="007A62AE" w:rsidP="000D4FC4">
      <w:pPr>
        <w:pStyle w:val="DireccinHTML"/>
        <w:jc w:val="both"/>
        <w:rPr>
          <w:rFonts w:ascii="Myriad Pro Light" w:hAnsi="Myriad Pro Light"/>
          <w:sz w:val="20"/>
          <w:lang w:val="es-AR" w:eastAsia="x-none"/>
        </w:rPr>
      </w:pPr>
    </w:p>
    <w:p w14:paraId="7D14FE7C" w14:textId="77777777" w:rsidR="007A62AE" w:rsidRPr="00726799" w:rsidRDefault="007A62AE" w:rsidP="000D4FC4">
      <w:pPr>
        <w:pStyle w:val="DireccinHTML"/>
        <w:jc w:val="both"/>
        <w:rPr>
          <w:rFonts w:ascii="Myriad Pro Light" w:hAnsi="Myriad Pro Light"/>
          <w:sz w:val="20"/>
          <w:lang w:val="es-AR" w:eastAsia="x-none"/>
        </w:rPr>
      </w:pPr>
    </w:p>
    <w:p w14:paraId="2973D5EE" w14:textId="77777777" w:rsidR="007A62AE" w:rsidRPr="00726799" w:rsidRDefault="007A62AE" w:rsidP="000D4FC4">
      <w:pPr>
        <w:pStyle w:val="DireccinHTML"/>
        <w:jc w:val="both"/>
        <w:rPr>
          <w:rFonts w:ascii="Myriad Pro Light" w:hAnsi="Myriad Pro Light"/>
          <w:sz w:val="20"/>
          <w:lang w:val="es-AR" w:eastAsia="x-none"/>
        </w:rPr>
      </w:pPr>
    </w:p>
    <w:p w14:paraId="5BE2E11A" w14:textId="77777777" w:rsidR="007A62AE" w:rsidRPr="00726799" w:rsidRDefault="007A62AE" w:rsidP="000D4FC4">
      <w:pPr>
        <w:pStyle w:val="DireccinHTML"/>
        <w:jc w:val="both"/>
        <w:rPr>
          <w:rFonts w:ascii="Myriad Pro Light" w:hAnsi="Myriad Pro Light"/>
          <w:sz w:val="20"/>
          <w:lang w:val="es-AR" w:eastAsia="x-none"/>
        </w:rPr>
      </w:pPr>
    </w:p>
    <w:p w14:paraId="29E293E3" w14:textId="77777777" w:rsidR="007A62AE" w:rsidRPr="00726799" w:rsidRDefault="007A62AE" w:rsidP="000D4FC4">
      <w:pPr>
        <w:pStyle w:val="DireccinHTML"/>
        <w:jc w:val="both"/>
        <w:rPr>
          <w:rFonts w:ascii="Myriad Pro Light" w:hAnsi="Myriad Pro Light"/>
          <w:sz w:val="20"/>
          <w:lang w:val="es-AR" w:eastAsia="x-none"/>
        </w:rPr>
      </w:pPr>
    </w:p>
    <w:p w14:paraId="74504573" w14:textId="77777777" w:rsidR="007A62AE" w:rsidRPr="00726799" w:rsidRDefault="007A62AE" w:rsidP="000D4FC4">
      <w:pPr>
        <w:pStyle w:val="DireccinHTML"/>
        <w:jc w:val="both"/>
        <w:rPr>
          <w:rFonts w:ascii="Myriad Pro Light" w:hAnsi="Myriad Pro Light"/>
          <w:sz w:val="20"/>
          <w:lang w:val="es-AR" w:eastAsia="x-none"/>
        </w:rPr>
      </w:pPr>
    </w:p>
    <w:p w14:paraId="468552C0" w14:textId="77777777" w:rsidR="007A62AE" w:rsidRPr="00726799" w:rsidRDefault="007A62AE" w:rsidP="000D4FC4">
      <w:pPr>
        <w:pStyle w:val="DireccinHTML"/>
        <w:jc w:val="both"/>
        <w:rPr>
          <w:rFonts w:ascii="Myriad Pro Light" w:hAnsi="Myriad Pro Light"/>
          <w:sz w:val="20"/>
          <w:lang w:val="es-AR" w:eastAsia="x-none"/>
        </w:rPr>
      </w:pPr>
      <w:r w:rsidRPr="00726799">
        <w:rPr>
          <w:rFonts w:ascii="Myriad Pro Light" w:hAnsi="Myriad Pro Light"/>
          <w:sz w:val="20"/>
          <w:lang w:val="es-AR" w:eastAsia="x-none"/>
        </w:rPr>
        <w:br w:type="page"/>
      </w:r>
    </w:p>
    <w:p w14:paraId="03C460E7" w14:textId="04350122" w:rsidR="007A62AE" w:rsidRPr="00726799" w:rsidRDefault="007A62AE" w:rsidP="000D4FC4">
      <w:pPr>
        <w:pStyle w:val="DireccinHTML"/>
        <w:jc w:val="both"/>
        <w:rPr>
          <w:rFonts w:ascii="Myriad Pro Light" w:hAnsi="Myriad Pro Light"/>
          <w:sz w:val="20"/>
          <w:lang w:val="es-AR" w:eastAsia="x-none"/>
        </w:rPr>
      </w:pPr>
    </w:p>
    <w:p w14:paraId="7861EC06" w14:textId="1B4B34BD" w:rsidR="007A62AE" w:rsidRPr="00726799" w:rsidRDefault="007A62AE" w:rsidP="001C0AB7">
      <w:pPr>
        <w:pStyle w:val="CITI-SUBTITULO"/>
      </w:pPr>
      <w:bookmarkStart w:id="61" w:name="_Toc416689038"/>
      <w:r w:rsidRPr="00726799">
        <w:t xml:space="preserve"> </w:t>
      </w:r>
      <w:bookmarkStart w:id="62" w:name="_Toc419970170"/>
      <w:bookmarkStart w:id="63" w:name="_Toc427328497"/>
      <w:r w:rsidR="001F0F80">
        <w:t>009</w:t>
      </w:r>
      <w:r w:rsidRPr="00726799">
        <w:t>Definición de la Estructura de Procesos y Proyectos</w:t>
      </w:r>
      <w:bookmarkEnd w:id="61"/>
      <w:r w:rsidRPr="00726799">
        <w:t>.</w:t>
      </w:r>
      <w:bookmarkEnd w:id="62"/>
      <w:bookmarkEnd w:id="63"/>
    </w:p>
    <w:p w14:paraId="7452C1F8" w14:textId="04CBCB0F" w:rsidR="00592B24" w:rsidRDefault="007A62AE" w:rsidP="00592B24">
      <w:pPr>
        <w:pStyle w:val="CITI-NORMAL"/>
        <w:rPr>
          <w:lang w:val="es-MX"/>
        </w:rPr>
      </w:pPr>
      <w:r w:rsidRPr="002B3F0E">
        <w:rPr>
          <w:lang w:val="es-MX"/>
        </w:rPr>
        <w:t xml:space="preserve">A continuación se muestra la estructura del repositorio </w:t>
      </w:r>
      <w:proofErr w:type="spellStart"/>
      <w:r w:rsidR="005A4198">
        <w:rPr>
          <w:lang w:val="es-MX"/>
        </w:rPr>
        <w:t>SubVersion</w:t>
      </w:r>
      <w:proofErr w:type="spellEnd"/>
      <w:r w:rsidR="005A4198">
        <w:rPr>
          <w:lang w:val="es-MX"/>
        </w:rPr>
        <w:t xml:space="preserve"> </w:t>
      </w:r>
      <w:r w:rsidR="00F07A0F">
        <w:rPr>
          <w:lang w:val="es-MX"/>
        </w:rPr>
        <w:t xml:space="preserve"> y </w:t>
      </w:r>
      <w:r w:rsidRPr="002B3F0E">
        <w:rPr>
          <w:lang w:val="es-MX"/>
        </w:rPr>
        <w:t xml:space="preserve"> para todos los proyectos de la organización:</w:t>
      </w:r>
    </w:p>
    <w:p w14:paraId="3F578CE1" w14:textId="30FEE41B" w:rsidR="00F927F9" w:rsidRDefault="00F927F9" w:rsidP="00592B24">
      <w:pPr>
        <w:pStyle w:val="CITI-NORMAL"/>
        <w:rPr>
          <w:lang w:val="es-MX"/>
        </w:rPr>
      </w:pPr>
    </w:p>
    <w:p w14:paraId="36FE4008" w14:textId="6B44CF9D" w:rsidR="00A67CFF" w:rsidRDefault="00A67CFF" w:rsidP="00607702">
      <w:pPr>
        <w:pStyle w:val="NormalFirstline1cmBefore3ptAfter3pt"/>
        <w:ind w:firstLine="1134"/>
        <w:rPr>
          <w:rFonts w:ascii="Myriad Pro Light" w:hAnsi="Myriad Pro Light"/>
          <w:lang w:val="es-AR"/>
        </w:rPr>
      </w:pPr>
    </w:p>
    <w:p w14:paraId="2A6C3A56" w14:textId="5D147694" w:rsidR="00312251" w:rsidRDefault="00312251" w:rsidP="00607702">
      <w:pPr>
        <w:pStyle w:val="NormalFirstline1cmBefore3ptAfter3pt"/>
        <w:ind w:firstLine="1134"/>
        <w:rPr>
          <w:rFonts w:ascii="Myriad Pro Light" w:hAnsi="Myriad Pro Light"/>
          <w:lang w:val="es-AR"/>
        </w:rPr>
      </w:pPr>
    </w:p>
    <w:p w14:paraId="23DB7E59" w14:textId="604807C7" w:rsidR="00312251" w:rsidRDefault="00312251" w:rsidP="00607702">
      <w:pPr>
        <w:pStyle w:val="NormalFirstline1cmBefore3ptAfter3pt"/>
        <w:ind w:firstLine="1134"/>
        <w:rPr>
          <w:rFonts w:ascii="Myriad Pro Light" w:hAnsi="Myriad Pro Light"/>
          <w:lang w:val="es-AR"/>
        </w:rPr>
      </w:pPr>
    </w:p>
    <w:p w14:paraId="368AE949" w14:textId="465F563B" w:rsidR="00312251" w:rsidRDefault="00F07A0F" w:rsidP="00607702">
      <w:pPr>
        <w:pStyle w:val="NormalFirstline1cmBefore3ptAfter3pt"/>
        <w:ind w:firstLine="1134"/>
        <w:rPr>
          <w:rFonts w:ascii="Myriad Pro Light" w:hAnsi="Myriad Pro Light"/>
          <w:lang w:val="es-AR"/>
        </w:rPr>
      </w:pPr>
      <w:r>
        <w:rPr>
          <w:noProof/>
          <w:lang w:val="en-US" w:eastAsia="en-US"/>
        </w:rPr>
        <w:drawing>
          <wp:anchor distT="0" distB="0" distL="114300" distR="114300" simplePos="0" relativeHeight="251658752" behindDoc="1" locked="0" layoutInCell="1" allowOverlap="1" wp14:anchorId="41A194CA" wp14:editId="188A181D">
            <wp:simplePos x="0" y="0"/>
            <wp:positionH relativeFrom="margin">
              <wp:posOffset>508635</wp:posOffset>
            </wp:positionH>
            <wp:positionV relativeFrom="paragraph">
              <wp:posOffset>-496570</wp:posOffset>
            </wp:positionV>
            <wp:extent cx="4699635" cy="6496050"/>
            <wp:effectExtent l="0" t="0" r="5715" b="0"/>
            <wp:wrapTight wrapText="bothSides">
              <wp:wrapPolygon edited="0">
                <wp:start x="0" y="0"/>
                <wp:lineTo x="0" y="21537"/>
                <wp:lineTo x="21539" y="21537"/>
                <wp:lineTo x="21539" y="0"/>
                <wp:lineTo x="0" y="0"/>
              </wp:wrapPolygon>
            </wp:wrapTight>
            <wp:docPr id="1" name="Picture 1" descr="C:\Users\cmendezc\Desktop\CIT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mendezc\Desktop\CITI.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699635" cy="64960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A245DE7" w14:textId="77777777" w:rsidR="00312251" w:rsidRDefault="00312251" w:rsidP="00607702">
      <w:pPr>
        <w:pStyle w:val="NormalFirstline1cmBefore3ptAfter3pt"/>
        <w:ind w:firstLine="1134"/>
        <w:rPr>
          <w:rFonts w:ascii="Myriad Pro Light" w:hAnsi="Myriad Pro Light"/>
          <w:lang w:val="es-AR"/>
        </w:rPr>
      </w:pPr>
    </w:p>
    <w:p w14:paraId="30332C3A" w14:textId="77777777" w:rsidR="00312251" w:rsidRDefault="00312251" w:rsidP="00607702">
      <w:pPr>
        <w:pStyle w:val="NormalFirstline1cmBefore3ptAfter3pt"/>
        <w:ind w:firstLine="1134"/>
        <w:rPr>
          <w:rFonts w:ascii="Myriad Pro Light" w:hAnsi="Myriad Pro Light"/>
          <w:lang w:val="es-AR"/>
        </w:rPr>
      </w:pPr>
    </w:p>
    <w:p w14:paraId="36348796" w14:textId="77777777" w:rsidR="00312251" w:rsidRDefault="00312251" w:rsidP="00607702">
      <w:pPr>
        <w:pStyle w:val="NormalFirstline1cmBefore3ptAfter3pt"/>
        <w:ind w:firstLine="1134"/>
        <w:rPr>
          <w:rFonts w:ascii="Myriad Pro Light" w:hAnsi="Myriad Pro Light"/>
          <w:lang w:val="es-AR"/>
        </w:rPr>
      </w:pPr>
    </w:p>
    <w:p w14:paraId="18424928" w14:textId="77777777" w:rsidR="00312251" w:rsidRDefault="00312251" w:rsidP="00607702">
      <w:pPr>
        <w:pStyle w:val="NormalFirstline1cmBefore3ptAfter3pt"/>
        <w:ind w:firstLine="1134"/>
        <w:rPr>
          <w:rFonts w:ascii="Myriad Pro Light" w:hAnsi="Myriad Pro Light"/>
          <w:lang w:val="es-AR"/>
        </w:rPr>
      </w:pPr>
    </w:p>
    <w:p w14:paraId="41FD37D5" w14:textId="77777777" w:rsidR="00312251" w:rsidRDefault="00312251" w:rsidP="00607702">
      <w:pPr>
        <w:pStyle w:val="NormalFirstline1cmBefore3ptAfter3pt"/>
        <w:ind w:firstLine="1134"/>
        <w:rPr>
          <w:rFonts w:ascii="Myriad Pro Light" w:hAnsi="Myriad Pro Light"/>
          <w:lang w:val="es-AR"/>
        </w:rPr>
      </w:pPr>
    </w:p>
    <w:p w14:paraId="2A53B7FA" w14:textId="77777777" w:rsidR="00312251" w:rsidRDefault="00312251" w:rsidP="00607702">
      <w:pPr>
        <w:pStyle w:val="NormalFirstline1cmBefore3ptAfter3pt"/>
        <w:ind w:firstLine="1134"/>
        <w:rPr>
          <w:rFonts w:ascii="Myriad Pro Light" w:hAnsi="Myriad Pro Light"/>
          <w:lang w:val="es-AR"/>
        </w:rPr>
      </w:pPr>
    </w:p>
    <w:p w14:paraId="68C5C43D" w14:textId="77777777" w:rsidR="00312251" w:rsidRDefault="00312251" w:rsidP="00607702">
      <w:pPr>
        <w:pStyle w:val="NormalFirstline1cmBefore3ptAfter3pt"/>
        <w:ind w:firstLine="1134"/>
        <w:rPr>
          <w:rFonts w:ascii="Myriad Pro Light" w:hAnsi="Myriad Pro Light"/>
          <w:lang w:val="es-AR"/>
        </w:rPr>
      </w:pPr>
    </w:p>
    <w:p w14:paraId="060650E0" w14:textId="77777777" w:rsidR="00312251" w:rsidRDefault="00312251" w:rsidP="00607702">
      <w:pPr>
        <w:pStyle w:val="NormalFirstline1cmBefore3ptAfter3pt"/>
        <w:ind w:firstLine="1134"/>
        <w:rPr>
          <w:rFonts w:ascii="Myriad Pro Light" w:hAnsi="Myriad Pro Light"/>
          <w:lang w:val="es-AR"/>
        </w:rPr>
      </w:pPr>
    </w:p>
    <w:p w14:paraId="3B594664" w14:textId="77777777" w:rsidR="00312251" w:rsidRDefault="00312251" w:rsidP="00607702">
      <w:pPr>
        <w:pStyle w:val="NormalFirstline1cmBefore3ptAfter3pt"/>
        <w:ind w:firstLine="1134"/>
        <w:rPr>
          <w:rFonts w:ascii="Myriad Pro Light" w:hAnsi="Myriad Pro Light"/>
          <w:lang w:val="es-AR"/>
        </w:rPr>
      </w:pPr>
    </w:p>
    <w:p w14:paraId="6AEE39D3" w14:textId="77777777" w:rsidR="00312251" w:rsidRDefault="00312251" w:rsidP="00607702">
      <w:pPr>
        <w:pStyle w:val="NormalFirstline1cmBefore3ptAfter3pt"/>
        <w:ind w:firstLine="1134"/>
        <w:rPr>
          <w:rFonts w:ascii="Myriad Pro Light" w:hAnsi="Myriad Pro Light"/>
          <w:lang w:val="es-AR"/>
        </w:rPr>
      </w:pPr>
    </w:p>
    <w:p w14:paraId="502D4924" w14:textId="77777777" w:rsidR="00312251" w:rsidRDefault="00312251" w:rsidP="00607702">
      <w:pPr>
        <w:pStyle w:val="NormalFirstline1cmBefore3ptAfter3pt"/>
        <w:ind w:firstLine="1134"/>
        <w:rPr>
          <w:rFonts w:ascii="Myriad Pro Light" w:hAnsi="Myriad Pro Light"/>
          <w:lang w:val="es-AR"/>
        </w:rPr>
      </w:pPr>
    </w:p>
    <w:p w14:paraId="745BBCB9" w14:textId="77777777" w:rsidR="00312251" w:rsidRDefault="00312251" w:rsidP="00607702">
      <w:pPr>
        <w:pStyle w:val="NormalFirstline1cmBefore3ptAfter3pt"/>
        <w:ind w:firstLine="1134"/>
        <w:rPr>
          <w:rFonts w:ascii="Myriad Pro Light" w:hAnsi="Myriad Pro Light"/>
          <w:lang w:val="es-AR"/>
        </w:rPr>
      </w:pPr>
    </w:p>
    <w:p w14:paraId="7E63EC74" w14:textId="77777777" w:rsidR="00312251" w:rsidRDefault="00312251" w:rsidP="00607702">
      <w:pPr>
        <w:pStyle w:val="NormalFirstline1cmBefore3ptAfter3pt"/>
        <w:ind w:firstLine="1134"/>
        <w:rPr>
          <w:rFonts w:ascii="Myriad Pro Light" w:hAnsi="Myriad Pro Light"/>
          <w:lang w:val="es-AR"/>
        </w:rPr>
      </w:pPr>
    </w:p>
    <w:p w14:paraId="5A732A08" w14:textId="77777777" w:rsidR="00312251" w:rsidRDefault="00312251" w:rsidP="00607702">
      <w:pPr>
        <w:pStyle w:val="NormalFirstline1cmBefore3ptAfter3pt"/>
        <w:ind w:firstLine="1134"/>
        <w:rPr>
          <w:rFonts w:ascii="Myriad Pro Light" w:hAnsi="Myriad Pro Light"/>
          <w:lang w:val="es-AR"/>
        </w:rPr>
      </w:pPr>
    </w:p>
    <w:p w14:paraId="0F20538B" w14:textId="77777777" w:rsidR="00312251" w:rsidRDefault="00312251" w:rsidP="00607702">
      <w:pPr>
        <w:pStyle w:val="NormalFirstline1cmBefore3ptAfter3pt"/>
        <w:ind w:firstLine="1134"/>
        <w:rPr>
          <w:rFonts w:ascii="Myriad Pro Light" w:hAnsi="Myriad Pro Light"/>
          <w:lang w:val="es-AR"/>
        </w:rPr>
      </w:pPr>
    </w:p>
    <w:p w14:paraId="6631BEC8" w14:textId="77777777" w:rsidR="00312251" w:rsidRDefault="00312251" w:rsidP="00607702">
      <w:pPr>
        <w:pStyle w:val="NormalFirstline1cmBefore3ptAfter3pt"/>
        <w:ind w:firstLine="1134"/>
        <w:rPr>
          <w:rFonts w:ascii="Myriad Pro Light" w:hAnsi="Myriad Pro Light"/>
          <w:lang w:val="es-AR"/>
        </w:rPr>
      </w:pPr>
    </w:p>
    <w:p w14:paraId="1D70DCD8" w14:textId="77777777" w:rsidR="00312251" w:rsidRDefault="00312251" w:rsidP="00607702">
      <w:pPr>
        <w:pStyle w:val="NormalFirstline1cmBefore3ptAfter3pt"/>
        <w:ind w:firstLine="1134"/>
        <w:rPr>
          <w:rFonts w:ascii="Myriad Pro Light" w:hAnsi="Myriad Pro Light"/>
          <w:lang w:val="es-AR"/>
        </w:rPr>
      </w:pPr>
    </w:p>
    <w:p w14:paraId="0DD50A50" w14:textId="77777777" w:rsidR="00312251" w:rsidRDefault="00312251" w:rsidP="00607702">
      <w:pPr>
        <w:pStyle w:val="NormalFirstline1cmBefore3ptAfter3pt"/>
        <w:ind w:firstLine="1134"/>
        <w:rPr>
          <w:rFonts w:ascii="Myriad Pro Light" w:hAnsi="Myriad Pro Light"/>
          <w:lang w:val="es-AR"/>
        </w:rPr>
      </w:pPr>
    </w:p>
    <w:p w14:paraId="40F9493F" w14:textId="77777777" w:rsidR="00312251" w:rsidRDefault="00312251" w:rsidP="00607702">
      <w:pPr>
        <w:pStyle w:val="NormalFirstline1cmBefore3ptAfter3pt"/>
        <w:ind w:firstLine="1134"/>
        <w:rPr>
          <w:rFonts w:ascii="Myriad Pro Light" w:hAnsi="Myriad Pro Light"/>
          <w:lang w:val="es-AR"/>
        </w:rPr>
      </w:pPr>
    </w:p>
    <w:p w14:paraId="367BD9D8" w14:textId="77777777" w:rsidR="00312251" w:rsidRDefault="00312251" w:rsidP="00607702">
      <w:pPr>
        <w:pStyle w:val="NormalFirstline1cmBefore3ptAfter3pt"/>
        <w:ind w:firstLine="1134"/>
        <w:rPr>
          <w:rFonts w:ascii="Myriad Pro Light" w:hAnsi="Myriad Pro Light"/>
          <w:lang w:val="es-AR"/>
        </w:rPr>
      </w:pPr>
    </w:p>
    <w:p w14:paraId="4860F2C8" w14:textId="77777777" w:rsidR="00312251" w:rsidRDefault="00312251" w:rsidP="00607702">
      <w:pPr>
        <w:pStyle w:val="NormalFirstline1cmBefore3ptAfter3pt"/>
        <w:ind w:firstLine="1134"/>
        <w:rPr>
          <w:rFonts w:ascii="Myriad Pro Light" w:hAnsi="Myriad Pro Light"/>
          <w:lang w:val="es-AR"/>
        </w:rPr>
      </w:pPr>
    </w:p>
    <w:p w14:paraId="4A4ECF27" w14:textId="77777777" w:rsidR="00312251" w:rsidRDefault="00312251" w:rsidP="00607702">
      <w:pPr>
        <w:pStyle w:val="NormalFirstline1cmBefore3ptAfter3pt"/>
        <w:ind w:firstLine="1134"/>
        <w:rPr>
          <w:rFonts w:ascii="Myriad Pro Light" w:hAnsi="Myriad Pro Light"/>
          <w:lang w:val="es-AR"/>
        </w:rPr>
      </w:pPr>
    </w:p>
    <w:p w14:paraId="4C6DE59B" w14:textId="77777777" w:rsidR="00312251" w:rsidRDefault="00312251" w:rsidP="00607702">
      <w:pPr>
        <w:pStyle w:val="NormalFirstline1cmBefore3ptAfter3pt"/>
        <w:ind w:firstLine="1134"/>
        <w:rPr>
          <w:rFonts w:ascii="Myriad Pro Light" w:hAnsi="Myriad Pro Light"/>
          <w:lang w:val="es-AR"/>
        </w:rPr>
      </w:pPr>
    </w:p>
    <w:p w14:paraId="2F0E4E5D" w14:textId="77777777" w:rsidR="00312251" w:rsidRDefault="00312251" w:rsidP="00607702">
      <w:pPr>
        <w:pStyle w:val="NormalFirstline1cmBefore3ptAfter3pt"/>
        <w:ind w:firstLine="1134"/>
        <w:rPr>
          <w:rFonts w:ascii="Myriad Pro Light" w:hAnsi="Myriad Pro Light"/>
          <w:lang w:val="es-AR"/>
        </w:rPr>
      </w:pPr>
    </w:p>
    <w:p w14:paraId="52E12492" w14:textId="77777777" w:rsidR="00312251" w:rsidRDefault="00312251" w:rsidP="00607702">
      <w:pPr>
        <w:pStyle w:val="NormalFirstline1cmBefore3ptAfter3pt"/>
        <w:ind w:firstLine="1134"/>
        <w:rPr>
          <w:rFonts w:ascii="Myriad Pro Light" w:hAnsi="Myriad Pro Light"/>
          <w:lang w:val="es-AR"/>
        </w:rPr>
      </w:pPr>
    </w:p>
    <w:p w14:paraId="2244C643" w14:textId="77777777" w:rsidR="00312251" w:rsidRDefault="00312251" w:rsidP="00607702">
      <w:pPr>
        <w:pStyle w:val="NormalFirstline1cmBefore3ptAfter3pt"/>
        <w:ind w:firstLine="1134"/>
        <w:rPr>
          <w:rFonts w:ascii="Myriad Pro Light" w:hAnsi="Myriad Pro Light"/>
          <w:lang w:val="es-AR"/>
        </w:rPr>
      </w:pPr>
    </w:p>
    <w:p w14:paraId="4376CE48" w14:textId="77777777" w:rsidR="00312251" w:rsidRDefault="00312251" w:rsidP="00607702">
      <w:pPr>
        <w:pStyle w:val="NormalFirstline1cmBefore3ptAfter3pt"/>
        <w:ind w:firstLine="1134"/>
        <w:rPr>
          <w:rFonts w:ascii="Myriad Pro Light" w:hAnsi="Myriad Pro Light"/>
          <w:lang w:val="es-AR"/>
        </w:rPr>
      </w:pPr>
    </w:p>
    <w:p w14:paraId="3FD4871C" w14:textId="77777777" w:rsidR="00312251" w:rsidRDefault="00312251" w:rsidP="00607702">
      <w:pPr>
        <w:pStyle w:val="NormalFirstline1cmBefore3ptAfter3pt"/>
        <w:ind w:firstLine="1134"/>
        <w:rPr>
          <w:rFonts w:ascii="Myriad Pro Light" w:hAnsi="Myriad Pro Light"/>
          <w:lang w:val="es-AR"/>
        </w:rPr>
      </w:pPr>
    </w:p>
    <w:p w14:paraId="575006AD" w14:textId="77777777" w:rsidR="00312251" w:rsidRDefault="00312251" w:rsidP="00607702">
      <w:pPr>
        <w:pStyle w:val="NormalFirstline1cmBefore3ptAfter3pt"/>
        <w:ind w:firstLine="1134"/>
        <w:rPr>
          <w:rFonts w:ascii="Myriad Pro Light" w:hAnsi="Myriad Pro Light"/>
          <w:lang w:val="es-AR"/>
        </w:rPr>
      </w:pPr>
    </w:p>
    <w:p w14:paraId="08C31563" w14:textId="77777777" w:rsidR="00312251" w:rsidRPr="00726799" w:rsidRDefault="00312251" w:rsidP="005B1A77">
      <w:pPr>
        <w:pStyle w:val="NormalFirstline1cmBefore3ptAfter3pt"/>
        <w:ind w:firstLine="0"/>
        <w:rPr>
          <w:rFonts w:ascii="Myriad Pro Light" w:hAnsi="Myriad Pro Light"/>
          <w:lang w:val="es-AR"/>
        </w:rPr>
      </w:pPr>
    </w:p>
    <w:p w14:paraId="1780E2D6" w14:textId="77777777" w:rsidR="005B1A77" w:rsidRDefault="005B1A77" w:rsidP="00726799">
      <w:pPr>
        <w:pStyle w:val="CITI-NORMAL"/>
        <w:rPr>
          <w:lang w:val="es-MX"/>
        </w:rPr>
      </w:pPr>
    </w:p>
    <w:p w14:paraId="468AE9B5" w14:textId="77777777" w:rsidR="005B1A77" w:rsidRDefault="005B1A77" w:rsidP="00726799">
      <w:pPr>
        <w:pStyle w:val="CITI-NORMAL"/>
        <w:rPr>
          <w:lang w:val="es-MX"/>
        </w:rPr>
      </w:pPr>
    </w:p>
    <w:p w14:paraId="7A79DB13" w14:textId="77777777" w:rsidR="005B1A77" w:rsidRDefault="005B1A77" w:rsidP="00726799">
      <w:pPr>
        <w:pStyle w:val="CITI-NORMAL"/>
        <w:rPr>
          <w:lang w:val="es-MX"/>
        </w:rPr>
      </w:pPr>
    </w:p>
    <w:p w14:paraId="21F03620" w14:textId="2789F9C9" w:rsidR="007A62AE" w:rsidRDefault="005B1A77" w:rsidP="00726799">
      <w:pPr>
        <w:pStyle w:val="CITI-NORMAL"/>
        <w:rPr>
          <w:lang w:val="es-MX"/>
        </w:rPr>
      </w:pPr>
      <w:r w:rsidRPr="005B1A77">
        <w:rPr>
          <w:highlight w:val="yellow"/>
          <w:lang w:val="es-MX"/>
        </w:rPr>
        <w:lastRenderedPageBreak/>
        <w:t xml:space="preserve">Estructura de repositorio </w:t>
      </w:r>
      <w:proofErr w:type="spellStart"/>
      <w:r w:rsidRPr="005B1A77">
        <w:rPr>
          <w:highlight w:val="yellow"/>
          <w:lang w:val="es-MX"/>
        </w:rPr>
        <w:t>BitBucket</w:t>
      </w:r>
      <w:proofErr w:type="spellEnd"/>
      <w:r w:rsidR="00607702" w:rsidRPr="005B1A77">
        <w:rPr>
          <w:highlight w:val="yellow"/>
          <w:lang w:val="es-MX"/>
        </w:rPr>
        <w:t>.</w:t>
      </w:r>
    </w:p>
    <w:p w14:paraId="734061B8" w14:textId="4C316A7D" w:rsidR="005B1A77" w:rsidRDefault="005B1A77" w:rsidP="00726799">
      <w:pPr>
        <w:pStyle w:val="CITI-NORMAL"/>
        <w:rPr>
          <w:lang w:val="es-MX"/>
        </w:rPr>
      </w:pPr>
      <w:r>
        <w:rPr>
          <w:noProof/>
        </w:rPr>
        <w:drawing>
          <wp:inline distT="0" distB="0" distL="0" distR="0" wp14:anchorId="1ECF15FA" wp14:editId="3112BCAD">
            <wp:extent cx="6120765" cy="7921625"/>
            <wp:effectExtent l="0" t="0" r="0" b="31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6-03-16_130836.png"/>
                    <pic:cNvPicPr/>
                  </pic:nvPicPr>
                  <pic:blipFill>
                    <a:blip r:embed="rId13">
                      <a:extLst>
                        <a:ext uri="{28A0092B-C50C-407E-A947-70E740481C1C}">
                          <a14:useLocalDpi xmlns:a14="http://schemas.microsoft.com/office/drawing/2010/main" val="0"/>
                        </a:ext>
                      </a:extLst>
                    </a:blip>
                    <a:stretch>
                      <a:fillRect/>
                    </a:stretch>
                  </pic:blipFill>
                  <pic:spPr>
                    <a:xfrm>
                      <a:off x="0" y="0"/>
                      <a:ext cx="6120765" cy="7921625"/>
                    </a:xfrm>
                    <a:prstGeom prst="rect">
                      <a:avLst/>
                    </a:prstGeom>
                  </pic:spPr>
                </pic:pic>
              </a:graphicData>
            </a:graphic>
          </wp:inline>
        </w:drawing>
      </w:r>
    </w:p>
    <w:p w14:paraId="5F1B3852" w14:textId="77777777" w:rsidR="005B1A77" w:rsidRDefault="005B1A77" w:rsidP="00726799">
      <w:pPr>
        <w:pStyle w:val="CITI-NORMAL"/>
        <w:rPr>
          <w:lang w:val="es-MX"/>
        </w:rPr>
      </w:pPr>
    </w:p>
    <w:p w14:paraId="3BD93988" w14:textId="77777777" w:rsidR="005B1A77" w:rsidRDefault="005B1A77" w:rsidP="005B1A77">
      <w:pPr>
        <w:pStyle w:val="CITI-NORMAL"/>
        <w:rPr>
          <w:lang w:val="es-MX"/>
        </w:rPr>
      </w:pPr>
      <w:r>
        <w:rPr>
          <w:lang w:val="es-MX"/>
        </w:rPr>
        <w:t xml:space="preserve">Nota. Si el repositorio del proyecto ya está creado no es necesario restructurarlo ya que se perdería el historial de revisiones, solamente se tendrá que agregar la carpeta fases dentro de la carpeta </w:t>
      </w:r>
      <w:proofErr w:type="spellStart"/>
      <w:r>
        <w:rPr>
          <w:lang w:val="es-MX"/>
        </w:rPr>
        <w:t>doc</w:t>
      </w:r>
      <w:proofErr w:type="spellEnd"/>
      <w:r>
        <w:rPr>
          <w:lang w:val="es-MX"/>
        </w:rPr>
        <w:t xml:space="preserve"> para almacenar todos los documentos que ingresan a línea base después de su aprobación y las evidencias, si el repositorio del proyecto no está creado se estructurará de la siguiente manera  </w:t>
      </w:r>
    </w:p>
    <w:p w14:paraId="324C800D" w14:textId="77777777" w:rsidR="005B1A77" w:rsidRPr="002B3F0E" w:rsidRDefault="005B1A77" w:rsidP="00726799">
      <w:pPr>
        <w:pStyle w:val="CITI-NORMAL"/>
        <w:rPr>
          <w:lang w:val="es-MX"/>
        </w:rPr>
      </w:pPr>
    </w:p>
    <w:p w14:paraId="17591F0D" w14:textId="22E6A989" w:rsidR="007A62AE" w:rsidRDefault="002B3F0E" w:rsidP="001C0AB7">
      <w:pPr>
        <w:pStyle w:val="CITI-SUBTITULO"/>
      </w:pPr>
      <w:bookmarkStart w:id="64" w:name="_Toc419970172"/>
      <w:bookmarkStart w:id="65" w:name="_Toc427328498"/>
      <w:r>
        <w:t>ELEMENTOS DE CONFIGURACION DE PROYECTO</w:t>
      </w:r>
      <w:r w:rsidR="007A62AE" w:rsidRPr="00726799">
        <w:t>.</w:t>
      </w:r>
      <w:bookmarkEnd w:id="64"/>
      <w:bookmarkEnd w:id="65"/>
    </w:p>
    <w:p w14:paraId="73290529" w14:textId="69B4FF09" w:rsidR="00251354" w:rsidRPr="00251354" w:rsidRDefault="00E02089" w:rsidP="00251354">
      <w:pPr>
        <w:pStyle w:val="CITI-NORMAL"/>
        <w:rPr>
          <w:lang w:val="es-MX"/>
        </w:rPr>
      </w:pPr>
      <w:r w:rsidRPr="00B1611C">
        <w:rPr>
          <w:lang w:val="es-MX"/>
        </w:rPr>
        <w:t xml:space="preserve">Los formatos que utiliza CITI en su operación se encuentran en su mayoría en formato electrónico. </w:t>
      </w:r>
      <w:r w:rsidRPr="00251354">
        <w:rPr>
          <w:lang w:val="es-MX"/>
        </w:rPr>
        <w:t xml:space="preserve">La versión institucional se encuentra dentro de un </w:t>
      </w:r>
      <w:r w:rsidR="00251354">
        <w:rPr>
          <w:lang w:val="es-MX"/>
        </w:rPr>
        <w:t>SVN</w:t>
      </w:r>
      <w:r w:rsidRPr="00251354">
        <w:rPr>
          <w:lang w:val="es-MX"/>
        </w:rPr>
        <w:t xml:space="preserve"> compartido ent</w:t>
      </w:r>
      <w:r w:rsidR="00251354">
        <w:rPr>
          <w:lang w:val="es-MX"/>
        </w:rPr>
        <w:t>re los involucrados del proceso.</w:t>
      </w:r>
      <w:r w:rsidR="00251354" w:rsidRPr="00251354">
        <w:rPr>
          <w:lang w:val="es-MX"/>
        </w:rPr>
        <w:t xml:space="preserve"> </w:t>
      </w:r>
    </w:p>
    <w:p w14:paraId="5108FCC1" w14:textId="04221526" w:rsidR="007A62AE" w:rsidRPr="002B3F0E" w:rsidRDefault="007A62AE" w:rsidP="00726799">
      <w:pPr>
        <w:pStyle w:val="CITI-NORMAL"/>
        <w:rPr>
          <w:lang w:val="es-MX"/>
        </w:rPr>
      </w:pPr>
      <w:r w:rsidRPr="002B3F0E">
        <w:rPr>
          <w:lang w:val="es-MX"/>
        </w:rPr>
        <w:t xml:space="preserve">A continuación se enlistan los productos de trabajo generados de un proyecto y el nombrado a llevar: </w:t>
      </w:r>
    </w:p>
    <w:p w14:paraId="60D55972" w14:textId="0D4ACD3E" w:rsidR="00C56275" w:rsidRPr="00726799" w:rsidRDefault="00C56275" w:rsidP="00C56275">
      <w:pPr>
        <w:pStyle w:val="NormalFirstline1cmBefore3ptAfter3pt"/>
        <w:ind w:firstLine="1134"/>
        <w:rPr>
          <w:rFonts w:ascii="Myriad Pro Light" w:hAnsi="Myriad Pro Light"/>
          <w:lang w:val="es-AR"/>
        </w:rPr>
      </w:pP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363"/>
        <w:gridCol w:w="2023"/>
        <w:gridCol w:w="2608"/>
        <w:gridCol w:w="2629"/>
      </w:tblGrid>
      <w:tr w:rsidR="002B3F0E" w:rsidRPr="00726799" w14:paraId="31CC63AC" w14:textId="77777777" w:rsidTr="008326B8">
        <w:tc>
          <w:tcPr>
            <w:tcW w:w="1176" w:type="pct"/>
            <w:shd w:val="clear" w:color="auto" w:fill="D9D9D9"/>
          </w:tcPr>
          <w:p w14:paraId="73D54261" w14:textId="77777777" w:rsidR="002B3F0E" w:rsidRPr="00726799" w:rsidRDefault="002B3F0E" w:rsidP="004A55C9">
            <w:pPr>
              <w:pStyle w:val="Body"/>
              <w:spacing w:before="0" w:after="0"/>
              <w:jc w:val="both"/>
              <w:rPr>
                <w:rFonts w:ascii="Myriad Pro Light" w:hAnsi="Myriad Pro Light"/>
                <w:lang w:val="es-MX"/>
              </w:rPr>
            </w:pPr>
            <w:r w:rsidRPr="00726799">
              <w:rPr>
                <w:rFonts w:ascii="Myriad Pro Light" w:hAnsi="Myriad Pro Light"/>
                <w:lang w:val="es-MX"/>
              </w:rPr>
              <w:t>Documento</w:t>
            </w:r>
          </w:p>
        </w:tc>
        <w:tc>
          <w:tcPr>
            <w:tcW w:w="1143" w:type="pct"/>
            <w:shd w:val="clear" w:color="auto" w:fill="D9D9D9"/>
          </w:tcPr>
          <w:p w14:paraId="2F3C267F" w14:textId="6FB81128" w:rsidR="002B3F0E" w:rsidRPr="00726799" w:rsidRDefault="002B3F0E" w:rsidP="002B3F0E">
            <w:pPr>
              <w:pStyle w:val="Body"/>
              <w:spacing w:before="0" w:after="0"/>
              <w:jc w:val="center"/>
              <w:rPr>
                <w:rFonts w:ascii="Myriad Pro Light" w:hAnsi="Myriad Pro Light"/>
                <w:lang w:val="es-MX"/>
              </w:rPr>
            </w:pPr>
            <w:r>
              <w:rPr>
                <w:rFonts w:ascii="Myriad Pro Light" w:hAnsi="Myriad Pro Light"/>
                <w:lang w:val="es-MX"/>
              </w:rPr>
              <w:t>Plantilla</w:t>
            </w:r>
          </w:p>
        </w:tc>
        <w:tc>
          <w:tcPr>
            <w:tcW w:w="1237" w:type="pct"/>
            <w:shd w:val="clear" w:color="auto" w:fill="D9D9D9"/>
          </w:tcPr>
          <w:p w14:paraId="57606684" w14:textId="0AD88392" w:rsidR="002B3F0E" w:rsidRPr="00726799" w:rsidRDefault="002B3F0E" w:rsidP="004A55C9">
            <w:pPr>
              <w:pStyle w:val="Body"/>
              <w:spacing w:before="0" w:after="0"/>
              <w:jc w:val="both"/>
              <w:rPr>
                <w:rFonts w:ascii="Myriad Pro Light" w:hAnsi="Myriad Pro Light"/>
                <w:lang w:val="es-MX"/>
              </w:rPr>
            </w:pPr>
            <w:r w:rsidRPr="00726799">
              <w:rPr>
                <w:rFonts w:ascii="Myriad Pro Light" w:hAnsi="Myriad Pro Light"/>
                <w:lang w:val="es-MX"/>
              </w:rPr>
              <w:t>Nombrado</w:t>
            </w:r>
          </w:p>
        </w:tc>
        <w:tc>
          <w:tcPr>
            <w:tcW w:w="1444" w:type="pct"/>
            <w:shd w:val="clear" w:color="auto" w:fill="D9D9D9"/>
          </w:tcPr>
          <w:p w14:paraId="2849C9B8" w14:textId="5DEF4F84" w:rsidR="002B3F0E" w:rsidRPr="00726799" w:rsidRDefault="002B3F0E" w:rsidP="004A55C9">
            <w:pPr>
              <w:pStyle w:val="Body"/>
              <w:spacing w:before="0" w:after="0"/>
              <w:jc w:val="both"/>
              <w:rPr>
                <w:rFonts w:ascii="Myriad Pro Light" w:hAnsi="Myriad Pro Light"/>
                <w:b/>
                <w:lang w:val="es-MX"/>
              </w:rPr>
            </w:pPr>
            <w:r w:rsidRPr="00726799">
              <w:rPr>
                <w:rFonts w:ascii="Myriad Pro Light" w:hAnsi="Myriad Pro Light"/>
                <w:lang w:val="es-MX"/>
              </w:rPr>
              <w:t>Ubicación del template</w:t>
            </w:r>
          </w:p>
        </w:tc>
      </w:tr>
      <w:tr w:rsidR="00B01249" w:rsidRPr="00726799" w14:paraId="0DD652EE" w14:textId="77777777" w:rsidTr="008326B8">
        <w:trPr>
          <w:trHeight w:val="219"/>
        </w:trPr>
        <w:tc>
          <w:tcPr>
            <w:tcW w:w="1176" w:type="pct"/>
            <w:shd w:val="clear" w:color="auto" w:fill="auto"/>
          </w:tcPr>
          <w:p w14:paraId="3578E327" w14:textId="365D3443" w:rsidR="00B01249" w:rsidRPr="00726799" w:rsidRDefault="00B01249" w:rsidP="00B01249">
            <w:pPr>
              <w:pStyle w:val="Body"/>
              <w:numPr>
                <w:ilvl w:val="0"/>
                <w:numId w:val="17"/>
              </w:numPr>
              <w:spacing w:before="0" w:after="0"/>
              <w:jc w:val="both"/>
              <w:rPr>
                <w:rFonts w:ascii="Myriad Pro Light" w:hAnsi="Myriad Pro Light"/>
                <w:lang w:val="es-MX"/>
              </w:rPr>
            </w:pPr>
            <w:r w:rsidRPr="00726799">
              <w:rPr>
                <w:rFonts w:ascii="Myriad Pro Light" w:hAnsi="Myriad Pro Light"/>
                <w:lang w:val="es-MX"/>
              </w:rPr>
              <w:t>Estimaciones de Esfuerzo</w:t>
            </w:r>
          </w:p>
        </w:tc>
        <w:tc>
          <w:tcPr>
            <w:tcW w:w="1143" w:type="pct"/>
          </w:tcPr>
          <w:p w14:paraId="79AF1B11" w14:textId="1AE13A06" w:rsidR="00B01249" w:rsidRPr="00F55FA6" w:rsidRDefault="00B01249" w:rsidP="00CE09F6">
            <w:pPr>
              <w:pStyle w:val="Body"/>
              <w:spacing w:before="0" w:after="0"/>
              <w:jc w:val="both"/>
              <w:rPr>
                <w:rFonts w:ascii="Myriad Pro Light" w:hAnsi="Myriad Pro Light"/>
                <w:color w:val="auto"/>
                <w:kern w:val="0"/>
                <w:sz w:val="20"/>
                <w:lang w:val="es-AR" w:eastAsia="x-none"/>
              </w:rPr>
            </w:pPr>
            <w:r w:rsidRPr="00F55FA6">
              <w:rPr>
                <w:rFonts w:ascii="Myriad Pro Light" w:hAnsi="Myriad Pro Light"/>
                <w:color w:val="auto"/>
                <w:kern w:val="0"/>
                <w:sz w:val="20"/>
                <w:lang w:val="es-AR" w:eastAsia="x-none"/>
              </w:rPr>
              <w:t>FO-DE-001-Formato de estimaciones de esfuerzo</w:t>
            </w:r>
            <w:r w:rsidR="00075D9F">
              <w:rPr>
                <w:rFonts w:ascii="Myriad Pro Light" w:hAnsi="Myriad Pro Light"/>
                <w:color w:val="auto"/>
                <w:kern w:val="0"/>
                <w:sz w:val="20"/>
                <w:lang w:val="es-AR" w:eastAsia="x-none"/>
              </w:rPr>
              <w:t xml:space="preserve"> Desarrollo</w:t>
            </w:r>
          </w:p>
        </w:tc>
        <w:tc>
          <w:tcPr>
            <w:tcW w:w="1237" w:type="pct"/>
            <w:shd w:val="clear" w:color="auto" w:fill="auto"/>
          </w:tcPr>
          <w:p w14:paraId="4DAE5B74" w14:textId="7F252C85" w:rsidR="00B01249" w:rsidRPr="005D1EE2" w:rsidRDefault="00C07FB4" w:rsidP="00B01249">
            <w:pPr>
              <w:pStyle w:val="Body"/>
              <w:spacing w:before="0" w:after="0"/>
              <w:jc w:val="both"/>
              <w:rPr>
                <w:rFonts w:ascii="Myriad Pro Light" w:hAnsi="Myriad Pro Light"/>
                <w:sz w:val="20"/>
                <w:lang w:val="es-MX"/>
              </w:rPr>
            </w:pPr>
            <w:r>
              <w:rPr>
                <w:rFonts w:ascii="Myriad Pro Light" w:hAnsi="Myriad Pro Light"/>
                <w:sz w:val="20"/>
                <w:lang w:val="es-MX"/>
              </w:rPr>
              <w:t>EE</w:t>
            </w:r>
            <w:r w:rsidR="0091485F">
              <w:rPr>
                <w:rFonts w:ascii="Myriad Pro Light" w:hAnsi="Myriad Pro Light"/>
                <w:sz w:val="20"/>
                <w:lang w:val="es-MX"/>
              </w:rPr>
              <w:t>Dev</w:t>
            </w:r>
            <w:r>
              <w:rPr>
                <w:rFonts w:ascii="Myriad Pro Light" w:hAnsi="Myriad Pro Light"/>
                <w:sz w:val="20"/>
                <w:lang w:val="es-MX"/>
              </w:rPr>
              <w:t>-</w:t>
            </w:r>
            <w:r w:rsidR="00683352">
              <w:rPr>
                <w:rFonts w:ascii="Myriad Pro Light" w:hAnsi="Myriad Pro Light"/>
                <w:sz w:val="20"/>
                <w:lang w:val="es-MX"/>
              </w:rPr>
              <w:t>ClaveYNombreProyecto</w:t>
            </w:r>
            <w:r>
              <w:rPr>
                <w:rFonts w:ascii="Myriad Pro Light" w:hAnsi="Myriad Pro Light"/>
                <w:sz w:val="20"/>
                <w:lang w:val="es-MX"/>
              </w:rPr>
              <w:t>-</w:t>
            </w:r>
            <w:r w:rsidR="00451C11">
              <w:rPr>
                <w:rFonts w:ascii="Myriad Pro Light" w:hAnsi="Myriad Pro Light"/>
                <w:sz w:val="20"/>
                <w:lang w:val="es-MX"/>
              </w:rPr>
              <w:t>[Modulo-]aaaa.mm.dd</w:t>
            </w:r>
            <w:r>
              <w:rPr>
                <w:rFonts w:ascii="Myriad Pro Light" w:hAnsi="Myriad Pro Light"/>
                <w:sz w:val="20"/>
                <w:lang w:val="es-MX"/>
              </w:rPr>
              <w:t>.xls</w:t>
            </w:r>
          </w:p>
        </w:tc>
        <w:tc>
          <w:tcPr>
            <w:tcW w:w="1444" w:type="pct"/>
            <w:shd w:val="clear" w:color="auto" w:fill="auto"/>
          </w:tcPr>
          <w:p w14:paraId="34F749C8" w14:textId="60C94E72" w:rsidR="00B01249" w:rsidRPr="005D1EE2" w:rsidRDefault="005D1EE2" w:rsidP="00B01249">
            <w:pPr>
              <w:pStyle w:val="Body"/>
              <w:spacing w:before="0" w:after="0"/>
              <w:jc w:val="both"/>
              <w:rPr>
                <w:rFonts w:ascii="Myriad Pro Light" w:hAnsi="Myriad Pro Light"/>
                <w:sz w:val="20"/>
                <w:lang w:val="es-MX"/>
              </w:rPr>
            </w:pPr>
            <w:r w:rsidRPr="005D1EE2">
              <w:rPr>
                <w:rFonts w:ascii="Myriad Pro Light" w:hAnsi="Myriad Pro Light"/>
                <w:sz w:val="20"/>
                <w:lang w:val="es-MX"/>
              </w:rPr>
              <w:t>Preventa/</w:t>
            </w:r>
            <w:proofErr w:type="spellStart"/>
            <w:r w:rsidRPr="005D1EE2">
              <w:rPr>
                <w:rFonts w:ascii="Myriad Pro Light" w:hAnsi="Myriad Pro Light"/>
                <w:sz w:val="20"/>
                <w:lang w:val="es-MX"/>
              </w:rPr>
              <w:t>Templates</w:t>
            </w:r>
            <w:proofErr w:type="spellEnd"/>
          </w:p>
        </w:tc>
      </w:tr>
      <w:tr w:rsidR="00B01249" w:rsidRPr="00726799" w14:paraId="76A22347" w14:textId="77777777" w:rsidTr="008326B8">
        <w:trPr>
          <w:trHeight w:val="219"/>
        </w:trPr>
        <w:tc>
          <w:tcPr>
            <w:tcW w:w="1176" w:type="pct"/>
            <w:shd w:val="clear" w:color="auto" w:fill="auto"/>
          </w:tcPr>
          <w:p w14:paraId="2DF712EB" w14:textId="45846067" w:rsidR="00B01249" w:rsidRPr="00726799" w:rsidRDefault="00B01249" w:rsidP="00B01249">
            <w:pPr>
              <w:pStyle w:val="Body"/>
              <w:numPr>
                <w:ilvl w:val="0"/>
                <w:numId w:val="17"/>
              </w:numPr>
              <w:spacing w:before="0" w:after="0"/>
              <w:jc w:val="both"/>
              <w:rPr>
                <w:rFonts w:ascii="Myriad Pro Light" w:hAnsi="Myriad Pro Light"/>
                <w:lang w:val="es-MX"/>
              </w:rPr>
            </w:pPr>
            <w:r w:rsidRPr="00726799">
              <w:rPr>
                <w:rFonts w:ascii="Myriad Pro Light" w:hAnsi="Myriad Pro Light"/>
                <w:lang w:val="es-MX"/>
              </w:rPr>
              <w:t>Cronograma de trabajo</w:t>
            </w:r>
          </w:p>
        </w:tc>
        <w:tc>
          <w:tcPr>
            <w:tcW w:w="1143" w:type="pct"/>
          </w:tcPr>
          <w:p w14:paraId="3C5D93BE" w14:textId="751C0744" w:rsidR="00B01249" w:rsidRPr="00F55FA6" w:rsidRDefault="00CE09F6" w:rsidP="00B01249">
            <w:pPr>
              <w:pStyle w:val="Body"/>
              <w:spacing w:before="0" w:after="0"/>
              <w:rPr>
                <w:rFonts w:ascii="Myriad Pro Light" w:hAnsi="Myriad Pro Light"/>
                <w:color w:val="auto"/>
                <w:kern w:val="0"/>
                <w:sz w:val="20"/>
                <w:lang w:val="es-AR" w:eastAsia="x-none"/>
              </w:rPr>
            </w:pPr>
            <w:r w:rsidRPr="00F55FA6">
              <w:rPr>
                <w:rFonts w:ascii="Myriad Pro Light" w:hAnsi="Myriad Pro Light"/>
                <w:color w:val="auto"/>
                <w:kern w:val="0"/>
                <w:sz w:val="20"/>
                <w:lang w:val="es-AR" w:eastAsia="x-none"/>
              </w:rPr>
              <w:t>FO-DE-002</w:t>
            </w:r>
            <w:r w:rsidR="00B01249" w:rsidRPr="00F55FA6">
              <w:rPr>
                <w:rFonts w:ascii="Myriad Pro Light" w:hAnsi="Myriad Pro Light"/>
                <w:color w:val="auto"/>
                <w:kern w:val="0"/>
                <w:sz w:val="20"/>
                <w:lang w:val="es-AR" w:eastAsia="x-none"/>
              </w:rPr>
              <w:t>- Formato de Plantilla para el cronograma</w:t>
            </w:r>
          </w:p>
        </w:tc>
        <w:tc>
          <w:tcPr>
            <w:tcW w:w="1237" w:type="pct"/>
            <w:shd w:val="clear" w:color="auto" w:fill="auto"/>
          </w:tcPr>
          <w:p w14:paraId="7A9D7DD6" w14:textId="04940E6D" w:rsidR="00B01249" w:rsidRPr="005D1EE2" w:rsidRDefault="00B01249" w:rsidP="00B01249">
            <w:pPr>
              <w:pStyle w:val="Body"/>
              <w:spacing w:before="0" w:after="0"/>
              <w:rPr>
                <w:rFonts w:ascii="Myriad Pro Light" w:hAnsi="Myriad Pro Light"/>
                <w:color w:val="auto"/>
                <w:kern w:val="0"/>
                <w:sz w:val="20"/>
                <w:lang w:val="es-AR" w:eastAsia="x-none"/>
              </w:rPr>
            </w:pPr>
            <w:r w:rsidRPr="005D1EE2">
              <w:rPr>
                <w:rFonts w:ascii="Myriad Pro Light" w:hAnsi="Myriad Pro Light"/>
                <w:color w:val="auto"/>
                <w:kern w:val="0"/>
                <w:sz w:val="20"/>
                <w:lang w:val="es-AR" w:eastAsia="x-none"/>
              </w:rPr>
              <w:t>CT</w:t>
            </w:r>
            <w:r w:rsidRPr="005D1EE2">
              <w:rPr>
                <w:rFonts w:ascii="Myriad Pro Light" w:hAnsi="Myriad Pro Light"/>
                <w:sz w:val="20"/>
                <w:lang w:val="es-MX"/>
              </w:rPr>
              <w:t>-</w:t>
            </w:r>
            <w:r w:rsidR="005D1EE2" w:rsidRPr="005D1EE2">
              <w:rPr>
                <w:rFonts w:ascii="Myriad Pro Light" w:hAnsi="Myriad Pro Light"/>
                <w:sz w:val="20"/>
                <w:lang w:val="es-MX"/>
              </w:rPr>
              <w:t xml:space="preserve"> </w:t>
            </w:r>
            <w:r w:rsidR="00683352">
              <w:rPr>
                <w:rFonts w:ascii="Myriad Pro Light" w:hAnsi="Myriad Pro Light"/>
                <w:sz w:val="20"/>
                <w:lang w:val="es-MX"/>
              </w:rPr>
              <w:t>ClaveYNombreProyecto</w:t>
            </w:r>
            <w:r w:rsidR="005D1EE2" w:rsidRPr="005D1EE2">
              <w:rPr>
                <w:rFonts w:ascii="Myriad Pro Light" w:hAnsi="Myriad Pro Light"/>
                <w:sz w:val="20"/>
                <w:lang w:val="es-MX"/>
              </w:rPr>
              <w:t>-</w:t>
            </w:r>
            <w:r w:rsidR="00451C11">
              <w:rPr>
                <w:rFonts w:ascii="Myriad Pro Light" w:hAnsi="Myriad Pro Light"/>
                <w:sz w:val="20"/>
                <w:lang w:val="es-MX"/>
              </w:rPr>
              <w:t>aaaa.mm.dd</w:t>
            </w:r>
            <w:r w:rsidR="005D1EE2" w:rsidRPr="005D1EE2">
              <w:rPr>
                <w:rFonts w:ascii="Myriad Pro Light" w:hAnsi="Myriad Pro Light"/>
                <w:sz w:val="20"/>
                <w:lang w:val="es-MX"/>
              </w:rPr>
              <w:t>.doc</w:t>
            </w:r>
          </w:p>
        </w:tc>
        <w:tc>
          <w:tcPr>
            <w:tcW w:w="1444" w:type="pct"/>
            <w:shd w:val="clear" w:color="auto" w:fill="auto"/>
          </w:tcPr>
          <w:p w14:paraId="740EB0E4" w14:textId="465CE53A" w:rsidR="00B01249" w:rsidRPr="005D1EE2" w:rsidRDefault="005D1EE2" w:rsidP="00B01249">
            <w:pPr>
              <w:pStyle w:val="Body"/>
              <w:spacing w:before="0" w:after="0"/>
              <w:jc w:val="both"/>
              <w:rPr>
                <w:rFonts w:ascii="Myriad Pro Light" w:hAnsi="Myriad Pro Light"/>
                <w:sz w:val="20"/>
                <w:lang w:val="es-MX"/>
              </w:rPr>
            </w:pPr>
            <w:r w:rsidRPr="005D1EE2">
              <w:rPr>
                <w:rFonts w:ascii="Myriad Pro Light" w:hAnsi="Myriad Pro Light"/>
                <w:sz w:val="20"/>
                <w:lang w:val="es-MX"/>
              </w:rPr>
              <w:t>Recepción e Inicio de proyecto/</w:t>
            </w:r>
            <w:proofErr w:type="spellStart"/>
            <w:r w:rsidRPr="005D1EE2">
              <w:rPr>
                <w:rFonts w:ascii="Myriad Pro Light" w:hAnsi="Myriad Pro Light"/>
                <w:sz w:val="20"/>
                <w:lang w:val="es-MX"/>
              </w:rPr>
              <w:t>Templates</w:t>
            </w:r>
            <w:proofErr w:type="spellEnd"/>
          </w:p>
          <w:p w14:paraId="06F16AFD" w14:textId="04D9ED4E" w:rsidR="00B01249" w:rsidRPr="005D1EE2" w:rsidRDefault="00B01249" w:rsidP="00B01249">
            <w:pPr>
              <w:pStyle w:val="Body"/>
              <w:spacing w:before="0" w:after="0"/>
              <w:jc w:val="both"/>
              <w:rPr>
                <w:rFonts w:ascii="Myriad Pro Light" w:hAnsi="Myriad Pro Light"/>
                <w:sz w:val="20"/>
                <w:lang w:val="es-MX"/>
              </w:rPr>
            </w:pPr>
          </w:p>
        </w:tc>
      </w:tr>
      <w:tr w:rsidR="005D1EE2" w:rsidRPr="00726799" w14:paraId="6759DF25" w14:textId="77777777" w:rsidTr="008326B8">
        <w:trPr>
          <w:trHeight w:val="219"/>
        </w:trPr>
        <w:tc>
          <w:tcPr>
            <w:tcW w:w="1176" w:type="pct"/>
            <w:shd w:val="clear" w:color="auto" w:fill="auto"/>
          </w:tcPr>
          <w:p w14:paraId="6BB4E17B" w14:textId="71217851" w:rsidR="005D1EE2" w:rsidRPr="00726799" w:rsidRDefault="005D1EE2" w:rsidP="00B01249">
            <w:pPr>
              <w:pStyle w:val="Body"/>
              <w:numPr>
                <w:ilvl w:val="0"/>
                <w:numId w:val="17"/>
              </w:numPr>
              <w:spacing w:before="0" w:after="0"/>
              <w:jc w:val="both"/>
              <w:rPr>
                <w:rFonts w:ascii="Myriad Pro Light" w:hAnsi="Myriad Pro Light"/>
                <w:lang w:val="es-MX"/>
              </w:rPr>
            </w:pPr>
            <w:r>
              <w:rPr>
                <w:rFonts w:ascii="Myriad Pro Light" w:hAnsi="Myriad Pro Light"/>
                <w:lang w:val="es-MX"/>
              </w:rPr>
              <w:t>Actividades posibles de cronograma</w:t>
            </w:r>
          </w:p>
        </w:tc>
        <w:tc>
          <w:tcPr>
            <w:tcW w:w="1143" w:type="pct"/>
          </w:tcPr>
          <w:p w14:paraId="153B249F" w14:textId="3D8762F5" w:rsidR="005D1EE2" w:rsidRPr="00F55FA6" w:rsidRDefault="00CE09F6" w:rsidP="00B01249">
            <w:pPr>
              <w:pStyle w:val="Body"/>
              <w:spacing w:before="0" w:after="0"/>
              <w:rPr>
                <w:rFonts w:ascii="Myriad Pro Light" w:hAnsi="Myriad Pro Light"/>
                <w:color w:val="auto"/>
                <w:kern w:val="0"/>
                <w:sz w:val="20"/>
                <w:lang w:val="es-AR" w:eastAsia="x-none"/>
              </w:rPr>
            </w:pPr>
            <w:r w:rsidRPr="00F55FA6">
              <w:rPr>
                <w:rFonts w:ascii="Myriad Pro Light" w:hAnsi="Myriad Pro Light"/>
                <w:color w:val="auto"/>
                <w:kern w:val="0"/>
                <w:sz w:val="20"/>
                <w:lang w:val="es-AR" w:eastAsia="x-none"/>
              </w:rPr>
              <w:t>FO-DE-003-</w:t>
            </w:r>
            <w:r w:rsidR="005D1EE2" w:rsidRPr="00F55FA6">
              <w:rPr>
                <w:rFonts w:ascii="Myriad Pro Light" w:hAnsi="Myriad Pro Light"/>
                <w:color w:val="auto"/>
                <w:kern w:val="0"/>
                <w:sz w:val="20"/>
                <w:lang w:val="es-AR" w:eastAsia="x-none"/>
              </w:rPr>
              <w:t xml:space="preserve"> Formato </w:t>
            </w:r>
            <w:proofErr w:type="spellStart"/>
            <w:r w:rsidR="005D1EE2" w:rsidRPr="00F55FA6">
              <w:rPr>
                <w:rFonts w:ascii="Myriad Pro Light" w:hAnsi="Myriad Pro Light"/>
                <w:color w:val="auto"/>
                <w:kern w:val="0"/>
                <w:sz w:val="20"/>
                <w:lang w:val="es-AR" w:eastAsia="x-none"/>
              </w:rPr>
              <w:t>Template</w:t>
            </w:r>
            <w:proofErr w:type="spellEnd"/>
            <w:r w:rsidR="005D1EE2" w:rsidRPr="00F55FA6">
              <w:rPr>
                <w:rFonts w:ascii="Myriad Pro Light" w:hAnsi="Myriad Pro Light"/>
                <w:color w:val="auto"/>
                <w:kern w:val="0"/>
                <w:sz w:val="20"/>
                <w:lang w:val="es-AR" w:eastAsia="x-none"/>
              </w:rPr>
              <w:t xml:space="preserve"> actividades de cronograma</w:t>
            </w:r>
          </w:p>
        </w:tc>
        <w:tc>
          <w:tcPr>
            <w:tcW w:w="1237" w:type="pct"/>
            <w:shd w:val="clear" w:color="auto" w:fill="auto"/>
          </w:tcPr>
          <w:p w14:paraId="18F8A1D5" w14:textId="1D93B17C" w:rsidR="005D1EE2" w:rsidRPr="005D1EE2" w:rsidRDefault="005D1EE2" w:rsidP="00B01249">
            <w:pPr>
              <w:pStyle w:val="Body"/>
              <w:spacing w:before="0" w:after="0"/>
              <w:rPr>
                <w:rFonts w:ascii="Myriad Pro Light" w:hAnsi="Myriad Pro Light"/>
                <w:color w:val="auto"/>
                <w:kern w:val="0"/>
                <w:sz w:val="20"/>
                <w:lang w:val="es-AR" w:eastAsia="x-none"/>
              </w:rPr>
            </w:pPr>
            <w:r w:rsidRPr="005D1EE2">
              <w:rPr>
                <w:rFonts w:ascii="Myriad Pro Light" w:hAnsi="Myriad Pro Light"/>
                <w:color w:val="auto"/>
                <w:kern w:val="0"/>
                <w:sz w:val="20"/>
                <w:lang w:val="es-AR" w:eastAsia="x-none"/>
              </w:rPr>
              <w:t>APC-</w:t>
            </w:r>
            <w:r w:rsidRPr="005D1EE2">
              <w:rPr>
                <w:rFonts w:ascii="Myriad Pro Light" w:hAnsi="Myriad Pro Light"/>
                <w:sz w:val="20"/>
                <w:lang w:val="es-MX"/>
              </w:rPr>
              <w:t xml:space="preserve"> </w:t>
            </w:r>
            <w:r w:rsidR="00683352">
              <w:rPr>
                <w:rFonts w:ascii="Myriad Pro Light" w:hAnsi="Myriad Pro Light"/>
                <w:sz w:val="20"/>
                <w:lang w:val="es-MX"/>
              </w:rPr>
              <w:t>ClaveYNombreProyecto</w:t>
            </w:r>
            <w:r w:rsidRPr="005D1EE2">
              <w:rPr>
                <w:rFonts w:ascii="Myriad Pro Light" w:hAnsi="Myriad Pro Light"/>
                <w:sz w:val="20"/>
                <w:lang w:val="es-MX"/>
              </w:rPr>
              <w:t>-</w:t>
            </w:r>
            <w:r w:rsidR="00451C11">
              <w:rPr>
                <w:rFonts w:ascii="Myriad Pro Light" w:hAnsi="Myriad Pro Light"/>
                <w:sz w:val="20"/>
                <w:lang w:val="es-MX"/>
              </w:rPr>
              <w:t>aaaa.mm.dd</w:t>
            </w:r>
            <w:r w:rsidRPr="005D1EE2">
              <w:rPr>
                <w:rFonts w:ascii="Myriad Pro Light" w:hAnsi="Myriad Pro Light"/>
                <w:sz w:val="20"/>
                <w:lang w:val="es-MX"/>
              </w:rPr>
              <w:t>.doc</w:t>
            </w:r>
          </w:p>
        </w:tc>
        <w:tc>
          <w:tcPr>
            <w:tcW w:w="1444" w:type="pct"/>
            <w:shd w:val="clear" w:color="auto" w:fill="auto"/>
          </w:tcPr>
          <w:p w14:paraId="0D9F85D7" w14:textId="77777777" w:rsidR="005D1EE2" w:rsidRPr="005D1EE2" w:rsidRDefault="005D1EE2" w:rsidP="005D1EE2">
            <w:pPr>
              <w:pStyle w:val="Body"/>
              <w:spacing w:before="0" w:after="0"/>
              <w:jc w:val="both"/>
              <w:rPr>
                <w:rFonts w:ascii="Myriad Pro Light" w:hAnsi="Myriad Pro Light"/>
                <w:sz w:val="20"/>
                <w:lang w:val="es-MX"/>
              </w:rPr>
            </w:pPr>
            <w:r w:rsidRPr="005D1EE2">
              <w:rPr>
                <w:rFonts w:ascii="Myriad Pro Light" w:hAnsi="Myriad Pro Light"/>
                <w:sz w:val="20"/>
                <w:lang w:val="es-MX"/>
              </w:rPr>
              <w:t>Recepción e Inicio de proyecto/</w:t>
            </w:r>
            <w:proofErr w:type="spellStart"/>
            <w:r w:rsidRPr="005D1EE2">
              <w:rPr>
                <w:rFonts w:ascii="Myriad Pro Light" w:hAnsi="Myriad Pro Light"/>
                <w:sz w:val="20"/>
                <w:lang w:val="es-MX"/>
              </w:rPr>
              <w:t>Templates</w:t>
            </w:r>
            <w:proofErr w:type="spellEnd"/>
          </w:p>
          <w:p w14:paraId="15653974" w14:textId="77777777" w:rsidR="005D1EE2" w:rsidRPr="005D1EE2" w:rsidRDefault="005D1EE2" w:rsidP="00B01249">
            <w:pPr>
              <w:pStyle w:val="Body"/>
              <w:spacing w:before="0" w:after="0"/>
              <w:jc w:val="both"/>
              <w:rPr>
                <w:rFonts w:ascii="Myriad Pro Light" w:hAnsi="Myriad Pro Light"/>
                <w:sz w:val="20"/>
                <w:lang w:val="es-MX"/>
              </w:rPr>
            </w:pPr>
          </w:p>
        </w:tc>
      </w:tr>
      <w:tr w:rsidR="00B01249" w:rsidRPr="00726799" w14:paraId="6DCC46E3" w14:textId="77777777" w:rsidTr="008326B8">
        <w:trPr>
          <w:trHeight w:val="219"/>
        </w:trPr>
        <w:tc>
          <w:tcPr>
            <w:tcW w:w="1176" w:type="pct"/>
            <w:shd w:val="clear" w:color="auto" w:fill="auto"/>
          </w:tcPr>
          <w:p w14:paraId="7E49D437" w14:textId="72A503E0" w:rsidR="00B01249" w:rsidRPr="00726799" w:rsidRDefault="00B01249" w:rsidP="00B01249">
            <w:pPr>
              <w:pStyle w:val="Body"/>
              <w:numPr>
                <w:ilvl w:val="0"/>
                <w:numId w:val="17"/>
              </w:numPr>
              <w:spacing w:before="0" w:after="0"/>
              <w:jc w:val="both"/>
              <w:rPr>
                <w:rFonts w:ascii="Myriad Pro Light" w:hAnsi="Myriad Pro Light"/>
                <w:lang w:val="es-MX"/>
              </w:rPr>
            </w:pPr>
            <w:r w:rsidRPr="00726799">
              <w:rPr>
                <w:rFonts w:ascii="Myriad Pro Light" w:hAnsi="Myriad Pro Light"/>
                <w:lang w:val="es-MX"/>
              </w:rPr>
              <w:t>Estimación de Tiempo  y  Esfuerzo</w:t>
            </w:r>
          </w:p>
        </w:tc>
        <w:tc>
          <w:tcPr>
            <w:tcW w:w="1143" w:type="pct"/>
          </w:tcPr>
          <w:p w14:paraId="41343DCA" w14:textId="4D7BB997" w:rsidR="00B01249" w:rsidRPr="00F55FA6" w:rsidRDefault="00B01249" w:rsidP="00B01249">
            <w:pPr>
              <w:pStyle w:val="Body"/>
              <w:spacing w:before="0" w:after="0"/>
              <w:rPr>
                <w:rFonts w:ascii="Myriad Pro Light" w:hAnsi="Myriad Pro Light"/>
                <w:color w:val="auto"/>
                <w:kern w:val="0"/>
                <w:sz w:val="20"/>
                <w:lang w:val="es-AR" w:eastAsia="x-none"/>
              </w:rPr>
            </w:pPr>
            <w:r w:rsidRPr="00F55FA6">
              <w:rPr>
                <w:rFonts w:ascii="Myriad Pro Light" w:hAnsi="Myriad Pro Light"/>
                <w:color w:val="auto"/>
                <w:kern w:val="0"/>
                <w:sz w:val="20"/>
                <w:lang w:val="es-AR" w:eastAsia="x-none"/>
              </w:rPr>
              <w:t>FO-DE-0</w:t>
            </w:r>
            <w:r w:rsidR="00CE09F6" w:rsidRPr="00F55FA6">
              <w:rPr>
                <w:rFonts w:ascii="Myriad Pro Light" w:hAnsi="Myriad Pro Light"/>
                <w:color w:val="auto"/>
                <w:kern w:val="0"/>
                <w:sz w:val="20"/>
                <w:lang w:val="es-AR" w:eastAsia="x-none"/>
              </w:rPr>
              <w:t>04-</w:t>
            </w:r>
            <w:r w:rsidRPr="00F55FA6">
              <w:rPr>
                <w:rFonts w:ascii="Myriad Pro Light" w:hAnsi="Myriad Pro Light"/>
                <w:color w:val="auto"/>
                <w:kern w:val="0"/>
                <w:sz w:val="20"/>
                <w:lang w:val="es-AR" w:eastAsia="x-none"/>
              </w:rPr>
              <w:t xml:space="preserve">Formato de </w:t>
            </w:r>
            <w:r w:rsidR="005D1EE2" w:rsidRPr="00F55FA6">
              <w:rPr>
                <w:rFonts w:ascii="Myriad Pro Light" w:hAnsi="Myriad Pro Light"/>
                <w:color w:val="auto"/>
                <w:kern w:val="0"/>
                <w:sz w:val="20"/>
                <w:lang w:val="es-AR" w:eastAsia="x-none"/>
              </w:rPr>
              <w:t>Estimación</w:t>
            </w:r>
            <w:r w:rsidRPr="00F55FA6">
              <w:rPr>
                <w:rFonts w:ascii="Myriad Pro Light" w:hAnsi="Myriad Pro Light"/>
                <w:color w:val="auto"/>
                <w:kern w:val="0"/>
                <w:sz w:val="20"/>
                <w:lang w:val="es-AR" w:eastAsia="x-none"/>
              </w:rPr>
              <w:t xml:space="preserve"> Tiempo y Esfuerzo</w:t>
            </w:r>
            <w:r w:rsidR="00075D9F">
              <w:rPr>
                <w:rFonts w:ascii="Myriad Pro Light" w:hAnsi="Myriad Pro Light"/>
                <w:color w:val="auto"/>
                <w:kern w:val="0"/>
                <w:sz w:val="20"/>
                <w:lang w:val="es-AR" w:eastAsia="x-none"/>
              </w:rPr>
              <w:t xml:space="preserve"> Testing</w:t>
            </w:r>
          </w:p>
        </w:tc>
        <w:tc>
          <w:tcPr>
            <w:tcW w:w="1237" w:type="pct"/>
            <w:shd w:val="clear" w:color="auto" w:fill="auto"/>
          </w:tcPr>
          <w:p w14:paraId="715F409B" w14:textId="5029F382" w:rsidR="00B01249" w:rsidRPr="00726799" w:rsidRDefault="00C07FB4" w:rsidP="00B01249">
            <w:pPr>
              <w:pStyle w:val="Body"/>
              <w:spacing w:before="0" w:after="0"/>
              <w:rPr>
                <w:rFonts w:ascii="Myriad Pro Light" w:hAnsi="Myriad Pro Light"/>
                <w:color w:val="auto"/>
                <w:kern w:val="0"/>
                <w:sz w:val="20"/>
                <w:lang w:val="es-AR" w:eastAsia="x-none"/>
              </w:rPr>
            </w:pPr>
            <w:proofErr w:type="spellStart"/>
            <w:r>
              <w:rPr>
                <w:rFonts w:ascii="Myriad Pro Light" w:hAnsi="Myriad Pro Light"/>
                <w:sz w:val="22"/>
                <w:szCs w:val="22"/>
                <w:lang w:val="es-MX"/>
              </w:rPr>
              <w:t>ETE</w:t>
            </w:r>
            <w:r w:rsidR="0091485F">
              <w:rPr>
                <w:rFonts w:ascii="Myriad Pro Light" w:hAnsi="Myriad Pro Light"/>
                <w:sz w:val="22"/>
                <w:szCs w:val="22"/>
                <w:lang w:val="es-MX"/>
              </w:rPr>
              <w:t>Testing</w:t>
            </w:r>
            <w:r>
              <w:rPr>
                <w:rFonts w:ascii="Myriad Pro Light" w:hAnsi="Myriad Pro Light"/>
                <w:sz w:val="22"/>
                <w:szCs w:val="22"/>
                <w:lang w:val="es-MX"/>
              </w:rPr>
              <w:t>-</w:t>
            </w:r>
            <w:r w:rsidR="00683352">
              <w:rPr>
                <w:rFonts w:ascii="Myriad Pro Light" w:hAnsi="Myriad Pro Light"/>
                <w:sz w:val="22"/>
                <w:szCs w:val="22"/>
                <w:lang w:val="es-MX"/>
              </w:rPr>
              <w:t>ClaveYNombreProyecto</w:t>
            </w:r>
            <w:proofErr w:type="spellEnd"/>
            <w:r>
              <w:rPr>
                <w:rFonts w:ascii="Myriad Pro Light" w:hAnsi="Myriad Pro Light"/>
                <w:sz w:val="22"/>
                <w:szCs w:val="22"/>
                <w:lang w:val="es-MX"/>
              </w:rPr>
              <w:t>-</w:t>
            </w:r>
            <w:r w:rsidR="00451C11">
              <w:rPr>
                <w:rFonts w:ascii="Myriad Pro Light" w:hAnsi="Myriad Pro Light"/>
                <w:sz w:val="20"/>
                <w:lang w:val="es-MX"/>
              </w:rPr>
              <w:t>-[Modulo-]</w:t>
            </w:r>
            <w:r w:rsidR="00451C11">
              <w:rPr>
                <w:rFonts w:ascii="Myriad Pro Light" w:hAnsi="Myriad Pro Light"/>
                <w:sz w:val="22"/>
                <w:szCs w:val="22"/>
                <w:lang w:val="es-MX"/>
              </w:rPr>
              <w:t>aaaa.mm.dd</w:t>
            </w:r>
            <w:r>
              <w:rPr>
                <w:rFonts w:ascii="Myriad Pro Light" w:hAnsi="Myriad Pro Light"/>
                <w:sz w:val="22"/>
                <w:szCs w:val="22"/>
                <w:lang w:val="es-MX"/>
              </w:rPr>
              <w:t>.xls</w:t>
            </w:r>
          </w:p>
        </w:tc>
        <w:tc>
          <w:tcPr>
            <w:tcW w:w="1444" w:type="pct"/>
            <w:shd w:val="clear" w:color="auto" w:fill="auto"/>
          </w:tcPr>
          <w:p w14:paraId="6E3E799C" w14:textId="6DC94D11" w:rsidR="00B01249" w:rsidRPr="00726799" w:rsidRDefault="005D1EE2" w:rsidP="00B01249">
            <w:pPr>
              <w:pStyle w:val="Body"/>
              <w:spacing w:before="0" w:after="0"/>
              <w:jc w:val="both"/>
              <w:rPr>
                <w:rFonts w:ascii="Myriad Pro Light" w:hAnsi="Myriad Pro Light"/>
                <w:lang w:val="es-MX"/>
              </w:rPr>
            </w:pPr>
            <w:r>
              <w:rPr>
                <w:rFonts w:ascii="Myriad Pro Light" w:hAnsi="Myriad Pro Light"/>
                <w:lang w:val="es-MX"/>
              </w:rPr>
              <w:t>Preventa/</w:t>
            </w:r>
            <w:proofErr w:type="spellStart"/>
            <w:r>
              <w:rPr>
                <w:rFonts w:ascii="Myriad Pro Light" w:hAnsi="Myriad Pro Light"/>
                <w:lang w:val="es-MX"/>
              </w:rPr>
              <w:t>Templates</w:t>
            </w:r>
            <w:proofErr w:type="spellEnd"/>
          </w:p>
        </w:tc>
      </w:tr>
      <w:tr w:rsidR="005D1EE2" w:rsidRPr="00726799" w14:paraId="109DED58" w14:textId="77777777" w:rsidTr="008326B8">
        <w:trPr>
          <w:trHeight w:val="219"/>
        </w:trPr>
        <w:tc>
          <w:tcPr>
            <w:tcW w:w="1176" w:type="pct"/>
            <w:shd w:val="clear" w:color="auto" w:fill="auto"/>
          </w:tcPr>
          <w:p w14:paraId="41EFA3BF" w14:textId="140BFB72" w:rsidR="005D1EE2" w:rsidRPr="00726799" w:rsidRDefault="00C65C4B" w:rsidP="00C65C4B">
            <w:pPr>
              <w:pStyle w:val="Body"/>
              <w:numPr>
                <w:ilvl w:val="0"/>
                <w:numId w:val="17"/>
              </w:numPr>
              <w:spacing w:before="0" w:after="0"/>
              <w:jc w:val="both"/>
              <w:rPr>
                <w:rFonts w:ascii="Myriad Pro Light" w:hAnsi="Myriad Pro Light"/>
                <w:lang w:val="es-MX"/>
              </w:rPr>
            </w:pPr>
            <w:r w:rsidRPr="00C65C4B">
              <w:rPr>
                <w:rFonts w:ascii="Myriad Pro Light" w:hAnsi="Myriad Pro Light"/>
                <w:lang w:val="es-MX"/>
              </w:rPr>
              <w:t>Matriz</w:t>
            </w:r>
            <w:r>
              <w:rPr>
                <w:rFonts w:ascii="Myriad Pro Light" w:hAnsi="Myriad Pro Light"/>
                <w:lang w:val="es-MX"/>
              </w:rPr>
              <w:t xml:space="preserve"> </w:t>
            </w:r>
            <w:r w:rsidRPr="00C65C4B">
              <w:rPr>
                <w:rFonts w:ascii="Myriad Pro Light" w:hAnsi="Myriad Pro Light"/>
                <w:lang w:val="es-MX"/>
              </w:rPr>
              <w:t>Riesgos</w:t>
            </w:r>
          </w:p>
        </w:tc>
        <w:tc>
          <w:tcPr>
            <w:tcW w:w="1143" w:type="pct"/>
          </w:tcPr>
          <w:p w14:paraId="2169B074" w14:textId="2ABA06BA" w:rsidR="005D1EE2" w:rsidRPr="00F55FA6" w:rsidRDefault="00C65C4B" w:rsidP="00382471">
            <w:pPr>
              <w:pStyle w:val="Body"/>
              <w:spacing w:before="0" w:after="0"/>
              <w:jc w:val="center"/>
              <w:rPr>
                <w:rFonts w:ascii="Myriad Pro Light" w:hAnsi="Myriad Pro Light"/>
                <w:color w:val="auto"/>
                <w:kern w:val="0"/>
                <w:sz w:val="20"/>
                <w:lang w:val="es-AR" w:eastAsia="x-none"/>
              </w:rPr>
            </w:pPr>
            <w:r>
              <w:rPr>
                <w:rFonts w:ascii="Myriad Pro Light" w:hAnsi="Myriad Pro Light"/>
                <w:color w:val="auto"/>
                <w:kern w:val="0"/>
                <w:sz w:val="20"/>
                <w:lang w:val="es-AR" w:eastAsia="x-none"/>
              </w:rPr>
              <w:t xml:space="preserve">FO-DE-005-Formato de Matriz de Riesgos </w:t>
            </w:r>
          </w:p>
        </w:tc>
        <w:tc>
          <w:tcPr>
            <w:tcW w:w="1237" w:type="pct"/>
            <w:shd w:val="clear" w:color="auto" w:fill="auto"/>
          </w:tcPr>
          <w:p w14:paraId="6EA3125A" w14:textId="036B3B34" w:rsidR="005D1EE2" w:rsidRPr="005D1EE2" w:rsidRDefault="00C65C4B" w:rsidP="00B01249">
            <w:pPr>
              <w:pStyle w:val="Body"/>
              <w:spacing w:before="0" w:after="0"/>
              <w:rPr>
                <w:rFonts w:ascii="Myriad Pro Light" w:hAnsi="Myriad Pro Light"/>
                <w:sz w:val="22"/>
                <w:szCs w:val="22"/>
                <w:lang w:val="es-AR"/>
              </w:rPr>
            </w:pPr>
            <w:r>
              <w:rPr>
                <w:rFonts w:ascii="Myriad Pro Light" w:hAnsi="Myriad Pro Light"/>
                <w:color w:val="auto"/>
                <w:kern w:val="0"/>
                <w:sz w:val="20"/>
                <w:lang w:val="es-AR" w:eastAsia="x-none"/>
              </w:rPr>
              <w:t>FO-DE-005-Formato de Matriz de Riesgos</w:t>
            </w:r>
          </w:p>
        </w:tc>
        <w:tc>
          <w:tcPr>
            <w:tcW w:w="1444" w:type="pct"/>
            <w:shd w:val="clear" w:color="auto" w:fill="auto"/>
          </w:tcPr>
          <w:p w14:paraId="1CE61C19" w14:textId="77777777" w:rsidR="00C65C4B" w:rsidRPr="005D1EE2" w:rsidRDefault="00C65C4B" w:rsidP="00C65C4B">
            <w:pPr>
              <w:pStyle w:val="Body"/>
              <w:spacing w:before="0" w:after="0"/>
              <w:jc w:val="both"/>
              <w:rPr>
                <w:rFonts w:ascii="Myriad Pro Light" w:hAnsi="Myriad Pro Light"/>
                <w:sz w:val="20"/>
                <w:lang w:val="es-MX"/>
              </w:rPr>
            </w:pPr>
            <w:r w:rsidRPr="005D1EE2">
              <w:rPr>
                <w:rFonts w:ascii="Myriad Pro Light" w:hAnsi="Myriad Pro Light"/>
                <w:sz w:val="20"/>
                <w:lang w:val="es-MX"/>
              </w:rPr>
              <w:t>Recepción e Inicio de proyecto/</w:t>
            </w:r>
            <w:proofErr w:type="spellStart"/>
            <w:r w:rsidRPr="005D1EE2">
              <w:rPr>
                <w:rFonts w:ascii="Myriad Pro Light" w:hAnsi="Myriad Pro Light"/>
                <w:sz w:val="20"/>
                <w:lang w:val="es-MX"/>
              </w:rPr>
              <w:t>Templates</w:t>
            </w:r>
            <w:proofErr w:type="spellEnd"/>
          </w:p>
          <w:p w14:paraId="0103FA17" w14:textId="7E94202F" w:rsidR="005D1EE2" w:rsidRPr="00726799" w:rsidRDefault="005D1EE2" w:rsidP="000F4193">
            <w:pPr>
              <w:pStyle w:val="Body"/>
              <w:spacing w:before="0" w:after="0"/>
              <w:jc w:val="both"/>
              <w:rPr>
                <w:rFonts w:ascii="Myriad Pro Light" w:hAnsi="Myriad Pro Light"/>
                <w:lang w:val="es-MX"/>
              </w:rPr>
            </w:pPr>
          </w:p>
        </w:tc>
      </w:tr>
      <w:tr w:rsidR="005D1EE2" w:rsidRPr="00726799" w14:paraId="1C14344E" w14:textId="77777777" w:rsidTr="008326B8">
        <w:trPr>
          <w:trHeight w:val="219"/>
        </w:trPr>
        <w:tc>
          <w:tcPr>
            <w:tcW w:w="1176" w:type="pct"/>
            <w:shd w:val="clear" w:color="auto" w:fill="auto"/>
          </w:tcPr>
          <w:p w14:paraId="4122A84A" w14:textId="2650D080" w:rsidR="005D1EE2" w:rsidRPr="00726799" w:rsidRDefault="00CE09F6" w:rsidP="00B01249">
            <w:pPr>
              <w:pStyle w:val="Body"/>
              <w:numPr>
                <w:ilvl w:val="0"/>
                <w:numId w:val="17"/>
              </w:numPr>
              <w:spacing w:before="0" w:after="0"/>
              <w:jc w:val="both"/>
              <w:rPr>
                <w:rFonts w:ascii="Myriad Pro Light" w:hAnsi="Myriad Pro Light"/>
                <w:lang w:val="es-MX"/>
              </w:rPr>
            </w:pPr>
            <w:r>
              <w:rPr>
                <w:rFonts w:ascii="Myriad Pro Light" w:hAnsi="Myriad Pro Light"/>
                <w:lang w:val="es-MX"/>
              </w:rPr>
              <w:t xml:space="preserve">Guía de Adaptación </w:t>
            </w:r>
          </w:p>
        </w:tc>
        <w:tc>
          <w:tcPr>
            <w:tcW w:w="1143" w:type="pct"/>
          </w:tcPr>
          <w:p w14:paraId="64D2563D" w14:textId="0A86F093" w:rsidR="00CE09F6" w:rsidRPr="00F55FA6" w:rsidRDefault="00CE09F6" w:rsidP="00CE09F6">
            <w:pPr>
              <w:pStyle w:val="CITI-NORMAL"/>
              <w:rPr>
                <w:lang w:val="es-MX"/>
              </w:rPr>
            </w:pPr>
            <w:bookmarkStart w:id="66" w:name="_Toc420321765"/>
            <w:bookmarkStart w:id="67" w:name="_Toc422751533"/>
            <w:r w:rsidRPr="00F55FA6">
              <w:rPr>
                <w:lang w:val="es-MX"/>
              </w:rPr>
              <w:t xml:space="preserve">FO-DE-006- Formato Guía de </w:t>
            </w:r>
            <w:bookmarkEnd w:id="66"/>
            <w:r w:rsidRPr="00F55FA6">
              <w:rPr>
                <w:lang w:val="es-MX"/>
              </w:rPr>
              <w:t>Adaptación</w:t>
            </w:r>
            <w:bookmarkEnd w:id="67"/>
          </w:p>
          <w:p w14:paraId="699F0083" w14:textId="77777777" w:rsidR="005D1EE2" w:rsidRPr="00F55FA6" w:rsidRDefault="005D1EE2" w:rsidP="00B01249">
            <w:pPr>
              <w:pStyle w:val="Body"/>
              <w:spacing w:before="0" w:after="0"/>
              <w:rPr>
                <w:rFonts w:ascii="Myriad Pro Light" w:hAnsi="Myriad Pro Light"/>
                <w:color w:val="auto"/>
                <w:kern w:val="0"/>
                <w:sz w:val="20"/>
                <w:lang w:val="es-MX" w:eastAsia="x-none"/>
              </w:rPr>
            </w:pPr>
          </w:p>
        </w:tc>
        <w:tc>
          <w:tcPr>
            <w:tcW w:w="1237" w:type="pct"/>
            <w:shd w:val="clear" w:color="auto" w:fill="auto"/>
          </w:tcPr>
          <w:p w14:paraId="13E3956F" w14:textId="4E921DF8" w:rsidR="005D1EE2" w:rsidRPr="00726799" w:rsidRDefault="00CE09F6" w:rsidP="00B01249">
            <w:pPr>
              <w:pStyle w:val="Body"/>
              <w:spacing w:before="0" w:after="0"/>
              <w:rPr>
                <w:rFonts w:ascii="Myriad Pro Light" w:hAnsi="Myriad Pro Light"/>
                <w:sz w:val="22"/>
                <w:szCs w:val="22"/>
                <w:lang w:val="es-MX"/>
              </w:rPr>
            </w:pPr>
            <w:r>
              <w:rPr>
                <w:rFonts w:ascii="Myriad Pro Light" w:hAnsi="Myriad Pro Light"/>
                <w:sz w:val="22"/>
                <w:szCs w:val="22"/>
                <w:lang w:val="es-MX"/>
              </w:rPr>
              <w:t>GDA-</w:t>
            </w:r>
            <w:r w:rsidRPr="00726799">
              <w:rPr>
                <w:rFonts w:ascii="Myriad Pro Light" w:hAnsi="Myriad Pro Light"/>
                <w:sz w:val="22"/>
                <w:szCs w:val="22"/>
                <w:lang w:val="es-MX"/>
              </w:rPr>
              <w:t xml:space="preserve"> </w:t>
            </w:r>
            <w:r w:rsidR="00683352">
              <w:rPr>
                <w:rFonts w:ascii="Myriad Pro Light" w:hAnsi="Myriad Pro Light"/>
                <w:sz w:val="22"/>
                <w:szCs w:val="22"/>
                <w:lang w:val="es-MX"/>
              </w:rPr>
              <w:t>ClaveYNombreProyecto</w:t>
            </w:r>
            <w:r>
              <w:rPr>
                <w:rFonts w:ascii="Myriad Pro Light" w:hAnsi="Myriad Pro Light"/>
                <w:sz w:val="22"/>
                <w:szCs w:val="22"/>
                <w:lang w:val="es-MX"/>
              </w:rPr>
              <w:t>-</w:t>
            </w:r>
            <w:r w:rsidR="00451C11">
              <w:rPr>
                <w:rFonts w:ascii="Myriad Pro Light" w:hAnsi="Myriad Pro Light"/>
                <w:sz w:val="22"/>
                <w:szCs w:val="22"/>
                <w:lang w:val="es-MX"/>
              </w:rPr>
              <w:t>aaaa.mm.dd</w:t>
            </w:r>
            <w:r>
              <w:rPr>
                <w:rFonts w:ascii="Myriad Pro Light" w:hAnsi="Myriad Pro Light"/>
                <w:sz w:val="22"/>
                <w:szCs w:val="22"/>
                <w:lang w:val="es-MX"/>
              </w:rPr>
              <w:t>.</w:t>
            </w:r>
            <w:r w:rsidRPr="00726799">
              <w:rPr>
                <w:rFonts w:ascii="Myriad Pro Light" w:hAnsi="Myriad Pro Light"/>
                <w:sz w:val="22"/>
                <w:szCs w:val="22"/>
                <w:lang w:val="es-MX"/>
              </w:rPr>
              <w:t>xls</w:t>
            </w:r>
          </w:p>
        </w:tc>
        <w:tc>
          <w:tcPr>
            <w:tcW w:w="1444" w:type="pct"/>
            <w:shd w:val="clear" w:color="auto" w:fill="auto"/>
          </w:tcPr>
          <w:p w14:paraId="1CE86FC2" w14:textId="1269C76A" w:rsidR="005D1EE2" w:rsidRPr="00726799" w:rsidRDefault="00E67D46" w:rsidP="00B01249">
            <w:pPr>
              <w:pStyle w:val="Body"/>
              <w:spacing w:before="0" w:after="0"/>
              <w:jc w:val="both"/>
              <w:rPr>
                <w:rFonts w:ascii="Myriad Pro Light" w:hAnsi="Myriad Pro Light"/>
                <w:lang w:val="es-MX"/>
              </w:rPr>
            </w:pPr>
            <w:r>
              <w:rPr>
                <w:rFonts w:ascii="Myriad Pro Light" w:hAnsi="Myriad Pro Light"/>
                <w:lang w:val="es-MX"/>
              </w:rPr>
              <w:t>Recepción</w:t>
            </w:r>
            <w:r w:rsidR="00CE09F6">
              <w:rPr>
                <w:rFonts w:ascii="Myriad Pro Light" w:hAnsi="Myriad Pro Light"/>
                <w:lang w:val="es-MX"/>
              </w:rPr>
              <w:t xml:space="preserve"> e Inicio de Proyecto/</w:t>
            </w:r>
            <w:proofErr w:type="spellStart"/>
            <w:r w:rsidR="00CE09F6">
              <w:rPr>
                <w:rFonts w:ascii="Myriad Pro Light" w:hAnsi="Myriad Pro Light"/>
                <w:lang w:val="es-MX"/>
              </w:rPr>
              <w:t>Templates</w:t>
            </w:r>
            <w:proofErr w:type="spellEnd"/>
            <w:r w:rsidR="00CE09F6">
              <w:rPr>
                <w:rFonts w:ascii="Myriad Pro Light" w:hAnsi="Myriad Pro Light"/>
                <w:lang w:val="es-MX"/>
              </w:rPr>
              <w:t>.</w:t>
            </w:r>
          </w:p>
        </w:tc>
      </w:tr>
      <w:tr w:rsidR="005D1EE2" w:rsidRPr="00726799" w14:paraId="404CB450" w14:textId="77777777" w:rsidTr="008326B8">
        <w:trPr>
          <w:trHeight w:val="219"/>
        </w:trPr>
        <w:tc>
          <w:tcPr>
            <w:tcW w:w="1176" w:type="pct"/>
            <w:shd w:val="clear" w:color="auto" w:fill="auto"/>
          </w:tcPr>
          <w:p w14:paraId="6D156567" w14:textId="0CA8F2E3" w:rsidR="005D1EE2" w:rsidRPr="00726799" w:rsidRDefault="00EA6A36" w:rsidP="00B01249">
            <w:pPr>
              <w:pStyle w:val="Body"/>
              <w:numPr>
                <w:ilvl w:val="0"/>
                <w:numId w:val="17"/>
              </w:numPr>
              <w:spacing w:before="0" w:after="0"/>
              <w:jc w:val="both"/>
              <w:rPr>
                <w:rFonts w:ascii="Myriad Pro Light" w:hAnsi="Myriad Pro Light"/>
                <w:lang w:val="es-MX"/>
              </w:rPr>
            </w:pPr>
            <w:r>
              <w:rPr>
                <w:rFonts w:ascii="Myriad Pro Light" w:hAnsi="Myriad Pro Light"/>
                <w:lang w:val="es-MX"/>
              </w:rPr>
              <w:t>Especificación Técnica</w:t>
            </w:r>
          </w:p>
        </w:tc>
        <w:tc>
          <w:tcPr>
            <w:tcW w:w="1143" w:type="pct"/>
          </w:tcPr>
          <w:p w14:paraId="68E01275" w14:textId="24A5CB49" w:rsidR="005D1EE2" w:rsidRPr="00F55FA6" w:rsidRDefault="00A1769E" w:rsidP="00CE09F6">
            <w:pPr>
              <w:pStyle w:val="Body"/>
              <w:spacing w:before="0" w:after="0"/>
              <w:rPr>
                <w:rFonts w:ascii="Myriad Pro Light" w:hAnsi="Myriad Pro Light"/>
                <w:color w:val="auto"/>
                <w:kern w:val="0"/>
                <w:sz w:val="20"/>
                <w:lang w:val="es-AR" w:eastAsia="x-none"/>
              </w:rPr>
            </w:pPr>
            <w:r>
              <w:rPr>
                <w:rFonts w:ascii="Myriad Pro Light" w:hAnsi="Myriad Pro Light"/>
                <w:color w:val="auto"/>
                <w:kern w:val="0"/>
                <w:sz w:val="20"/>
                <w:lang w:val="es-AR" w:eastAsia="x-none"/>
              </w:rPr>
              <w:t>FO-DE-007</w:t>
            </w:r>
            <w:r w:rsidR="00EA6A36" w:rsidRPr="00EA6A36">
              <w:rPr>
                <w:rFonts w:ascii="Myriad Pro Light" w:hAnsi="Myriad Pro Light"/>
                <w:color w:val="auto"/>
                <w:kern w:val="0"/>
                <w:sz w:val="20"/>
                <w:lang w:val="es-AR" w:eastAsia="x-none"/>
              </w:rPr>
              <w:t>-Formato de Especificación Técnica</w:t>
            </w:r>
          </w:p>
        </w:tc>
        <w:tc>
          <w:tcPr>
            <w:tcW w:w="1237" w:type="pct"/>
            <w:shd w:val="clear" w:color="auto" w:fill="auto"/>
          </w:tcPr>
          <w:p w14:paraId="7730FE06" w14:textId="434ECE24" w:rsidR="005D1EE2" w:rsidRPr="00726799" w:rsidRDefault="00730A69" w:rsidP="00730A69">
            <w:pPr>
              <w:pStyle w:val="Body"/>
              <w:spacing w:before="0" w:after="0"/>
              <w:ind w:left="216" w:hanging="216"/>
              <w:rPr>
                <w:rFonts w:ascii="Myriad Pro Light" w:hAnsi="Myriad Pro Light"/>
                <w:sz w:val="22"/>
                <w:szCs w:val="22"/>
                <w:lang w:val="es-MX"/>
              </w:rPr>
            </w:pPr>
            <w:r>
              <w:rPr>
                <w:rFonts w:ascii="Myriad Pro Light" w:hAnsi="Myriad Pro Light"/>
                <w:sz w:val="22"/>
                <w:szCs w:val="22"/>
                <w:lang w:val="es-MX"/>
              </w:rPr>
              <w:t>PI</w:t>
            </w:r>
          </w:p>
        </w:tc>
        <w:tc>
          <w:tcPr>
            <w:tcW w:w="1444" w:type="pct"/>
            <w:shd w:val="clear" w:color="auto" w:fill="auto"/>
          </w:tcPr>
          <w:p w14:paraId="2D8E1F1F" w14:textId="3D0D9FE4" w:rsidR="005D1EE2" w:rsidRPr="00726799" w:rsidRDefault="00EA6A36" w:rsidP="00B01249">
            <w:pPr>
              <w:pStyle w:val="Body"/>
              <w:spacing w:before="0" w:after="0"/>
              <w:jc w:val="both"/>
              <w:rPr>
                <w:rFonts w:ascii="Myriad Pro Light" w:hAnsi="Myriad Pro Light"/>
                <w:lang w:val="es-MX"/>
              </w:rPr>
            </w:pPr>
            <w:r>
              <w:rPr>
                <w:rFonts w:ascii="Myriad Pro Light" w:hAnsi="Myriad Pro Light"/>
                <w:lang w:val="es-MX"/>
              </w:rPr>
              <w:t>Especificación de Requerimientos/</w:t>
            </w:r>
            <w:proofErr w:type="spellStart"/>
            <w:r>
              <w:rPr>
                <w:rFonts w:ascii="Myriad Pro Light" w:hAnsi="Myriad Pro Light"/>
                <w:lang w:val="es-MX"/>
              </w:rPr>
              <w:t>Templates</w:t>
            </w:r>
            <w:proofErr w:type="spellEnd"/>
          </w:p>
        </w:tc>
      </w:tr>
      <w:tr w:rsidR="005D1EE2" w:rsidRPr="00726799" w14:paraId="35F402AE" w14:textId="77777777" w:rsidTr="008326B8">
        <w:trPr>
          <w:trHeight w:val="219"/>
        </w:trPr>
        <w:tc>
          <w:tcPr>
            <w:tcW w:w="1176" w:type="pct"/>
            <w:shd w:val="clear" w:color="auto" w:fill="auto"/>
          </w:tcPr>
          <w:p w14:paraId="2ADDDA6F" w14:textId="5B94403C" w:rsidR="005D1EE2" w:rsidRPr="00726799" w:rsidRDefault="00CE09F6" w:rsidP="00B01249">
            <w:pPr>
              <w:pStyle w:val="Body"/>
              <w:numPr>
                <w:ilvl w:val="0"/>
                <w:numId w:val="17"/>
              </w:numPr>
              <w:spacing w:before="0" w:after="0"/>
              <w:jc w:val="both"/>
              <w:rPr>
                <w:rFonts w:ascii="Myriad Pro Light" w:hAnsi="Myriad Pro Light"/>
                <w:lang w:val="es-MX"/>
              </w:rPr>
            </w:pPr>
            <w:r>
              <w:rPr>
                <w:rFonts w:ascii="Myriad Pro Light" w:hAnsi="Myriad Pro Light"/>
                <w:lang w:val="es-MX"/>
              </w:rPr>
              <w:t>Plan y Seguimiento de auditorias</w:t>
            </w:r>
          </w:p>
        </w:tc>
        <w:tc>
          <w:tcPr>
            <w:tcW w:w="1143" w:type="pct"/>
          </w:tcPr>
          <w:p w14:paraId="1C11A852" w14:textId="5DAFEFBC" w:rsidR="005D1EE2" w:rsidRPr="00F55FA6" w:rsidRDefault="00CE09F6" w:rsidP="00B01249">
            <w:pPr>
              <w:pStyle w:val="Body"/>
              <w:spacing w:before="0" w:after="0"/>
              <w:rPr>
                <w:rFonts w:ascii="Myriad Pro Light" w:hAnsi="Myriad Pro Light"/>
                <w:color w:val="auto"/>
                <w:kern w:val="0"/>
                <w:sz w:val="20"/>
                <w:lang w:val="es-MX" w:eastAsia="x-none"/>
              </w:rPr>
            </w:pPr>
            <w:r w:rsidRPr="00F55FA6">
              <w:rPr>
                <w:rFonts w:ascii="Myriad Pro Light" w:hAnsi="Myriad Pro Light"/>
                <w:color w:val="auto"/>
                <w:kern w:val="0"/>
                <w:sz w:val="20"/>
                <w:lang w:val="es-MX" w:eastAsia="x-none"/>
              </w:rPr>
              <w:t>FO-De-008-</w:t>
            </w:r>
            <w:r w:rsidR="005B27D2" w:rsidRPr="00F55FA6">
              <w:rPr>
                <w:rFonts w:ascii="Myriad Pro Light" w:hAnsi="Myriad Pro Light"/>
                <w:color w:val="auto"/>
                <w:kern w:val="0"/>
                <w:sz w:val="20"/>
                <w:lang w:val="es-MX" w:eastAsia="x-none"/>
              </w:rPr>
              <w:t xml:space="preserve">Formato de </w:t>
            </w:r>
            <w:r w:rsidRPr="00F55FA6">
              <w:rPr>
                <w:rFonts w:ascii="Myriad Pro Light" w:hAnsi="Myriad Pro Light"/>
                <w:color w:val="auto"/>
                <w:kern w:val="0"/>
                <w:sz w:val="20"/>
                <w:lang w:val="es-MX" w:eastAsia="x-none"/>
              </w:rPr>
              <w:t>Plan y Seguimiento a Auditorias</w:t>
            </w:r>
          </w:p>
        </w:tc>
        <w:tc>
          <w:tcPr>
            <w:tcW w:w="1237" w:type="pct"/>
            <w:shd w:val="clear" w:color="auto" w:fill="auto"/>
          </w:tcPr>
          <w:p w14:paraId="6C731D04" w14:textId="1B74E5C4" w:rsidR="005D1EE2" w:rsidRPr="00726799" w:rsidRDefault="00CE09F6" w:rsidP="00B01249">
            <w:pPr>
              <w:pStyle w:val="Body"/>
              <w:spacing w:before="0" w:after="0"/>
              <w:rPr>
                <w:rFonts w:ascii="Myriad Pro Light" w:hAnsi="Myriad Pro Light"/>
                <w:sz w:val="22"/>
                <w:szCs w:val="22"/>
                <w:lang w:val="es-MX"/>
              </w:rPr>
            </w:pPr>
            <w:r>
              <w:rPr>
                <w:rFonts w:ascii="Myriad Pro Light" w:hAnsi="Myriad Pro Light"/>
                <w:sz w:val="22"/>
                <w:szCs w:val="22"/>
                <w:lang w:val="es-MX"/>
              </w:rPr>
              <w:t>PSA-</w:t>
            </w:r>
            <w:r w:rsidR="00683352">
              <w:rPr>
                <w:rFonts w:ascii="Myriad Pro Light" w:hAnsi="Myriad Pro Light"/>
                <w:sz w:val="22"/>
                <w:szCs w:val="22"/>
                <w:lang w:val="es-MX"/>
              </w:rPr>
              <w:t>ClaveYNombreProyecto</w:t>
            </w:r>
            <w:r>
              <w:rPr>
                <w:rFonts w:ascii="Myriad Pro Light" w:hAnsi="Myriad Pro Light"/>
                <w:sz w:val="22"/>
                <w:szCs w:val="22"/>
                <w:lang w:val="es-MX"/>
              </w:rPr>
              <w:t>-</w:t>
            </w:r>
            <w:r w:rsidR="00451C11">
              <w:rPr>
                <w:rFonts w:ascii="Myriad Pro Light" w:hAnsi="Myriad Pro Light"/>
                <w:sz w:val="22"/>
                <w:szCs w:val="22"/>
                <w:lang w:val="es-MX"/>
              </w:rPr>
              <w:t>aaaa.mm.dd</w:t>
            </w:r>
            <w:r>
              <w:rPr>
                <w:rFonts w:ascii="Myriad Pro Light" w:hAnsi="Myriad Pro Light"/>
                <w:sz w:val="22"/>
                <w:szCs w:val="22"/>
                <w:lang w:val="es-MX"/>
              </w:rPr>
              <w:t>.xls</w:t>
            </w:r>
          </w:p>
        </w:tc>
        <w:tc>
          <w:tcPr>
            <w:tcW w:w="1444" w:type="pct"/>
            <w:shd w:val="clear" w:color="auto" w:fill="auto"/>
          </w:tcPr>
          <w:p w14:paraId="172D0A62" w14:textId="4F02BFB7" w:rsidR="005D1EE2" w:rsidRPr="00726799" w:rsidRDefault="00E67D46" w:rsidP="00780882">
            <w:pPr>
              <w:pStyle w:val="Body"/>
              <w:spacing w:before="0" w:after="0"/>
              <w:jc w:val="both"/>
              <w:rPr>
                <w:rFonts w:ascii="Myriad Pro Light" w:hAnsi="Myriad Pro Light"/>
                <w:lang w:val="es-MX"/>
              </w:rPr>
            </w:pPr>
            <w:r>
              <w:rPr>
                <w:rFonts w:ascii="Myriad Pro Light" w:hAnsi="Myriad Pro Light"/>
                <w:lang w:val="es-MX"/>
              </w:rPr>
              <w:t>Administración</w:t>
            </w:r>
            <w:r w:rsidR="00CE09F6">
              <w:rPr>
                <w:rFonts w:ascii="Myriad Pro Light" w:hAnsi="Myriad Pro Light"/>
                <w:lang w:val="es-MX"/>
              </w:rPr>
              <w:t xml:space="preserve"> de</w:t>
            </w:r>
            <w:r>
              <w:rPr>
                <w:rFonts w:ascii="Myriad Pro Light" w:hAnsi="Myriad Pro Light"/>
                <w:lang w:val="es-MX"/>
              </w:rPr>
              <w:t xml:space="preserve"> la</w:t>
            </w:r>
            <w:r w:rsidR="00CE09F6">
              <w:rPr>
                <w:rFonts w:ascii="Myriad Pro Light" w:hAnsi="Myriad Pro Light"/>
                <w:lang w:val="es-MX"/>
              </w:rPr>
              <w:t xml:space="preserve"> </w:t>
            </w:r>
            <w:r>
              <w:rPr>
                <w:rFonts w:ascii="Myriad Pro Light" w:hAnsi="Myriad Pro Light"/>
                <w:lang w:val="es-MX"/>
              </w:rPr>
              <w:t>Configuración/</w:t>
            </w:r>
            <w:proofErr w:type="spellStart"/>
            <w:r>
              <w:rPr>
                <w:rFonts w:ascii="Myriad Pro Light" w:hAnsi="Myriad Pro Light"/>
                <w:lang w:val="es-MX"/>
              </w:rPr>
              <w:t>T</w:t>
            </w:r>
            <w:r w:rsidR="00CE09F6">
              <w:rPr>
                <w:rFonts w:ascii="Myriad Pro Light" w:hAnsi="Myriad Pro Light"/>
                <w:lang w:val="es-MX"/>
              </w:rPr>
              <w:t>emplates</w:t>
            </w:r>
            <w:proofErr w:type="spellEnd"/>
          </w:p>
        </w:tc>
      </w:tr>
      <w:tr w:rsidR="005D1EE2" w:rsidRPr="00726799" w14:paraId="19523D99" w14:textId="77777777" w:rsidTr="008326B8">
        <w:trPr>
          <w:trHeight w:val="219"/>
        </w:trPr>
        <w:tc>
          <w:tcPr>
            <w:tcW w:w="1176" w:type="pct"/>
            <w:shd w:val="clear" w:color="auto" w:fill="auto"/>
          </w:tcPr>
          <w:p w14:paraId="1F2D2AF0" w14:textId="02E4B66E" w:rsidR="005D1EE2" w:rsidRPr="00726799" w:rsidRDefault="00CE09F6" w:rsidP="00B01249">
            <w:pPr>
              <w:pStyle w:val="Body"/>
              <w:numPr>
                <w:ilvl w:val="0"/>
                <w:numId w:val="17"/>
              </w:numPr>
              <w:spacing w:before="0" w:after="0"/>
              <w:jc w:val="both"/>
              <w:rPr>
                <w:rFonts w:ascii="Myriad Pro Light" w:hAnsi="Myriad Pro Light"/>
                <w:lang w:val="es-MX"/>
              </w:rPr>
            </w:pPr>
            <w:r>
              <w:rPr>
                <w:rFonts w:ascii="Myriad Pro Light" w:hAnsi="Myriad Pro Light"/>
                <w:lang w:val="es-MX"/>
              </w:rPr>
              <w:t>Estándares de Ambiente de Trabajo</w:t>
            </w:r>
          </w:p>
        </w:tc>
        <w:tc>
          <w:tcPr>
            <w:tcW w:w="1143" w:type="pct"/>
          </w:tcPr>
          <w:p w14:paraId="22D4F97A" w14:textId="132A34C3" w:rsidR="005D1EE2" w:rsidRPr="00F55FA6" w:rsidRDefault="00CE09F6" w:rsidP="00CE09F6">
            <w:pPr>
              <w:pStyle w:val="CITI-NORMAL"/>
              <w:rPr>
                <w:lang w:val="es-MX"/>
              </w:rPr>
            </w:pPr>
            <w:bookmarkStart w:id="68" w:name="_Toc422751536"/>
            <w:r w:rsidRPr="00F55FA6">
              <w:rPr>
                <w:lang w:val="es-MX"/>
              </w:rPr>
              <w:t>FO-DE-009-</w:t>
            </w:r>
            <w:r w:rsidR="007F7018" w:rsidRPr="00F55FA6">
              <w:rPr>
                <w:lang w:val="es-MX"/>
              </w:rPr>
              <w:t xml:space="preserve">Formato de </w:t>
            </w:r>
            <w:r w:rsidRPr="00F55FA6">
              <w:rPr>
                <w:lang w:val="es-MX"/>
              </w:rPr>
              <w:t xml:space="preserve"> Estándares de Ambiente de Trabajo</w:t>
            </w:r>
            <w:bookmarkEnd w:id="68"/>
          </w:p>
        </w:tc>
        <w:tc>
          <w:tcPr>
            <w:tcW w:w="1237" w:type="pct"/>
            <w:shd w:val="clear" w:color="auto" w:fill="auto"/>
          </w:tcPr>
          <w:p w14:paraId="5F739150" w14:textId="3B2C1315" w:rsidR="005D1EE2" w:rsidRPr="00726799" w:rsidRDefault="00CE09F6" w:rsidP="00B01249">
            <w:pPr>
              <w:pStyle w:val="Body"/>
              <w:spacing w:before="0" w:after="0"/>
              <w:rPr>
                <w:rFonts w:ascii="Myriad Pro Light" w:hAnsi="Myriad Pro Light"/>
                <w:sz w:val="22"/>
                <w:szCs w:val="22"/>
                <w:lang w:val="es-MX"/>
              </w:rPr>
            </w:pPr>
            <w:r>
              <w:rPr>
                <w:rFonts w:ascii="Myriad Pro Light" w:hAnsi="Myriad Pro Light"/>
                <w:sz w:val="22"/>
                <w:szCs w:val="22"/>
                <w:lang w:val="es-MX"/>
              </w:rPr>
              <w:t>EAT-</w:t>
            </w:r>
            <w:proofErr w:type="spellStart"/>
            <w:r w:rsidR="00683352">
              <w:rPr>
                <w:rFonts w:ascii="Myriad Pro Light" w:hAnsi="Myriad Pro Light"/>
                <w:sz w:val="22"/>
                <w:szCs w:val="22"/>
                <w:lang w:val="es-MX"/>
              </w:rPr>
              <w:t>ClaveYNombreProyecto</w:t>
            </w:r>
            <w:proofErr w:type="spellEnd"/>
            <w:r w:rsidR="001F0F80">
              <w:rPr>
                <w:rFonts w:ascii="Myriad Pro Light" w:hAnsi="Myriad Pro Light"/>
                <w:sz w:val="22"/>
                <w:szCs w:val="22"/>
                <w:lang w:val="es-MX"/>
              </w:rPr>
              <w:t>-Nombre del recurso Humano</w:t>
            </w:r>
            <w:r>
              <w:rPr>
                <w:rFonts w:ascii="Myriad Pro Light" w:hAnsi="Myriad Pro Light"/>
                <w:sz w:val="22"/>
                <w:szCs w:val="22"/>
                <w:lang w:val="es-MX"/>
              </w:rPr>
              <w:t>-</w:t>
            </w:r>
            <w:r w:rsidR="00451C11">
              <w:rPr>
                <w:rFonts w:ascii="Myriad Pro Light" w:hAnsi="Myriad Pro Light"/>
                <w:sz w:val="22"/>
                <w:szCs w:val="22"/>
                <w:lang w:val="es-MX"/>
              </w:rPr>
              <w:t>aaaa.mm.dd</w:t>
            </w:r>
            <w:r>
              <w:rPr>
                <w:rFonts w:ascii="Myriad Pro Light" w:hAnsi="Myriad Pro Light"/>
                <w:sz w:val="22"/>
                <w:szCs w:val="22"/>
                <w:lang w:val="es-MX"/>
              </w:rPr>
              <w:t>.doc</w:t>
            </w:r>
          </w:p>
        </w:tc>
        <w:tc>
          <w:tcPr>
            <w:tcW w:w="1444" w:type="pct"/>
            <w:shd w:val="clear" w:color="auto" w:fill="auto"/>
          </w:tcPr>
          <w:p w14:paraId="6F9A9BA7" w14:textId="143CC214" w:rsidR="005D1EE2" w:rsidRPr="00726799" w:rsidRDefault="00CE09F6" w:rsidP="00780882">
            <w:pPr>
              <w:pStyle w:val="Body"/>
              <w:spacing w:before="0" w:after="0"/>
              <w:jc w:val="both"/>
              <w:rPr>
                <w:rFonts w:ascii="Myriad Pro Light" w:hAnsi="Myriad Pro Light"/>
                <w:lang w:val="es-MX"/>
              </w:rPr>
            </w:pPr>
            <w:r>
              <w:rPr>
                <w:rFonts w:ascii="Myriad Pro Light" w:hAnsi="Myriad Pro Light"/>
                <w:lang w:val="es-MX"/>
              </w:rPr>
              <w:t>Construcción de</w:t>
            </w:r>
            <w:r w:rsidR="00E67D46">
              <w:rPr>
                <w:rFonts w:ascii="Myriad Pro Light" w:hAnsi="Myriad Pro Light"/>
                <w:lang w:val="es-MX"/>
              </w:rPr>
              <w:t xml:space="preserve"> la</w:t>
            </w:r>
            <w:r>
              <w:rPr>
                <w:rFonts w:ascii="Myriad Pro Light" w:hAnsi="Myriad Pro Light"/>
                <w:lang w:val="es-MX"/>
              </w:rPr>
              <w:t xml:space="preserve"> Solución/</w:t>
            </w:r>
            <w:proofErr w:type="spellStart"/>
            <w:r>
              <w:rPr>
                <w:rFonts w:ascii="Myriad Pro Light" w:hAnsi="Myriad Pro Light"/>
                <w:lang w:val="es-MX"/>
              </w:rPr>
              <w:t>Templates</w:t>
            </w:r>
            <w:proofErr w:type="spellEnd"/>
          </w:p>
        </w:tc>
      </w:tr>
      <w:tr w:rsidR="00CE09F6" w:rsidRPr="00726799" w14:paraId="450D9896" w14:textId="77777777" w:rsidTr="008326B8">
        <w:trPr>
          <w:trHeight w:val="219"/>
        </w:trPr>
        <w:tc>
          <w:tcPr>
            <w:tcW w:w="1176" w:type="pct"/>
            <w:shd w:val="clear" w:color="auto" w:fill="auto"/>
          </w:tcPr>
          <w:p w14:paraId="61A264EA" w14:textId="35A3836A" w:rsidR="00CE09F6" w:rsidRDefault="00CE09F6" w:rsidP="00B01249">
            <w:pPr>
              <w:pStyle w:val="Body"/>
              <w:numPr>
                <w:ilvl w:val="0"/>
                <w:numId w:val="17"/>
              </w:numPr>
              <w:spacing w:before="0" w:after="0"/>
              <w:jc w:val="both"/>
              <w:rPr>
                <w:rFonts w:ascii="Myriad Pro Light" w:hAnsi="Myriad Pro Light"/>
                <w:lang w:val="es-MX"/>
              </w:rPr>
            </w:pPr>
            <w:r>
              <w:rPr>
                <w:rFonts w:ascii="Myriad Pro Light" w:hAnsi="Myriad Pro Light"/>
                <w:lang w:val="es-MX"/>
              </w:rPr>
              <w:lastRenderedPageBreak/>
              <w:t>Plan Integral de Proyecto</w:t>
            </w:r>
          </w:p>
        </w:tc>
        <w:tc>
          <w:tcPr>
            <w:tcW w:w="1143" w:type="pct"/>
          </w:tcPr>
          <w:p w14:paraId="2E0642D2" w14:textId="5A3C2439" w:rsidR="00CE09F6" w:rsidRPr="00F55FA6" w:rsidRDefault="00E67D46" w:rsidP="00E67D46">
            <w:pPr>
              <w:pStyle w:val="CITI-NORMAL"/>
              <w:rPr>
                <w:lang w:val="es-MX"/>
              </w:rPr>
            </w:pPr>
            <w:bookmarkStart w:id="69" w:name="_Toc420321011"/>
            <w:bookmarkStart w:id="70" w:name="_Toc420321769"/>
            <w:bookmarkStart w:id="71" w:name="_Toc422751537"/>
            <w:r w:rsidRPr="00F55FA6">
              <w:rPr>
                <w:lang w:val="es-MX"/>
              </w:rPr>
              <w:t xml:space="preserve">FO-DE-010-Formato </w:t>
            </w:r>
            <w:r w:rsidR="007F7018" w:rsidRPr="00F55FA6">
              <w:rPr>
                <w:lang w:val="es-MX"/>
              </w:rPr>
              <w:t xml:space="preserve">de </w:t>
            </w:r>
            <w:r w:rsidRPr="00F55FA6">
              <w:rPr>
                <w:lang w:val="es-MX"/>
              </w:rPr>
              <w:t>Plan Integral de Proyecto</w:t>
            </w:r>
            <w:bookmarkEnd w:id="69"/>
            <w:bookmarkEnd w:id="70"/>
            <w:bookmarkEnd w:id="71"/>
            <w:r w:rsidRPr="00F55FA6">
              <w:rPr>
                <w:lang w:val="es-MX"/>
              </w:rPr>
              <w:t xml:space="preserve"> </w:t>
            </w:r>
          </w:p>
        </w:tc>
        <w:tc>
          <w:tcPr>
            <w:tcW w:w="1237" w:type="pct"/>
            <w:shd w:val="clear" w:color="auto" w:fill="auto"/>
          </w:tcPr>
          <w:p w14:paraId="413E35A6" w14:textId="4B6466FF" w:rsidR="00CE09F6" w:rsidRDefault="00E67D46" w:rsidP="00B01249">
            <w:pPr>
              <w:pStyle w:val="Body"/>
              <w:spacing w:before="0" w:after="0"/>
              <w:rPr>
                <w:rFonts w:ascii="Myriad Pro Light" w:hAnsi="Myriad Pro Light"/>
                <w:sz w:val="22"/>
                <w:szCs w:val="22"/>
                <w:lang w:val="es-MX"/>
              </w:rPr>
            </w:pPr>
            <w:r>
              <w:rPr>
                <w:rFonts w:ascii="Myriad Pro Light" w:hAnsi="Myriad Pro Light"/>
                <w:sz w:val="22"/>
                <w:szCs w:val="22"/>
                <w:lang w:val="es-MX"/>
              </w:rPr>
              <w:t>P</w:t>
            </w:r>
            <w:r w:rsidR="00730A69">
              <w:rPr>
                <w:rFonts w:ascii="Myriad Pro Light" w:hAnsi="Myriad Pro Light"/>
                <w:sz w:val="22"/>
                <w:szCs w:val="22"/>
                <w:lang w:val="es-MX"/>
              </w:rPr>
              <w:t>I</w:t>
            </w:r>
            <w:r>
              <w:rPr>
                <w:rFonts w:ascii="Myriad Pro Light" w:hAnsi="Myriad Pro Light"/>
                <w:sz w:val="22"/>
                <w:szCs w:val="22"/>
                <w:lang w:val="es-MX"/>
              </w:rPr>
              <w:t>P-</w:t>
            </w:r>
            <w:r w:rsidR="00683352">
              <w:rPr>
                <w:rFonts w:ascii="Myriad Pro Light" w:hAnsi="Myriad Pro Light"/>
                <w:sz w:val="22"/>
                <w:szCs w:val="22"/>
                <w:lang w:val="es-MX"/>
              </w:rPr>
              <w:t>ClaveYNombreProyecto</w:t>
            </w:r>
            <w:r>
              <w:rPr>
                <w:rFonts w:ascii="Myriad Pro Light" w:hAnsi="Myriad Pro Light"/>
                <w:sz w:val="22"/>
                <w:szCs w:val="22"/>
                <w:lang w:val="es-MX"/>
              </w:rPr>
              <w:t>-</w:t>
            </w:r>
            <w:r w:rsidR="00451C11">
              <w:rPr>
                <w:rFonts w:ascii="Myriad Pro Light" w:hAnsi="Myriad Pro Light"/>
                <w:sz w:val="22"/>
                <w:szCs w:val="22"/>
                <w:lang w:val="es-MX"/>
              </w:rPr>
              <w:t>aaaa.mm.dd</w:t>
            </w:r>
            <w:r>
              <w:rPr>
                <w:rFonts w:ascii="Myriad Pro Light" w:hAnsi="Myriad Pro Light"/>
                <w:sz w:val="22"/>
                <w:szCs w:val="22"/>
                <w:lang w:val="es-MX"/>
              </w:rPr>
              <w:t>.xls</w:t>
            </w:r>
          </w:p>
        </w:tc>
        <w:tc>
          <w:tcPr>
            <w:tcW w:w="1444" w:type="pct"/>
            <w:shd w:val="clear" w:color="auto" w:fill="auto"/>
          </w:tcPr>
          <w:p w14:paraId="0A9D0676" w14:textId="35BBF3DA" w:rsidR="00CE09F6" w:rsidRDefault="00E67D46" w:rsidP="00B01249">
            <w:pPr>
              <w:pStyle w:val="Body"/>
              <w:spacing w:before="0" w:after="0"/>
              <w:jc w:val="both"/>
              <w:rPr>
                <w:rFonts w:ascii="Myriad Pro Light" w:hAnsi="Myriad Pro Light"/>
                <w:lang w:val="es-MX"/>
              </w:rPr>
            </w:pPr>
            <w:r>
              <w:rPr>
                <w:rFonts w:ascii="Myriad Pro Light" w:hAnsi="Myriad Pro Light"/>
                <w:lang w:val="es-MX"/>
              </w:rPr>
              <w:t>Recepción e Inicio de Proyecto/</w:t>
            </w:r>
            <w:proofErr w:type="spellStart"/>
            <w:r>
              <w:rPr>
                <w:rFonts w:ascii="Myriad Pro Light" w:hAnsi="Myriad Pro Light"/>
                <w:lang w:val="es-MX"/>
              </w:rPr>
              <w:t>Templates</w:t>
            </w:r>
            <w:proofErr w:type="spellEnd"/>
          </w:p>
        </w:tc>
      </w:tr>
      <w:tr w:rsidR="00CE09F6" w:rsidRPr="00726799" w14:paraId="28DABF65" w14:textId="77777777" w:rsidTr="008326B8">
        <w:trPr>
          <w:trHeight w:val="219"/>
        </w:trPr>
        <w:tc>
          <w:tcPr>
            <w:tcW w:w="1176" w:type="pct"/>
            <w:shd w:val="clear" w:color="auto" w:fill="auto"/>
          </w:tcPr>
          <w:p w14:paraId="4A0B7A80" w14:textId="1A67591B" w:rsidR="00CE09F6" w:rsidRDefault="00E67D46" w:rsidP="00B01249">
            <w:pPr>
              <w:pStyle w:val="Body"/>
              <w:numPr>
                <w:ilvl w:val="0"/>
                <w:numId w:val="17"/>
              </w:numPr>
              <w:spacing w:before="0" w:after="0"/>
              <w:jc w:val="both"/>
              <w:rPr>
                <w:rFonts w:ascii="Myriad Pro Light" w:hAnsi="Myriad Pro Light"/>
                <w:lang w:val="es-MX"/>
              </w:rPr>
            </w:pPr>
            <w:r>
              <w:rPr>
                <w:rFonts w:ascii="Myriad Pro Light" w:hAnsi="Myriad Pro Light"/>
                <w:lang w:val="es-MX"/>
              </w:rPr>
              <w:t>Matriz de toma de decisiones formales</w:t>
            </w:r>
          </w:p>
        </w:tc>
        <w:tc>
          <w:tcPr>
            <w:tcW w:w="1143" w:type="pct"/>
          </w:tcPr>
          <w:p w14:paraId="3567576B" w14:textId="3C03F397" w:rsidR="00CE09F6" w:rsidRPr="00F55FA6" w:rsidRDefault="00E67D46" w:rsidP="00E67D46">
            <w:pPr>
              <w:pStyle w:val="CITI-NORMAL"/>
              <w:rPr>
                <w:lang w:val="es-MX"/>
              </w:rPr>
            </w:pPr>
            <w:bookmarkStart w:id="72" w:name="_Toc420321012"/>
            <w:bookmarkStart w:id="73" w:name="_Toc420321770"/>
            <w:bookmarkStart w:id="74" w:name="_Toc422751538"/>
            <w:r w:rsidRPr="00F55FA6">
              <w:rPr>
                <w:lang w:val="es-MX"/>
              </w:rPr>
              <w:t xml:space="preserve">FO-DE-011-Formato </w:t>
            </w:r>
            <w:r w:rsidR="007F7018" w:rsidRPr="00F55FA6">
              <w:rPr>
                <w:lang w:val="es-MX"/>
              </w:rPr>
              <w:t xml:space="preserve">de </w:t>
            </w:r>
            <w:r w:rsidRPr="00F55FA6">
              <w:rPr>
                <w:lang w:val="es-MX"/>
              </w:rPr>
              <w:t>Matriz de toma de decisiones</w:t>
            </w:r>
            <w:bookmarkEnd w:id="72"/>
            <w:bookmarkEnd w:id="73"/>
            <w:bookmarkEnd w:id="74"/>
          </w:p>
        </w:tc>
        <w:tc>
          <w:tcPr>
            <w:tcW w:w="1237" w:type="pct"/>
            <w:shd w:val="clear" w:color="auto" w:fill="auto"/>
          </w:tcPr>
          <w:p w14:paraId="58917252" w14:textId="1C725823" w:rsidR="00CE09F6" w:rsidRDefault="00E67D46" w:rsidP="00B01249">
            <w:pPr>
              <w:pStyle w:val="Body"/>
              <w:spacing w:before="0" w:after="0"/>
              <w:rPr>
                <w:rFonts w:ascii="Myriad Pro Light" w:hAnsi="Myriad Pro Light"/>
                <w:sz w:val="22"/>
                <w:szCs w:val="22"/>
                <w:lang w:val="es-MX"/>
              </w:rPr>
            </w:pPr>
            <w:r>
              <w:rPr>
                <w:rFonts w:ascii="Myriad Pro Light" w:hAnsi="Myriad Pro Light"/>
                <w:sz w:val="22"/>
                <w:szCs w:val="22"/>
                <w:lang w:val="es-MX"/>
              </w:rPr>
              <w:t>MTDF-</w:t>
            </w:r>
            <w:r w:rsidR="00683352">
              <w:rPr>
                <w:rFonts w:ascii="Myriad Pro Light" w:hAnsi="Myriad Pro Light"/>
                <w:sz w:val="22"/>
                <w:szCs w:val="22"/>
                <w:lang w:val="es-MX"/>
              </w:rPr>
              <w:t>ClaveYNombreProyecto</w:t>
            </w:r>
            <w:r>
              <w:rPr>
                <w:rFonts w:ascii="Myriad Pro Light" w:hAnsi="Myriad Pro Light"/>
                <w:sz w:val="22"/>
                <w:szCs w:val="22"/>
                <w:lang w:val="es-MX"/>
              </w:rPr>
              <w:t>-</w:t>
            </w:r>
            <w:r w:rsidR="00451C11">
              <w:rPr>
                <w:rFonts w:ascii="Myriad Pro Light" w:hAnsi="Myriad Pro Light"/>
                <w:sz w:val="22"/>
                <w:szCs w:val="22"/>
                <w:lang w:val="es-MX"/>
              </w:rPr>
              <w:t>aaaa.mm.dd</w:t>
            </w:r>
            <w:r>
              <w:rPr>
                <w:rFonts w:ascii="Myriad Pro Light" w:hAnsi="Myriad Pro Light"/>
                <w:sz w:val="22"/>
                <w:szCs w:val="22"/>
                <w:lang w:val="es-MX"/>
              </w:rPr>
              <w:t>.xls</w:t>
            </w:r>
          </w:p>
        </w:tc>
        <w:tc>
          <w:tcPr>
            <w:tcW w:w="1444" w:type="pct"/>
            <w:shd w:val="clear" w:color="auto" w:fill="auto"/>
          </w:tcPr>
          <w:p w14:paraId="5EDB9472" w14:textId="7D22FD5E" w:rsidR="00CE09F6" w:rsidRDefault="00E67D46" w:rsidP="00B01249">
            <w:pPr>
              <w:pStyle w:val="Body"/>
              <w:spacing w:before="0" w:after="0"/>
              <w:jc w:val="both"/>
              <w:rPr>
                <w:rFonts w:ascii="Myriad Pro Light" w:hAnsi="Myriad Pro Light"/>
                <w:lang w:val="es-MX"/>
              </w:rPr>
            </w:pPr>
            <w:r>
              <w:rPr>
                <w:rFonts w:ascii="Myriad Pro Light" w:hAnsi="Myriad Pro Light"/>
                <w:lang w:val="es-MX"/>
              </w:rPr>
              <w:t>Recepción e Inicio de Proyecto/</w:t>
            </w:r>
            <w:proofErr w:type="spellStart"/>
            <w:r>
              <w:rPr>
                <w:rFonts w:ascii="Myriad Pro Light" w:hAnsi="Myriad Pro Light"/>
                <w:lang w:val="es-MX"/>
              </w:rPr>
              <w:t>Templates</w:t>
            </w:r>
            <w:proofErr w:type="spellEnd"/>
          </w:p>
        </w:tc>
      </w:tr>
      <w:tr w:rsidR="00CE09F6" w:rsidRPr="00726799" w14:paraId="4BE4D437" w14:textId="77777777" w:rsidTr="008326B8">
        <w:trPr>
          <w:trHeight w:val="219"/>
        </w:trPr>
        <w:tc>
          <w:tcPr>
            <w:tcW w:w="1176" w:type="pct"/>
            <w:shd w:val="clear" w:color="auto" w:fill="auto"/>
          </w:tcPr>
          <w:p w14:paraId="6B5B99B8" w14:textId="7899A238" w:rsidR="00CE09F6" w:rsidRDefault="00E67D46" w:rsidP="00B01249">
            <w:pPr>
              <w:pStyle w:val="Body"/>
              <w:numPr>
                <w:ilvl w:val="0"/>
                <w:numId w:val="17"/>
              </w:numPr>
              <w:spacing w:before="0" w:after="0"/>
              <w:jc w:val="both"/>
              <w:rPr>
                <w:rFonts w:ascii="Myriad Pro Light" w:hAnsi="Myriad Pro Light"/>
                <w:lang w:val="es-MX"/>
              </w:rPr>
            </w:pPr>
            <w:r>
              <w:rPr>
                <w:rFonts w:ascii="Myriad Pro Light" w:hAnsi="Myriad Pro Light"/>
                <w:lang w:val="es-MX"/>
              </w:rPr>
              <w:t>Lista de verificación</w:t>
            </w:r>
          </w:p>
        </w:tc>
        <w:tc>
          <w:tcPr>
            <w:tcW w:w="1143" w:type="pct"/>
          </w:tcPr>
          <w:p w14:paraId="2AA164B2" w14:textId="7EA4BE78" w:rsidR="00E67D46" w:rsidRPr="00F55FA6" w:rsidRDefault="00E67D46" w:rsidP="00E67D46">
            <w:pPr>
              <w:pStyle w:val="CITI-NORMAL"/>
              <w:rPr>
                <w:lang w:val="es-MX"/>
              </w:rPr>
            </w:pPr>
            <w:bookmarkStart w:id="75" w:name="_Toc422751539"/>
            <w:r w:rsidRPr="00F55FA6">
              <w:rPr>
                <w:lang w:val="es-MX"/>
              </w:rPr>
              <w:t>FO-DE-012-Formato</w:t>
            </w:r>
            <w:r w:rsidR="007F7018" w:rsidRPr="00F55FA6">
              <w:rPr>
                <w:lang w:val="es-MX"/>
              </w:rPr>
              <w:t xml:space="preserve"> de </w:t>
            </w:r>
            <w:r w:rsidRPr="00F55FA6">
              <w:rPr>
                <w:lang w:val="es-MX"/>
              </w:rPr>
              <w:t>Lista de verificación de código</w:t>
            </w:r>
            <w:bookmarkEnd w:id="75"/>
          </w:p>
          <w:p w14:paraId="34252A72" w14:textId="77777777" w:rsidR="00CE09F6" w:rsidRPr="00F55FA6" w:rsidRDefault="00CE09F6" w:rsidP="00E67D46">
            <w:pPr>
              <w:pStyle w:val="CITI-NORMAL"/>
              <w:rPr>
                <w:lang w:val="es-MX"/>
              </w:rPr>
            </w:pPr>
          </w:p>
        </w:tc>
        <w:tc>
          <w:tcPr>
            <w:tcW w:w="1237" w:type="pct"/>
            <w:shd w:val="clear" w:color="auto" w:fill="auto"/>
          </w:tcPr>
          <w:p w14:paraId="10DA21F9" w14:textId="06D3627B" w:rsidR="00CE09F6" w:rsidRDefault="00E67D46" w:rsidP="00B01249">
            <w:pPr>
              <w:pStyle w:val="Body"/>
              <w:spacing w:before="0" w:after="0"/>
              <w:rPr>
                <w:rFonts w:ascii="Myriad Pro Light" w:hAnsi="Myriad Pro Light"/>
                <w:sz w:val="22"/>
                <w:szCs w:val="22"/>
                <w:lang w:val="es-MX"/>
              </w:rPr>
            </w:pPr>
            <w:r>
              <w:rPr>
                <w:rFonts w:ascii="Myriad Pro Light" w:hAnsi="Myriad Pro Light"/>
                <w:sz w:val="22"/>
                <w:szCs w:val="22"/>
                <w:lang w:val="es-MX"/>
              </w:rPr>
              <w:t>LVC-</w:t>
            </w:r>
            <w:r w:rsidR="00683352">
              <w:rPr>
                <w:rFonts w:ascii="Myriad Pro Light" w:hAnsi="Myriad Pro Light"/>
                <w:sz w:val="22"/>
                <w:szCs w:val="22"/>
                <w:lang w:val="es-MX"/>
              </w:rPr>
              <w:t>ClaveYNombreProyecto</w:t>
            </w:r>
            <w:r>
              <w:rPr>
                <w:rFonts w:ascii="Myriad Pro Light" w:hAnsi="Myriad Pro Light"/>
                <w:sz w:val="22"/>
                <w:szCs w:val="22"/>
                <w:lang w:val="es-MX"/>
              </w:rPr>
              <w:t>-</w:t>
            </w:r>
            <w:r w:rsidR="00451C11">
              <w:rPr>
                <w:rFonts w:ascii="Myriad Pro Light" w:hAnsi="Myriad Pro Light"/>
                <w:sz w:val="22"/>
                <w:szCs w:val="22"/>
                <w:lang w:val="es-MX"/>
              </w:rPr>
              <w:t>aaaa.mm.dd</w:t>
            </w:r>
            <w:r>
              <w:rPr>
                <w:rFonts w:ascii="Myriad Pro Light" w:hAnsi="Myriad Pro Light"/>
                <w:sz w:val="22"/>
                <w:szCs w:val="22"/>
                <w:lang w:val="es-MX"/>
              </w:rPr>
              <w:t>.doc</w:t>
            </w:r>
          </w:p>
        </w:tc>
        <w:tc>
          <w:tcPr>
            <w:tcW w:w="1444" w:type="pct"/>
            <w:shd w:val="clear" w:color="auto" w:fill="auto"/>
          </w:tcPr>
          <w:p w14:paraId="1B55F6AC" w14:textId="39547B71" w:rsidR="00CE09F6" w:rsidRDefault="00E67D46" w:rsidP="00B01249">
            <w:pPr>
              <w:pStyle w:val="Body"/>
              <w:spacing w:before="0" w:after="0"/>
              <w:jc w:val="both"/>
              <w:rPr>
                <w:rFonts w:ascii="Myriad Pro Light" w:hAnsi="Myriad Pro Light"/>
                <w:lang w:val="es-MX"/>
              </w:rPr>
            </w:pPr>
            <w:r>
              <w:rPr>
                <w:rFonts w:ascii="Myriad Pro Light" w:hAnsi="Myriad Pro Light"/>
                <w:lang w:val="es-MX"/>
              </w:rPr>
              <w:t>Construcción de la Solución/</w:t>
            </w:r>
            <w:proofErr w:type="spellStart"/>
            <w:r>
              <w:rPr>
                <w:rFonts w:ascii="Myriad Pro Light" w:hAnsi="Myriad Pro Light"/>
                <w:lang w:val="es-MX"/>
              </w:rPr>
              <w:t>Templates</w:t>
            </w:r>
            <w:proofErr w:type="spellEnd"/>
          </w:p>
        </w:tc>
      </w:tr>
      <w:tr w:rsidR="00CE09F6" w:rsidRPr="00726799" w14:paraId="0CC5E2FC" w14:textId="77777777" w:rsidTr="008326B8">
        <w:trPr>
          <w:trHeight w:val="219"/>
        </w:trPr>
        <w:tc>
          <w:tcPr>
            <w:tcW w:w="1176" w:type="pct"/>
            <w:shd w:val="clear" w:color="auto" w:fill="auto"/>
          </w:tcPr>
          <w:p w14:paraId="16ADE2AD" w14:textId="253571F9" w:rsidR="00CE09F6" w:rsidRDefault="00E67D46" w:rsidP="00B01249">
            <w:pPr>
              <w:pStyle w:val="Body"/>
              <w:numPr>
                <w:ilvl w:val="0"/>
                <w:numId w:val="17"/>
              </w:numPr>
              <w:spacing w:before="0" w:after="0"/>
              <w:jc w:val="both"/>
              <w:rPr>
                <w:rFonts w:ascii="Myriad Pro Light" w:hAnsi="Myriad Pro Light"/>
                <w:lang w:val="es-MX"/>
              </w:rPr>
            </w:pPr>
            <w:r>
              <w:rPr>
                <w:rFonts w:ascii="Myriad Pro Light" w:hAnsi="Myriad Pro Light"/>
                <w:lang w:val="es-MX"/>
              </w:rPr>
              <w:t>Especificación de Requerimientos</w:t>
            </w:r>
          </w:p>
        </w:tc>
        <w:tc>
          <w:tcPr>
            <w:tcW w:w="1143" w:type="pct"/>
          </w:tcPr>
          <w:p w14:paraId="1490F3CD" w14:textId="77777777" w:rsidR="00E67D46" w:rsidRPr="00F55FA6" w:rsidRDefault="00E67D46" w:rsidP="00E67D46">
            <w:pPr>
              <w:pStyle w:val="CITI-NORMAL"/>
              <w:rPr>
                <w:lang w:val="es-MX"/>
              </w:rPr>
            </w:pPr>
            <w:bookmarkStart w:id="76" w:name="_Toc420321014"/>
            <w:bookmarkStart w:id="77" w:name="_Toc420321772"/>
            <w:bookmarkStart w:id="78" w:name="_Toc422751540"/>
            <w:r w:rsidRPr="00F55FA6">
              <w:rPr>
                <w:lang w:val="es-MX"/>
              </w:rPr>
              <w:t>FO-DE-013-Formato de Especificaciones de requerimientos</w:t>
            </w:r>
            <w:bookmarkEnd w:id="76"/>
            <w:bookmarkEnd w:id="77"/>
            <w:r w:rsidRPr="00F55FA6">
              <w:rPr>
                <w:lang w:val="es-MX"/>
              </w:rPr>
              <w:t>.</w:t>
            </w:r>
            <w:bookmarkEnd w:id="78"/>
          </w:p>
          <w:p w14:paraId="27DDBEAC" w14:textId="77777777" w:rsidR="00CE09F6" w:rsidRPr="00F55FA6" w:rsidRDefault="00CE09F6" w:rsidP="00CE09F6">
            <w:pPr>
              <w:pStyle w:val="CITI-NORMAL"/>
              <w:rPr>
                <w:lang w:val="es-MX"/>
              </w:rPr>
            </w:pPr>
          </w:p>
        </w:tc>
        <w:tc>
          <w:tcPr>
            <w:tcW w:w="1237" w:type="pct"/>
            <w:shd w:val="clear" w:color="auto" w:fill="auto"/>
          </w:tcPr>
          <w:p w14:paraId="00E88C54" w14:textId="1D6166D6" w:rsidR="00CE09F6" w:rsidRDefault="00E67D46" w:rsidP="00B01249">
            <w:pPr>
              <w:pStyle w:val="Body"/>
              <w:spacing w:before="0" w:after="0"/>
              <w:rPr>
                <w:rFonts w:ascii="Myriad Pro Light" w:hAnsi="Myriad Pro Light"/>
                <w:sz w:val="22"/>
                <w:szCs w:val="22"/>
                <w:lang w:val="es-MX"/>
              </w:rPr>
            </w:pPr>
            <w:r>
              <w:rPr>
                <w:rFonts w:ascii="Myriad Pro Light" w:hAnsi="Myriad Pro Light"/>
                <w:sz w:val="22"/>
                <w:szCs w:val="22"/>
                <w:lang w:val="es-MX"/>
              </w:rPr>
              <w:t>ERS-</w:t>
            </w:r>
            <w:r w:rsidR="00683352">
              <w:rPr>
                <w:rFonts w:ascii="Myriad Pro Light" w:hAnsi="Myriad Pro Light"/>
                <w:sz w:val="22"/>
                <w:szCs w:val="22"/>
                <w:lang w:val="es-MX"/>
              </w:rPr>
              <w:t>ClaveYNombreProyecto</w:t>
            </w:r>
            <w:r>
              <w:rPr>
                <w:rFonts w:ascii="Myriad Pro Light" w:hAnsi="Myriad Pro Light"/>
                <w:sz w:val="22"/>
                <w:szCs w:val="22"/>
                <w:lang w:val="es-MX"/>
              </w:rPr>
              <w:t>-</w:t>
            </w:r>
            <w:r w:rsidR="00451C11">
              <w:rPr>
                <w:rFonts w:ascii="Myriad Pro Light" w:hAnsi="Myriad Pro Light"/>
                <w:sz w:val="22"/>
                <w:szCs w:val="22"/>
                <w:lang w:val="es-MX"/>
              </w:rPr>
              <w:t>aaaa.mm.dd</w:t>
            </w:r>
            <w:r>
              <w:rPr>
                <w:rFonts w:ascii="Myriad Pro Light" w:hAnsi="Myriad Pro Light"/>
                <w:sz w:val="22"/>
                <w:szCs w:val="22"/>
                <w:lang w:val="es-MX"/>
              </w:rPr>
              <w:t>.doc</w:t>
            </w:r>
          </w:p>
        </w:tc>
        <w:tc>
          <w:tcPr>
            <w:tcW w:w="1444" w:type="pct"/>
            <w:shd w:val="clear" w:color="auto" w:fill="auto"/>
          </w:tcPr>
          <w:p w14:paraId="745C1CB3" w14:textId="516CD61D" w:rsidR="00CE09F6" w:rsidRDefault="00E67D46" w:rsidP="00B01249">
            <w:pPr>
              <w:pStyle w:val="Body"/>
              <w:spacing w:before="0" w:after="0"/>
              <w:jc w:val="both"/>
              <w:rPr>
                <w:rFonts w:ascii="Myriad Pro Light" w:hAnsi="Myriad Pro Light"/>
                <w:lang w:val="es-MX"/>
              </w:rPr>
            </w:pPr>
            <w:r>
              <w:rPr>
                <w:rFonts w:ascii="Myriad Pro Light" w:hAnsi="Myriad Pro Light"/>
                <w:lang w:val="es-MX"/>
              </w:rPr>
              <w:t>Especificación de Requerimientos/</w:t>
            </w:r>
            <w:proofErr w:type="spellStart"/>
            <w:r>
              <w:rPr>
                <w:rFonts w:ascii="Myriad Pro Light" w:hAnsi="Myriad Pro Light"/>
                <w:lang w:val="es-MX"/>
              </w:rPr>
              <w:t>Templates</w:t>
            </w:r>
            <w:proofErr w:type="spellEnd"/>
          </w:p>
        </w:tc>
      </w:tr>
      <w:tr w:rsidR="00CE09F6" w:rsidRPr="00726799" w14:paraId="7578AEF7" w14:textId="77777777" w:rsidTr="0002000C">
        <w:trPr>
          <w:trHeight w:val="1119"/>
        </w:trPr>
        <w:tc>
          <w:tcPr>
            <w:tcW w:w="1176" w:type="pct"/>
            <w:shd w:val="clear" w:color="auto" w:fill="auto"/>
          </w:tcPr>
          <w:p w14:paraId="09CCFC43" w14:textId="730AE1F1" w:rsidR="00CE09F6" w:rsidRDefault="00E67D46" w:rsidP="00B01249">
            <w:pPr>
              <w:pStyle w:val="Body"/>
              <w:numPr>
                <w:ilvl w:val="0"/>
                <w:numId w:val="17"/>
              </w:numPr>
              <w:spacing w:before="0" w:after="0"/>
              <w:jc w:val="both"/>
              <w:rPr>
                <w:rFonts w:ascii="Myriad Pro Light" w:hAnsi="Myriad Pro Light"/>
                <w:lang w:val="es-MX"/>
              </w:rPr>
            </w:pPr>
            <w:r>
              <w:rPr>
                <w:rFonts w:ascii="Myriad Pro Light" w:hAnsi="Myriad Pro Light"/>
                <w:lang w:val="es-MX"/>
              </w:rPr>
              <w:t>Matriz de Trazabilidad</w:t>
            </w:r>
          </w:p>
        </w:tc>
        <w:tc>
          <w:tcPr>
            <w:tcW w:w="1143" w:type="pct"/>
          </w:tcPr>
          <w:p w14:paraId="659F3D51" w14:textId="5B920522" w:rsidR="00E67D46" w:rsidRPr="00F55FA6" w:rsidRDefault="00E67D46" w:rsidP="00E67D46">
            <w:pPr>
              <w:pStyle w:val="CITI-NORMAL"/>
              <w:rPr>
                <w:lang w:val="es-MX"/>
              </w:rPr>
            </w:pPr>
            <w:bookmarkStart w:id="79" w:name="_Toc420321015"/>
            <w:bookmarkStart w:id="80" w:name="_Toc420321773"/>
            <w:bookmarkStart w:id="81" w:name="_Toc422751541"/>
            <w:r w:rsidRPr="00F55FA6">
              <w:rPr>
                <w:lang w:val="es-MX"/>
              </w:rPr>
              <w:t>FO-DE-014-Formato</w:t>
            </w:r>
            <w:r w:rsidR="004E3556" w:rsidRPr="00F55FA6">
              <w:rPr>
                <w:lang w:val="es-MX"/>
              </w:rPr>
              <w:t xml:space="preserve"> de </w:t>
            </w:r>
            <w:r w:rsidRPr="00F55FA6">
              <w:rPr>
                <w:lang w:val="es-MX"/>
              </w:rPr>
              <w:t>Matriz de Trazabilidad</w:t>
            </w:r>
            <w:bookmarkEnd w:id="79"/>
            <w:bookmarkEnd w:id="80"/>
            <w:bookmarkEnd w:id="81"/>
          </w:p>
          <w:p w14:paraId="17F63BE2" w14:textId="4CD11C5E" w:rsidR="00CE09F6" w:rsidRPr="00EA6A36" w:rsidRDefault="00CE09F6" w:rsidP="00E67D46">
            <w:pPr>
              <w:pStyle w:val="CITI-NORMAL"/>
              <w:rPr>
                <w:lang w:val="es-MX"/>
              </w:rPr>
            </w:pPr>
          </w:p>
        </w:tc>
        <w:tc>
          <w:tcPr>
            <w:tcW w:w="1237" w:type="pct"/>
            <w:shd w:val="clear" w:color="auto" w:fill="auto"/>
          </w:tcPr>
          <w:p w14:paraId="5C6400A7" w14:textId="14D9B2C9" w:rsidR="00CE09F6" w:rsidRDefault="00E67D46" w:rsidP="00B01249">
            <w:pPr>
              <w:pStyle w:val="Body"/>
              <w:spacing w:before="0" w:after="0"/>
              <w:rPr>
                <w:rFonts w:ascii="Myriad Pro Light" w:hAnsi="Myriad Pro Light"/>
                <w:sz w:val="22"/>
                <w:szCs w:val="22"/>
                <w:lang w:val="es-MX"/>
              </w:rPr>
            </w:pPr>
            <w:r>
              <w:rPr>
                <w:rFonts w:ascii="Myriad Pro Light" w:hAnsi="Myriad Pro Light"/>
                <w:sz w:val="22"/>
                <w:szCs w:val="22"/>
                <w:lang w:val="es-MX"/>
              </w:rPr>
              <w:t>MT</w:t>
            </w:r>
            <w:r w:rsidR="001D4DC4">
              <w:rPr>
                <w:rFonts w:ascii="Myriad Pro Light" w:hAnsi="Myriad Pro Light"/>
                <w:sz w:val="22"/>
                <w:szCs w:val="22"/>
                <w:lang w:val="es-MX"/>
              </w:rPr>
              <w:t>R</w:t>
            </w:r>
            <w:r>
              <w:rPr>
                <w:rFonts w:ascii="Myriad Pro Light" w:hAnsi="Myriad Pro Light"/>
                <w:sz w:val="22"/>
                <w:szCs w:val="22"/>
                <w:lang w:val="es-MX"/>
              </w:rPr>
              <w:t>-</w:t>
            </w:r>
            <w:r w:rsidR="00683352">
              <w:rPr>
                <w:rFonts w:ascii="Myriad Pro Light" w:hAnsi="Myriad Pro Light"/>
                <w:sz w:val="22"/>
                <w:szCs w:val="22"/>
                <w:lang w:val="es-MX"/>
              </w:rPr>
              <w:t>ClaveYNombreProyecto</w:t>
            </w:r>
            <w:r>
              <w:rPr>
                <w:rFonts w:ascii="Myriad Pro Light" w:hAnsi="Myriad Pro Light"/>
                <w:sz w:val="22"/>
                <w:szCs w:val="22"/>
                <w:lang w:val="es-MX"/>
              </w:rPr>
              <w:t>-</w:t>
            </w:r>
            <w:r w:rsidR="00917E29">
              <w:rPr>
                <w:rFonts w:ascii="Myriad Pro Light" w:hAnsi="Myriad Pro Light"/>
                <w:sz w:val="22"/>
                <w:szCs w:val="22"/>
                <w:lang w:val="es-MX"/>
              </w:rPr>
              <w:t>[v#-]</w:t>
            </w:r>
            <w:r w:rsidR="00451C11">
              <w:rPr>
                <w:rFonts w:ascii="Myriad Pro Light" w:hAnsi="Myriad Pro Light"/>
                <w:sz w:val="22"/>
                <w:szCs w:val="22"/>
                <w:lang w:val="es-MX"/>
              </w:rPr>
              <w:t>aaaa.mm.dd</w:t>
            </w:r>
            <w:r w:rsidR="00820908">
              <w:rPr>
                <w:rFonts w:ascii="Myriad Pro Light" w:hAnsi="Myriad Pro Light"/>
                <w:sz w:val="22"/>
                <w:szCs w:val="22"/>
                <w:lang w:val="es-MX"/>
              </w:rPr>
              <w:t>.xls</w:t>
            </w:r>
          </w:p>
        </w:tc>
        <w:tc>
          <w:tcPr>
            <w:tcW w:w="1444" w:type="pct"/>
            <w:shd w:val="clear" w:color="auto" w:fill="auto"/>
          </w:tcPr>
          <w:p w14:paraId="0379DF50" w14:textId="72044FDA" w:rsidR="00CE09F6" w:rsidRDefault="00E67D46" w:rsidP="00B01249">
            <w:pPr>
              <w:pStyle w:val="Body"/>
              <w:spacing w:before="0" w:after="0"/>
              <w:jc w:val="both"/>
              <w:rPr>
                <w:rFonts w:ascii="Myriad Pro Light" w:hAnsi="Myriad Pro Light"/>
                <w:lang w:val="es-MX"/>
              </w:rPr>
            </w:pPr>
            <w:r>
              <w:rPr>
                <w:rFonts w:ascii="Myriad Pro Light" w:hAnsi="Myriad Pro Light"/>
                <w:lang w:val="es-MX"/>
              </w:rPr>
              <w:t>Especificación de Requerimientos/</w:t>
            </w:r>
            <w:proofErr w:type="spellStart"/>
            <w:r>
              <w:rPr>
                <w:rFonts w:ascii="Myriad Pro Light" w:hAnsi="Myriad Pro Light"/>
                <w:lang w:val="es-MX"/>
              </w:rPr>
              <w:t>Templates</w:t>
            </w:r>
            <w:proofErr w:type="spellEnd"/>
          </w:p>
        </w:tc>
      </w:tr>
      <w:tr w:rsidR="00E67D46" w:rsidRPr="00726799" w14:paraId="5CDD0BF3" w14:textId="77777777" w:rsidTr="008326B8">
        <w:trPr>
          <w:trHeight w:val="219"/>
        </w:trPr>
        <w:tc>
          <w:tcPr>
            <w:tcW w:w="1176" w:type="pct"/>
            <w:shd w:val="clear" w:color="auto" w:fill="auto"/>
          </w:tcPr>
          <w:p w14:paraId="592DB461" w14:textId="3081C82A" w:rsidR="00E67D46" w:rsidRDefault="0002000C" w:rsidP="004E3556">
            <w:pPr>
              <w:pStyle w:val="Body"/>
              <w:numPr>
                <w:ilvl w:val="0"/>
                <w:numId w:val="17"/>
              </w:numPr>
              <w:spacing w:before="0" w:after="0"/>
              <w:jc w:val="both"/>
              <w:rPr>
                <w:rFonts w:ascii="Myriad Pro Light" w:hAnsi="Myriad Pro Light"/>
                <w:lang w:val="es-MX"/>
              </w:rPr>
            </w:pPr>
            <w:r>
              <w:rPr>
                <w:rFonts w:ascii="Myriad Pro Light" w:hAnsi="Myriad Pro Light"/>
                <w:lang w:val="es-MX"/>
              </w:rPr>
              <w:t>Matriz de Riesgos</w:t>
            </w:r>
          </w:p>
        </w:tc>
        <w:tc>
          <w:tcPr>
            <w:tcW w:w="1143" w:type="pct"/>
          </w:tcPr>
          <w:p w14:paraId="496DC5F4" w14:textId="0654B2FD" w:rsidR="00E67D46" w:rsidRPr="00F55FA6" w:rsidRDefault="0002000C" w:rsidP="00E67D46">
            <w:pPr>
              <w:pStyle w:val="CITI-NORMAL"/>
              <w:rPr>
                <w:lang w:val="es-MX"/>
              </w:rPr>
            </w:pPr>
            <w:r>
              <w:rPr>
                <w:lang w:val="es-MX"/>
              </w:rPr>
              <w:t>FO-DE-015-</w:t>
            </w:r>
            <w:r w:rsidRPr="0002000C">
              <w:rPr>
                <w:lang w:val="es-MX"/>
              </w:rPr>
              <w:t xml:space="preserve"> Formato de </w:t>
            </w:r>
            <w:proofErr w:type="spellStart"/>
            <w:r w:rsidRPr="0002000C">
              <w:rPr>
                <w:lang w:val="es-MX"/>
              </w:rPr>
              <w:t>MatrizRiesgos</w:t>
            </w:r>
            <w:proofErr w:type="spellEnd"/>
          </w:p>
        </w:tc>
        <w:tc>
          <w:tcPr>
            <w:tcW w:w="1237" w:type="pct"/>
            <w:shd w:val="clear" w:color="auto" w:fill="auto"/>
          </w:tcPr>
          <w:p w14:paraId="134FFDE1" w14:textId="656E16D7" w:rsidR="00E67D46" w:rsidRPr="007C7D7B" w:rsidRDefault="0002000C" w:rsidP="004E3556">
            <w:pPr>
              <w:pStyle w:val="CITI-NORMAL"/>
              <w:rPr>
                <w:sz w:val="22"/>
                <w:szCs w:val="22"/>
                <w:lang w:val="es-MX"/>
              </w:rPr>
            </w:pPr>
            <w:r>
              <w:rPr>
                <w:sz w:val="22"/>
                <w:szCs w:val="22"/>
                <w:lang w:val="es-MX"/>
              </w:rPr>
              <w:t xml:space="preserve">MDR- </w:t>
            </w:r>
            <w:proofErr w:type="spellStart"/>
            <w:r>
              <w:rPr>
                <w:sz w:val="22"/>
                <w:szCs w:val="22"/>
                <w:lang w:val="es-MX"/>
              </w:rPr>
              <w:t>ClaveYNombreProyecto</w:t>
            </w:r>
            <w:proofErr w:type="spellEnd"/>
            <w:r>
              <w:rPr>
                <w:sz w:val="22"/>
                <w:szCs w:val="22"/>
                <w:lang w:val="es-MX"/>
              </w:rPr>
              <w:t>-[v#-]</w:t>
            </w:r>
            <w:proofErr w:type="spellStart"/>
            <w:r>
              <w:rPr>
                <w:sz w:val="22"/>
                <w:szCs w:val="22"/>
                <w:lang w:val="es-MX"/>
              </w:rPr>
              <w:t>aaaa.mm.dd.xl</w:t>
            </w:r>
            <w:r w:rsidR="008A6D72">
              <w:rPr>
                <w:sz w:val="22"/>
                <w:szCs w:val="22"/>
                <w:lang w:val="es-MX"/>
              </w:rPr>
              <w:t>ms</w:t>
            </w:r>
            <w:proofErr w:type="spellEnd"/>
          </w:p>
        </w:tc>
        <w:tc>
          <w:tcPr>
            <w:tcW w:w="1444" w:type="pct"/>
            <w:shd w:val="clear" w:color="auto" w:fill="auto"/>
          </w:tcPr>
          <w:p w14:paraId="7ECB6B37" w14:textId="1634CA1C" w:rsidR="00E67D46" w:rsidRDefault="0002000C" w:rsidP="00B01249">
            <w:pPr>
              <w:pStyle w:val="Body"/>
              <w:spacing w:before="0" w:after="0"/>
              <w:jc w:val="both"/>
              <w:rPr>
                <w:rFonts w:ascii="Myriad Pro Light" w:hAnsi="Myriad Pro Light"/>
                <w:lang w:val="es-MX"/>
              </w:rPr>
            </w:pPr>
            <w:r>
              <w:rPr>
                <w:rFonts w:ascii="Myriad Pro Light" w:hAnsi="Myriad Pro Light"/>
                <w:lang w:val="es-MX"/>
              </w:rPr>
              <w:t>Recepción e Inicio de Proyecto</w:t>
            </w:r>
          </w:p>
        </w:tc>
      </w:tr>
      <w:tr w:rsidR="00E67D46" w:rsidRPr="00726799" w14:paraId="5AAC182F" w14:textId="77777777" w:rsidTr="008326B8">
        <w:trPr>
          <w:trHeight w:val="219"/>
        </w:trPr>
        <w:tc>
          <w:tcPr>
            <w:tcW w:w="1176" w:type="pct"/>
            <w:shd w:val="clear" w:color="auto" w:fill="auto"/>
          </w:tcPr>
          <w:p w14:paraId="75312E18" w14:textId="649B2101" w:rsidR="00E67D46" w:rsidRDefault="004E3556" w:rsidP="00B01249">
            <w:pPr>
              <w:pStyle w:val="Body"/>
              <w:numPr>
                <w:ilvl w:val="0"/>
                <w:numId w:val="17"/>
              </w:numPr>
              <w:spacing w:before="0" w:after="0"/>
              <w:jc w:val="both"/>
              <w:rPr>
                <w:rFonts w:ascii="Myriad Pro Light" w:hAnsi="Myriad Pro Light"/>
                <w:lang w:val="es-MX"/>
              </w:rPr>
            </w:pPr>
            <w:r>
              <w:rPr>
                <w:rFonts w:ascii="Myriad Pro Light" w:hAnsi="Myriad Pro Light"/>
                <w:lang w:val="es-MX"/>
              </w:rPr>
              <w:t>Plan de Integración</w:t>
            </w:r>
          </w:p>
        </w:tc>
        <w:tc>
          <w:tcPr>
            <w:tcW w:w="1143" w:type="pct"/>
          </w:tcPr>
          <w:p w14:paraId="61587DA9" w14:textId="77777777" w:rsidR="004E3556" w:rsidRPr="00177259" w:rsidRDefault="004E3556" w:rsidP="004E3556">
            <w:pPr>
              <w:pStyle w:val="CITI-NORMAL"/>
              <w:rPr>
                <w:lang w:val="es-MX"/>
              </w:rPr>
            </w:pPr>
            <w:bookmarkStart w:id="82" w:name="_Toc420321017"/>
            <w:bookmarkStart w:id="83" w:name="_Toc420321775"/>
            <w:bookmarkStart w:id="84" w:name="_Toc422751543"/>
            <w:r w:rsidRPr="00177259">
              <w:rPr>
                <w:lang w:val="es-MX"/>
              </w:rPr>
              <w:t>FO-DE-016-Formato de Plan de Integración</w:t>
            </w:r>
            <w:bookmarkEnd w:id="82"/>
            <w:bookmarkEnd w:id="83"/>
            <w:bookmarkEnd w:id="84"/>
          </w:p>
          <w:p w14:paraId="7AC23C8F" w14:textId="77777777" w:rsidR="00E67D46" w:rsidRPr="00F55FA6" w:rsidRDefault="00E67D46" w:rsidP="00E67D46">
            <w:pPr>
              <w:pStyle w:val="CITI-NORMAL"/>
              <w:rPr>
                <w:lang w:val="es-MX"/>
              </w:rPr>
            </w:pPr>
          </w:p>
        </w:tc>
        <w:tc>
          <w:tcPr>
            <w:tcW w:w="1237" w:type="pct"/>
            <w:shd w:val="clear" w:color="auto" w:fill="auto"/>
          </w:tcPr>
          <w:p w14:paraId="06704C73" w14:textId="278A3C4A" w:rsidR="004E3556" w:rsidRDefault="004E3556" w:rsidP="004E3556">
            <w:pPr>
              <w:jc w:val="left"/>
              <w:rPr>
                <w:rFonts w:ascii="Myriad Pro Light" w:hAnsi="Myriad Pro Light"/>
                <w:color w:val="000000"/>
                <w:sz w:val="22"/>
                <w:szCs w:val="22"/>
                <w:lang w:eastAsia="es-MX"/>
              </w:rPr>
            </w:pPr>
            <w:r>
              <w:rPr>
                <w:rFonts w:ascii="Myriad Pro Light" w:hAnsi="Myriad Pro Light"/>
                <w:color w:val="000000"/>
                <w:sz w:val="22"/>
                <w:szCs w:val="22"/>
              </w:rPr>
              <w:t>PI-</w:t>
            </w:r>
            <w:r w:rsidR="00683352">
              <w:rPr>
                <w:rFonts w:ascii="Myriad Pro Light" w:hAnsi="Myriad Pro Light"/>
                <w:color w:val="000000"/>
                <w:sz w:val="22"/>
                <w:szCs w:val="22"/>
              </w:rPr>
              <w:t>ClaveYNombreProyecto</w:t>
            </w:r>
            <w:r>
              <w:rPr>
                <w:rFonts w:ascii="Myriad Pro Light" w:hAnsi="Myriad Pro Light"/>
                <w:color w:val="000000"/>
                <w:sz w:val="22"/>
                <w:szCs w:val="22"/>
              </w:rPr>
              <w:t>-</w:t>
            </w:r>
            <w:r w:rsidR="00451C11">
              <w:rPr>
                <w:rFonts w:ascii="Myriad Pro Light" w:hAnsi="Myriad Pro Light"/>
                <w:color w:val="000000"/>
                <w:sz w:val="22"/>
                <w:szCs w:val="22"/>
              </w:rPr>
              <w:t>aaaa.mm.dd</w:t>
            </w:r>
            <w:r>
              <w:rPr>
                <w:rFonts w:ascii="Myriad Pro Light" w:hAnsi="Myriad Pro Light"/>
                <w:color w:val="000000"/>
                <w:sz w:val="22"/>
                <w:szCs w:val="22"/>
              </w:rPr>
              <w:t>.doc</w:t>
            </w:r>
          </w:p>
          <w:p w14:paraId="089A453F" w14:textId="65952889" w:rsidR="00E67D46" w:rsidRDefault="00E67D46" w:rsidP="00B01249">
            <w:pPr>
              <w:pStyle w:val="Body"/>
              <w:spacing w:before="0" w:after="0"/>
              <w:rPr>
                <w:rFonts w:ascii="Myriad Pro Light" w:hAnsi="Myriad Pro Light"/>
                <w:sz w:val="22"/>
                <w:szCs w:val="22"/>
                <w:lang w:val="es-MX"/>
              </w:rPr>
            </w:pPr>
          </w:p>
        </w:tc>
        <w:tc>
          <w:tcPr>
            <w:tcW w:w="1444" w:type="pct"/>
            <w:shd w:val="clear" w:color="auto" w:fill="auto"/>
          </w:tcPr>
          <w:p w14:paraId="215F28C7" w14:textId="083BCB8A" w:rsidR="00E67D46" w:rsidRDefault="004E3556" w:rsidP="00B01249">
            <w:pPr>
              <w:pStyle w:val="Body"/>
              <w:spacing w:before="0" w:after="0"/>
              <w:jc w:val="both"/>
              <w:rPr>
                <w:rFonts w:ascii="Myriad Pro Light" w:hAnsi="Myriad Pro Light"/>
                <w:lang w:val="es-MX"/>
              </w:rPr>
            </w:pPr>
            <w:r>
              <w:rPr>
                <w:rFonts w:ascii="Myriad Pro Light" w:hAnsi="Myriad Pro Light"/>
                <w:lang w:val="es-MX"/>
              </w:rPr>
              <w:t>Construcción de la Solución/</w:t>
            </w:r>
            <w:proofErr w:type="spellStart"/>
            <w:r>
              <w:rPr>
                <w:rFonts w:ascii="Myriad Pro Light" w:hAnsi="Myriad Pro Light"/>
                <w:lang w:val="es-MX"/>
              </w:rPr>
              <w:t>Templates</w:t>
            </w:r>
            <w:proofErr w:type="spellEnd"/>
          </w:p>
        </w:tc>
      </w:tr>
      <w:tr w:rsidR="00E67D46" w:rsidRPr="00726799" w14:paraId="27BDCA61" w14:textId="77777777" w:rsidTr="008326B8">
        <w:trPr>
          <w:trHeight w:val="219"/>
        </w:trPr>
        <w:tc>
          <w:tcPr>
            <w:tcW w:w="1176" w:type="pct"/>
            <w:shd w:val="clear" w:color="auto" w:fill="auto"/>
          </w:tcPr>
          <w:p w14:paraId="64998907" w14:textId="78FC3403" w:rsidR="00E67D46" w:rsidRDefault="004E3556" w:rsidP="00B01249">
            <w:pPr>
              <w:pStyle w:val="Body"/>
              <w:numPr>
                <w:ilvl w:val="0"/>
                <w:numId w:val="17"/>
              </w:numPr>
              <w:spacing w:before="0" w:after="0"/>
              <w:jc w:val="both"/>
              <w:rPr>
                <w:rFonts w:ascii="Myriad Pro Light" w:hAnsi="Myriad Pro Light"/>
                <w:lang w:val="es-MX"/>
              </w:rPr>
            </w:pPr>
            <w:r>
              <w:rPr>
                <w:rFonts w:ascii="Myriad Pro Light" w:hAnsi="Myriad Pro Light"/>
                <w:lang w:val="es-MX"/>
              </w:rPr>
              <w:t xml:space="preserve">Matriz de Pruebas </w:t>
            </w:r>
          </w:p>
        </w:tc>
        <w:tc>
          <w:tcPr>
            <w:tcW w:w="1143" w:type="pct"/>
          </w:tcPr>
          <w:p w14:paraId="712AB977" w14:textId="7BCCE063" w:rsidR="00E67D46" w:rsidRPr="00F55FA6" w:rsidRDefault="004E3556" w:rsidP="004E3556">
            <w:pPr>
              <w:pStyle w:val="CITI-NORMAL"/>
              <w:rPr>
                <w:lang w:val="es-MX"/>
              </w:rPr>
            </w:pPr>
            <w:bookmarkStart w:id="85" w:name="_Toc420321018"/>
            <w:bookmarkStart w:id="86" w:name="_Toc420321776"/>
            <w:bookmarkStart w:id="87" w:name="_Toc422751544"/>
            <w:r w:rsidRPr="00F55FA6">
              <w:rPr>
                <w:lang w:val="es-MX"/>
              </w:rPr>
              <w:t>FO-DE-017-Formato de Matriz de Pruebas Template</w:t>
            </w:r>
            <w:bookmarkEnd w:id="85"/>
            <w:bookmarkEnd w:id="86"/>
            <w:bookmarkEnd w:id="87"/>
          </w:p>
        </w:tc>
        <w:tc>
          <w:tcPr>
            <w:tcW w:w="1237" w:type="pct"/>
            <w:shd w:val="clear" w:color="auto" w:fill="auto"/>
          </w:tcPr>
          <w:p w14:paraId="0F1A07F7" w14:textId="5CDA27B1" w:rsidR="00E67D46" w:rsidRPr="004E3556" w:rsidRDefault="004E3556" w:rsidP="00B01249">
            <w:pPr>
              <w:pStyle w:val="Body"/>
              <w:spacing w:before="0" w:after="0"/>
              <w:rPr>
                <w:rFonts w:ascii="Myriad Pro Light" w:hAnsi="Myriad Pro Light"/>
                <w:sz w:val="22"/>
                <w:szCs w:val="22"/>
                <w:lang w:val="es-MX"/>
              </w:rPr>
            </w:pPr>
            <w:r>
              <w:rPr>
                <w:rFonts w:ascii="Myriad Pro Light" w:hAnsi="Myriad Pro Light"/>
                <w:sz w:val="22"/>
                <w:szCs w:val="22"/>
                <w:lang w:val="es-MX"/>
              </w:rPr>
              <w:t>MP-</w:t>
            </w:r>
            <w:r w:rsidRPr="004E3556">
              <w:rPr>
                <w:rFonts w:ascii="Myriad Pro Light" w:hAnsi="Myriad Pro Light"/>
                <w:sz w:val="22"/>
                <w:szCs w:val="22"/>
                <w:lang w:val="es-MX"/>
              </w:rPr>
              <w:t xml:space="preserve"> </w:t>
            </w:r>
            <w:r w:rsidR="00683352">
              <w:rPr>
                <w:rFonts w:ascii="Myriad Pro Light" w:hAnsi="Myriad Pro Light"/>
                <w:sz w:val="22"/>
                <w:szCs w:val="22"/>
                <w:lang w:val="es-MX"/>
              </w:rPr>
              <w:t>ClaveYNombreProyecto</w:t>
            </w:r>
            <w:r w:rsidRPr="004E3556">
              <w:rPr>
                <w:rFonts w:ascii="Myriad Pro Light" w:hAnsi="Myriad Pro Light"/>
                <w:sz w:val="22"/>
                <w:szCs w:val="22"/>
                <w:lang w:val="es-MX"/>
              </w:rPr>
              <w:t>-</w:t>
            </w:r>
            <w:r w:rsidR="00451C11">
              <w:rPr>
                <w:rFonts w:ascii="Myriad Pro Light" w:hAnsi="Myriad Pro Light"/>
                <w:sz w:val="22"/>
                <w:szCs w:val="22"/>
                <w:lang w:val="es-MX"/>
              </w:rPr>
              <w:t>aaaa.mm.dd</w:t>
            </w:r>
            <w:r w:rsidRPr="004E3556">
              <w:rPr>
                <w:rFonts w:ascii="Myriad Pro Light" w:hAnsi="Myriad Pro Light"/>
                <w:sz w:val="22"/>
                <w:szCs w:val="22"/>
                <w:lang w:val="es-MX"/>
              </w:rPr>
              <w:t>.</w:t>
            </w:r>
            <w:r>
              <w:rPr>
                <w:rFonts w:ascii="Myriad Pro Light" w:hAnsi="Myriad Pro Light"/>
                <w:sz w:val="22"/>
                <w:szCs w:val="22"/>
                <w:lang w:val="es-MX"/>
              </w:rPr>
              <w:t>xls</w:t>
            </w:r>
          </w:p>
        </w:tc>
        <w:tc>
          <w:tcPr>
            <w:tcW w:w="1444" w:type="pct"/>
            <w:shd w:val="clear" w:color="auto" w:fill="auto"/>
          </w:tcPr>
          <w:p w14:paraId="74B03A69" w14:textId="5556872F" w:rsidR="00E67D46" w:rsidRDefault="004E3556" w:rsidP="00B01249">
            <w:pPr>
              <w:pStyle w:val="Body"/>
              <w:spacing w:before="0" w:after="0"/>
              <w:jc w:val="both"/>
              <w:rPr>
                <w:rFonts w:ascii="Myriad Pro Light" w:hAnsi="Myriad Pro Light"/>
                <w:lang w:val="es-MX"/>
              </w:rPr>
            </w:pPr>
            <w:r>
              <w:rPr>
                <w:rFonts w:ascii="Myriad Pro Light" w:hAnsi="Myriad Pro Light"/>
                <w:lang w:val="es-MX"/>
              </w:rPr>
              <w:t>Testing/</w:t>
            </w:r>
            <w:proofErr w:type="spellStart"/>
            <w:r>
              <w:rPr>
                <w:rFonts w:ascii="Myriad Pro Light" w:hAnsi="Myriad Pro Light"/>
                <w:lang w:val="es-MX"/>
              </w:rPr>
              <w:t>Template</w:t>
            </w:r>
            <w:r w:rsidR="005B27D2">
              <w:rPr>
                <w:rFonts w:ascii="Myriad Pro Light" w:hAnsi="Myriad Pro Light"/>
                <w:lang w:val="es-MX"/>
              </w:rPr>
              <w:t>s</w:t>
            </w:r>
            <w:proofErr w:type="spellEnd"/>
          </w:p>
        </w:tc>
      </w:tr>
      <w:tr w:rsidR="00E67D46" w:rsidRPr="00726799" w14:paraId="1ACF0488" w14:textId="77777777" w:rsidTr="008326B8">
        <w:trPr>
          <w:trHeight w:val="219"/>
        </w:trPr>
        <w:tc>
          <w:tcPr>
            <w:tcW w:w="1176" w:type="pct"/>
            <w:shd w:val="clear" w:color="auto" w:fill="auto"/>
          </w:tcPr>
          <w:p w14:paraId="7E61F370" w14:textId="38B2BA48" w:rsidR="00E67D46" w:rsidRDefault="004E3556" w:rsidP="00B01249">
            <w:pPr>
              <w:pStyle w:val="Body"/>
              <w:numPr>
                <w:ilvl w:val="0"/>
                <w:numId w:val="17"/>
              </w:numPr>
              <w:spacing w:before="0" w:after="0"/>
              <w:jc w:val="both"/>
              <w:rPr>
                <w:rFonts w:ascii="Myriad Pro Light" w:hAnsi="Myriad Pro Light"/>
                <w:lang w:val="es-MX"/>
              </w:rPr>
            </w:pPr>
            <w:r>
              <w:rPr>
                <w:rFonts w:ascii="Myriad Pro Light" w:hAnsi="Myriad Pro Light"/>
                <w:lang w:val="es-MX"/>
              </w:rPr>
              <w:t>Plan de Administración de la Configuración</w:t>
            </w:r>
          </w:p>
        </w:tc>
        <w:tc>
          <w:tcPr>
            <w:tcW w:w="1143" w:type="pct"/>
          </w:tcPr>
          <w:p w14:paraId="651CDCB4" w14:textId="5536CF57" w:rsidR="004E3556" w:rsidRPr="00F55FA6" w:rsidRDefault="004E3556" w:rsidP="004E3556">
            <w:pPr>
              <w:pStyle w:val="CITI-NORMAL"/>
              <w:rPr>
                <w:lang w:val="es-MX"/>
              </w:rPr>
            </w:pPr>
            <w:bookmarkStart w:id="88" w:name="_Toc420321019"/>
            <w:bookmarkStart w:id="89" w:name="_Toc420321777"/>
            <w:bookmarkStart w:id="90" w:name="_Toc422751545"/>
            <w:r w:rsidRPr="00F55FA6">
              <w:rPr>
                <w:lang w:val="es-MX"/>
              </w:rPr>
              <w:t>FO-DE-018-</w:t>
            </w:r>
            <w:r w:rsidR="007F7018" w:rsidRPr="00F55FA6">
              <w:rPr>
                <w:lang w:val="es-MX"/>
              </w:rPr>
              <w:t xml:space="preserve"> Formato de </w:t>
            </w:r>
            <w:r w:rsidRPr="00F55FA6">
              <w:rPr>
                <w:lang w:val="es-MX"/>
              </w:rPr>
              <w:t>Plan de Administración de la  Configuración Organizacional</w:t>
            </w:r>
            <w:bookmarkEnd w:id="88"/>
            <w:bookmarkEnd w:id="89"/>
            <w:bookmarkEnd w:id="90"/>
          </w:p>
          <w:p w14:paraId="0EC517E9" w14:textId="77777777" w:rsidR="00E67D46" w:rsidRPr="00F55FA6" w:rsidRDefault="00E67D46" w:rsidP="00E67D46">
            <w:pPr>
              <w:pStyle w:val="CITI-NORMAL"/>
              <w:rPr>
                <w:lang w:val="es-MX"/>
              </w:rPr>
            </w:pPr>
          </w:p>
        </w:tc>
        <w:tc>
          <w:tcPr>
            <w:tcW w:w="1237" w:type="pct"/>
            <w:shd w:val="clear" w:color="auto" w:fill="auto"/>
          </w:tcPr>
          <w:p w14:paraId="61D2B945" w14:textId="5F6EB8DA" w:rsidR="00E67D46" w:rsidRDefault="004E3556" w:rsidP="00B01249">
            <w:pPr>
              <w:pStyle w:val="Body"/>
              <w:spacing w:before="0" w:after="0"/>
              <w:rPr>
                <w:rFonts w:ascii="Myriad Pro Light" w:hAnsi="Myriad Pro Light"/>
                <w:sz w:val="22"/>
                <w:szCs w:val="22"/>
                <w:lang w:val="es-MX"/>
              </w:rPr>
            </w:pPr>
            <w:r w:rsidRPr="004E3556">
              <w:rPr>
                <w:rFonts w:ascii="Myriad Pro Light" w:hAnsi="Myriad Pro Light"/>
                <w:sz w:val="22"/>
                <w:szCs w:val="22"/>
                <w:lang w:val="es-MX"/>
              </w:rPr>
              <w:t>PACO-</w:t>
            </w:r>
            <w:r w:rsidR="00683352">
              <w:rPr>
                <w:rFonts w:ascii="Myriad Pro Light" w:hAnsi="Myriad Pro Light"/>
                <w:sz w:val="22"/>
                <w:szCs w:val="22"/>
                <w:lang w:val="es-MX"/>
              </w:rPr>
              <w:t>ClaveYNombreProyecto</w:t>
            </w:r>
            <w:r w:rsidRPr="004E3556">
              <w:rPr>
                <w:rFonts w:ascii="Myriad Pro Light" w:hAnsi="Myriad Pro Light"/>
                <w:sz w:val="22"/>
                <w:szCs w:val="22"/>
                <w:lang w:val="es-MX"/>
              </w:rPr>
              <w:t>-</w:t>
            </w:r>
            <w:r w:rsidR="00451C11">
              <w:rPr>
                <w:rFonts w:ascii="Myriad Pro Light" w:hAnsi="Myriad Pro Light"/>
                <w:sz w:val="22"/>
                <w:szCs w:val="22"/>
                <w:lang w:val="es-MX"/>
              </w:rPr>
              <w:t>aaaa.mm.dd</w:t>
            </w:r>
            <w:r w:rsidRPr="004E3556">
              <w:rPr>
                <w:rFonts w:ascii="Myriad Pro Light" w:hAnsi="Myriad Pro Light"/>
                <w:sz w:val="22"/>
                <w:szCs w:val="22"/>
                <w:lang w:val="es-MX"/>
              </w:rPr>
              <w:t>.doc</w:t>
            </w:r>
          </w:p>
          <w:p w14:paraId="6C1A63CE" w14:textId="77777777" w:rsidR="003D2ABD" w:rsidRDefault="003D2ABD" w:rsidP="00B01249">
            <w:pPr>
              <w:pStyle w:val="Body"/>
              <w:spacing w:before="0" w:after="0"/>
              <w:rPr>
                <w:rFonts w:ascii="Myriad Pro Light" w:hAnsi="Myriad Pro Light"/>
                <w:sz w:val="22"/>
                <w:szCs w:val="22"/>
                <w:lang w:val="es-MX"/>
              </w:rPr>
            </w:pPr>
          </w:p>
          <w:p w14:paraId="3A3301D0" w14:textId="4BA658BF" w:rsidR="003D2ABD" w:rsidRDefault="003D2ABD" w:rsidP="00B01249">
            <w:pPr>
              <w:pStyle w:val="Body"/>
              <w:spacing w:before="0" w:after="0"/>
              <w:rPr>
                <w:rFonts w:ascii="Myriad Pro Light" w:hAnsi="Myriad Pro Light"/>
                <w:sz w:val="22"/>
                <w:szCs w:val="22"/>
                <w:lang w:val="es-MX"/>
              </w:rPr>
            </w:pPr>
          </w:p>
        </w:tc>
        <w:tc>
          <w:tcPr>
            <w:tcW w:w="1444" w:type="pct"/>
            <w:shd w:val="clear" w:color="auto" w:fill="auto"/>
          </w:tcPr>
          <w:p w14:paraId="51D95CEE" w14:textId="496225F2" w:rsidR="005B27D2" w:rsidRDefault="005B27D2" w:rsidP="00B01249">
            <w:pPr>
              <w:pStyle w:val="Body"/>
              <w:spacing w:before="0" w:after="0"/>
              <w:jc w:val="both"/>
              <w:rPr>
                <w:rFonts w:ascii="Myriad Pro Light" w:hAnsi="Myriad Pro Light"/>
                <w:lang w:val="es-MX"/>
              </w:rPr>
            </w:pPr>
            <w:r>
              <w:rPr>
                <w:rFonts w:ascii="Myriad Pro Light" w:hAnsi="Myriad Pro Light"/>
                <w:lang w:val="es-MX"/>
              </w:rPr>
              <w:t>Administración de la configuración/</w:t>
            </w:r>
            <w:proofErr w:type="spellStart"/>
            <w:r>
              <w:rPr>
                <w:rFonts w:ascii="Myriad Pro Light" w:hAnsi="Myriad Pro Light"/>
                <w:lang w:val="es-MX"/>
              </w:rPr>
              <w:t>Templates</w:t>
            </w:r>
            <w:proofErr w:type="spellEnd"/>
            <w:r>
              <w:rPr>
                <w:rFonts w:ascii="Myriad Pro Light" w:hAnsi="Myriad Pro Light"/>
                <w:lang w:val="es-MX"/>
              </w:rPr>
              <w:t xml:space="preserve"> </w:t>
            </w:r>
          </w:p>
          <w:p w14:paraId="23EC46DB" w14:textId="3A66FC8D" w:rsidR="005B27D2" w:rsidRDefault="005B27D2" w:rsidP="005B27D2">
            <w:pPr>
              <w:rPr>
                <w:lang w:eastAsia="en-US"/>
              </w:rPr>
            </w:pPr>
          </w:p>
          <w:p w14:paraId="1BF38185" w14:textId="77777777" w:rsidR="00E67D46" w:rsidRPr="005B27D2" w:rsidRDefault="00E67D46" w:rsidP="005B27D2">
            <w:pPr>
              <w:jc w:val="center"/>
              <w:rPr>
                <w:lang w:eastAsia="en-US"/>
              </w:rPr>
            </w:pPr>
          </w:p>
        </w:tc>
      </w:tr>
      <w:tr w:rsidR="00E67D46" w:rsidRPr="00726799" w14:paraId="74E6501D" w14:textId="77777777" w:rsidTr="008326B8">
        <w:trPr>
          <w:trHeight w:val="219"/>
        </w:trPr>
        <w:tc>
          <w:tcPr>
            <w:tcW w:w="1176" w:type="pct"/>
            <w:shd w:val="clear" w:color="auto" w:fill="auto"/>
          </w:tcPr>
          <w:p w14:paraId="298AEA8A" w14:textId="3C58F97E" w:rsidR="00E67D46" w:rsidRDefault="005B27D2" w:rsidP="00B01249">
            <w:pPr>
              <w:pStyle w:val="Body"/>
              <w:numPr>
                <w:ilvl w:val="0"/>
                <w:numId w:val="17"/>
              </w:numPr>
              <w:spacing w:before="0" w:after="0"/>
              <w:jc w:val="both"/>
              <w:rPr>
                <w:rFonts w:ascii="Myriad Pro Light" w:hAnsi="Myriad Pro Light"/>
                <w:lang w:val="es-MX"/>
              </w:rPr>
            </w:pPr>
            <w:r>
              <w:rPr>
                <w:rFonts w:ascii="Myriad Pro Light" w:hAnsi="Myriad Pro Light"/>
                <w:lang w:val="es-MX"/>
              </w:rPr>
              <w:t>Modelo de Datos (Diseño Detallado)</w:t>
            </w:r>
          </w:p>
        </w:tc>
        <w:tc>
          <w:tcPr>
            <w:tcW w:w="1143" w:type="pct"/>
          </w:tcPr>
          <w:p w14:paraId="4477F4E6" w14:textId="77777777" w:rsidR="005B27D2" w:rsidRPr="00F55FA6" w:rsidRDefault="005B27D2" w:rsidP="005B27D2">
            <w:pPr>
              <w:pStyle w:val="CITI-NORMAL"/>
              <w:rPr>
                <w:lang w:val="es-MX"/>
              </w:rPr>
            </w:pPr>
            <w:bookmarkStart w:id="91" w:name="_Toc420321020"/>
            <w:bookmarkStart w:id="92" w:name="_Toc420321778"/>
            <w:bookmarkStart w:id="93" w:name="_Toc422751546"/>
            <w:r w:rsidRPr="00F55FA6">
              <w:rPr>
                <w:lang w:val="es-MX"/>
              </w:rPr>
              <w:t>FO-DE-019 Formato de Modelo de datos (Diseño detallado).</w:t>
            </w:r>
            <w:bookmarkEnd w:id="91"/>
            <w:bookmarkEnd w:id="92"/>
            <w:bookmarkEnd w:id="93"/>
          </w:p>
          <w:p w14:paraId="51547058" w14:textId="77777777" w:rsidR="00E67D46" w:rsidRPr="00F55FA6" w:rsidRDefault="00E67D46" w:rsidP="00E67D46">
            <w:pPr>
              <w:pStyle w:val="CITI-NORMAL"/>
              <w:rPr>
                <w:lang w:val="es-MX"/>
              </w:rPr>
            </w:pPr>
          </w:p>
        </w:tc>
        <w:tc>
          <w:tcPr>
            <w:tcW w:w="1237" w:type="pct"/>
            <w:shd w:val="clear" w:color="auto" w:fill="auto"/>
          </w:tcPr>
          <w:p w14:paraId="2F66D35C" w14:textId="335D8E70" w:rsidR="00E67D46" w:rsidRDefault="005B27D2" w:rsidP="00B01249">
            <w:pPr>
              <w:pStyle w:val="Body"/>
              <w:spacing w:before="0" w:after="0"/>
              <w:rPr>
                <w:rFonts w:ascii="Myriad Pro Light" w:hAnsi="Myriad Pro Light"/>
                <w:sz w:val="22"/>
                <w:szCs w:val="22"/>
                <w:lang w:val="es-MX"/>
              </w:rPr>
            </w:pPr>
            <w:r>
              <w:rPr>
                <w:rFonts w:ascii="Myriad Pro Light" w:hAnsi="Myriad Pro Light"/>
                <w:sz w:val="22"/>
                <w:szCs w:val="22"/>
                <w:lang w:val="es-MX"/>
              </w:rPr>
              <w:t>DD-</w:t>
            </w:r>
            <w:r w:rsidRPr="004E3556">
              <w:rPr>
                <w:rFonts w:ascii="Myriad Pro Light" w:hAnsi="Myriad Pro Light"/>
                <w:sz w:val="22"/>
                <w:szCs w:val="22"/>
                <w:lang w:val="es-MX"/>
              </w:rPr>
              <w:t xml:space="preserve"> </w:t>
            </w:r>
            <w:r w:rsidR="00683352">
              <w:rPr>
                <w:rFonts w:ascii="Myriad Pro Light" w:hAnsi="Myriad Pro Light"/>
                <w:sz w:val="22"/>
                <w:szCs w:val="22"/>
                <w:lang w:val="es-MX"/>
              </w:rPr>
              <w:t>ClaveYNombreProyecto</w:t>
            </w:r>
            <w:r w:rsidRPr="004E3556">
              <w:rPr>
                <w:rFonts w:ascii="Myriad Pro Light" w:hAnsi="Myriad Pro Light"/>
                <w:sz w:val="22"/>
                <w:szCs w:val="22"/>
                <w:lang w:val="es-MX"/>
              </w:rPr>
              <w:t>-</w:t>
            </w:r>
            <w:r w:rsidR="00451C11">
              <w:rPr>
                <w:rFonts w:ascii="Myriad Pro Light" w:hAnsi="Myriad Pro Light"/>
                <w:sz w:val="22"/>
                <w:szCs w:val="22"/>
                <w:lang w:val="es-MX"/>
              </w:rPr>
              <w:t>aaaa.mm.dd</w:t>
            </w:r>
            <w:r w:rsidRPr="004E3556">
              <w:rPr>
                <w:rFonts w:ascii="Myriad Pro Light" w:hAnsi="Myriad Pro Light"/>
                <w:sz w:val="22"/>
                <w:szCs w:val="22"/>
                <w:lang w:val="es-MX"/>
              </w:rPr>
              <w:t>.doc</w:t>
            </w:r>
          </w:p>
        </w:tc>
        <w:tc>
          <w:tcPr>
            <w:tcW w:w="1444" w:type="pct"/>
            <w:shd w:val="clear" w:color="auto" w:fill="auto"/>
          </w:tcPr>
          <w:p w14:paraId="16C73FC6" w14:textId="0A1E846C" w:rsidR="00E67D46" w:rsidRDefault="005B27D2" w:rsidP="00B01249">
            <w:pPr>
              <w:pStyle w:val="Body"/>
              <w:spacing w:before="0" w:after="0"/>
              <w:jc w:val="both"/>
              <w:rPr>
                <w:rFonts w:ascii="Myriad Pro Light" w:hAnsi="Myriad Pro Light"/>
                <w:lang w:val="es-MX"/>
              </w:rPr>
            </w:pPr>
            <w:r>
              <w:rPr>
                <w:rFonts w:ascii="Myriad Pro Light" w:hAnsi="Myriad Pro Light"/>
                <w:lang w:val="es-MX"/>
              </w:rPr>
              <w:t>Especificación de requerimientos</w:t>
            </w:r>
          </w:p>
        </w:tc>
      </w:tr>
      <w:tr w:rsidR="00B01249" w:rsidRPr="00726799" w14:paraId="01350F1F" w14:textId="77777777" w:rsidTr="008326B8">
        <w:trPr>
          <w:trHeight w:val="219"/>
        </w:trPr>
        <w:tc>
          <w:tcPr>
            <w:tcW w:w="1176" w:type="pct"/>
            <w:shd w:val="clear" w:color="auto" w:fill="auto"/>
          </w:tcPr>
          <w:p w14:paraId="26FF4E6A" w14:textId="787A61E2" w:rsidR="00B01249" w:rsidRPr="005B27D2" w:rsidRDefault="005B27D2" w:rsidP="00B01249">
            <w:pPr>
              <w:pStyle w:val="Body"/>
              <w:numPr>
                <w:ilvl w:val="0"/>
                <w:numId w:val="17"/>
              </w:numPr>
              <w:spacing w:before="0" w:after="0"/>
              <w:jc w:val="both"/>
              <w:rPr>
                <w:rFonts w:ascii="Myriad Pro Light" w:hAnsi="Myriad Pro Light"/>
                <w:lang w:val="es-MX"/>
              </w:rPr>
            </w:pPr>
            <w:r w:rsidRPr="005B27D2">
              <w:rPr>
                <w:rFonts w:ascii="Myriad Pro Light" w:hAnsi="Myriad Pro Light"/>
                <w:lang w:val="es-MX"/>
              </w:rPr>
              <w:lastRenderedPageBreak/>
              <w:t>Plan de Medición y Análisis</w:t>
            </w:r>
          </w:p>
        </w:tc>
        <w:tc>
          <w:tcPr>
            <w:tcW w:w="1143" w:type="pct"/>
          </w:tcPr>
          <w:p w14:paraId="518C7C46" w14:textId="77777777" w:rsidR="005B27D2" w:rsidRPr="00177259" w:rsidRDefault="005B27D2" w:rsidP="005B27D2">
            <w:pPr>
              <w:pStyle w:val="CITI-NORMAL"/>
              <w:rPr>
                <w:lang w:val="es-MX"/>
              </w:rPr>
            </w:pPr>
            <w:bookmarkStart w:id="94" w:name="_Toc420321021"/>
            <w:bookmarkStart w:id="95" w:name="_Toc420321779"/>
            <w:bookmarkStart w:id="96" w:name="_Toc422751547"/>
            <w:r w:rsidRPr="00177259">
              <w:rPr>
                <w:lang w:val="es-MX"/>
              </w:rPr>
              <w:t xml:space="preserve">FO-DE-020-Plan de Medición y </w:t>
            </w:r>
            <w:bookmarkEnd w:id="94"/>
            <w:bookmarkEnd w:id="95"/>
            <w:r w:rsidRPr="00177259">
              <w:rPr>
                <w:lang w:val="es-MX"/>
              </w:rPr>
              <w:t>Análisis</w:t>
            </w:r>
            <w:bookmarkEnd w:id="96"/>
          </w:p>
          <w:p w14:paraId="2B700C5B" w14:textId="0F588254" w:rsidR="00B01249" w:rsidRPr="00F55FA6" w:rsidRDefault="00B01249" w:rsidP="00B01249">
            <w:pPr>
              <w:pStyle w:val="Body"/>
              <w:spacing w:before="0" w:after="0"/>
              <w:rPr>
                <w:rFonts w:ascii="Myriad Pro Light" w:hAnsi="Myriad Pro Light"/>
                <w:color w:val="auto"/>
                <w:kern w:val="0"/>
                <w:sz w:val="20"/>
                <w:lang w:val="es-MX" w:eastAsia="x-none"/>
              </w:rPr>
            </w:pPr>
          </w:p>
        </w:tc>
        <w:tc>
          <w:tcPr>
            <w:tcW w:w="1237" w:type="pct"/>
            <w:shd w:val="clear" w:color="auto" w:fill="auto"/>
          </w:tcPr>
          <w:p w14:paraId="0496BC5B" w14:textId="3249EF94" w:rsidR="00B01249" w:rsidRPr="00726799" w:rsidRDefault="005B27D2" w:rsidP="005B27D2">
            <w:pPr>
              <w:pStyle w:val="Body"/>
              <w:spacing w:before="0" w:after="0"/>
              <w:rPr>
                <w:rFonts w:ascii="Myriad Pro Light" w:hAnsi="Myriad Pro Light"/>
                <w:color w:val="auto"/>
                <w:kern w:val="0"/>
                <w:sz w:val="20"/>
                <w:lang w:val="es-AR" w:eastAsia="x-none"/>
              </w:rPr>
            </w:pPr>
            <w:r>
              <w:rPr>
                <w:rFonts w:ascii="Myriad Pro Light" w:hAnsi="Myriad Pro Light"/>
                <w:color w:val="auto"/>
                <w:kern w:val="0"/>
                <w:sz w:val="20"/>
                <w:lang w:val="es-AR" w:eastAsia="x-none"/>
              </w:rPr>
              <w:t>PMA</w:t>
            </w:r>
            <w:r>
              <w:rPr>
                <w:rFonts w:ascii="Myriad Pro Light" w:hAnsi="Myriad Pro Light"/>
                <w:sz w:val="22"/>
                <w:szCs w:val="22"/>
                <w:lang w:val="es-MX"/>
              </w:rPr>
              <w:t>-</w:t>
            </w:r>
            <w:r w:rsidR="00683352">
              <w:rPr>
                <w:rFonts w:ascii="Myriad Pro Light" w:hAnsi="Myriad Pro Light"/>
                <w:sz w:val="22"/>
                <w:szCs w:val="22"/>
                <w:lang w:val="es-MX"/>
              </w:rPr>
              <w:t>ClaveYNombreProyecto</w:t>
            </w:r>
            <w:r>
              <w:rPr>
                <w:rFonts w:ascii="Myriad Pro Light" w:hAnsi="Myriad Pro Light"/>
                <w:sz w:val="22"/>
                <w:szCs w:val="22"/>
                <w:lang w:val="es-MX"/>
              </w:rPr>
              <w:t>-</w:t>
            </w:r>
            <w:r w:rsidR="00451C11">
              <w:rPr>
                <w:rFonts w:ascii="Myriad Pro Light" w:hAnsi="Myriad Pro Light"/>
                <w:sz w:val="22"/>
                <w:szCs w:val="22"/>
                <w:lang w:val="es-MX"/>
              </w:rPr>
              <w:t>aaaa.mm.dd</w:t>
            </w:r>
            <w:r>
              <w:rPr>
                <w:rFonts w:ascii="Myriad Pro Light" w:hAnsi="Myriad Pro Light"/>
                <w:sz w:val="22"/>
                <w:szCs w:val="22"/>
                <w:lang w:val="es-MX"/>
              </w:rPr>
              <w:t>.doc</w:t>
            </w:r>
          </w:p>
        </w:tc>
        <w:tc>
          <w:tcPr>
            <w:tcW w:w="1444" w:type="pct"/>
            <w:shd w:val="clear" w:color="auto" w:fill="auto"/>
          </w:tcPr>
          <w:p w14:paraId="25C49280" w14:textId="0E9BB784" w:rsidR="00B01249" w:rsidRPr="00726799" w:rsidRDefault="005B27D2" w:rsidP="00B01249">
            <w:pPr>
              <w:pStyle w:val="Body"/>
              <w:spacing w:before="0" w:after="0"/>
              <w:jc w:val="both"/>
              <w:rPr>
                <w:rFonts w:ascii="Myriad Pro Light" w:hAnsi="Myriad Pro Light"/>
                <w:lang w:val="es-MX"/>
              </w:rPr>
            </w:pPr>
            <w:r>
              <w:rPr>
                <w:rFonts w:ascii="Myriad Pro Light" w:hAnsi="Myriad Pro Light"/>
                <w:lang w:val="es-MX"/>
              </w:rPr>
              <w:t>Recepción e Inicio de Proyecto/</w:t>
            </w:r>
            <w:proofErr w:type="spellStart"/>
            <w:r>
              <w:rPr>
                <w:rFonts w:ascii="Myriad Pro Light" w:hAnsi="Myriad Pro Light"/>
                <w:lang w:val="es-MX"/>
              </w:rPr>
              <w:t>Templates</w:t>
            </w:r>
            <w:proofErr w:type="spellEnd"/>
          </w:p>
        </w:tc>
      </w:tr>
      <w:tr w:rsidR="00B01249" w:rsidRPr="00726799" w14:paraId="303064FD" w14:textId="77777777" w:rsidTr="008326B8">
        <w:trPr>
          <w:trHeight w:val="219"/>
        </w:trPr>
        <w:tc>
          <w:tcPr>
            <w:tcW w:w="1176" w:type="pct"/>
            <w:shd w:val="clear" w:color="auto" w:fill="auto"/>
          </w:tcPr>
          <w:p w14:paraId="126215C5" w14:textId="755EDDE2" w:rsidR="00B01249" w:rsidRPr="00726799" w:rsidRDefault="005B27D2" w:rsidP="00B01249">
            <w:pPr>
              <w:pStyle w:val="Body"/>
              <w:numPr>
                <w:ilvl w:val="0"/>
                <w:numId w:val="17"/>
              </w:numPr>
              <w:spacing w:before="0" w:after="0"/>
              <w:jc w:val="both"/>
              <w:rPr>
                <w:rFonts w:ascii="Myriad Pro Light" w:hAnsi="Myriad Pro Light"/>
                <w:lang w:val="es-MX"/>
              </w:rPr>
            </w:pPr>
            <w:r>
              <w:rPr>
                <w:rFonts w:ascii="Myriad Pro Light" w:hAnsi="Myriad Pro Light"/>
                <w:lang w:val="es-MX"/>
              </w:rPr>
              <w:t xml:space="preserve">Plan de Adquisiciones </w:t>
            </w:r>
          </w:p>
        </w:tc>
        <w:tc>
          <w:tcPr>
            <w:tcW w:w="1143" w:type="pct"/>
          </w:tcPr>
          <w:p w14:paraId="57E9CF9F" w14:textId="585B99AD" w:rsidR="00B01249" w:rsidRPr="00F55FA6" w:rsidRDefault="005B27D2" w:rsidP="00B01249">
            <w:pPr>
              <w:pStyle w:val="Body"/>
              <w:spacing w:before="0" w:after="0"/>
              <w:rPr>
                <w:rFonts w:ascii="Myriad Pro Light" w:hAnsi="Myriad Pro Light"/>
                <w:lang w:val="es-MX"/>
              </w:rPr>
            </w:pPr>
            <w:r w:rsidRPr="00F55FA6">
              <w:rPr>
                <w:rFonts w:ascii="Myriad Pro Light" w:hAnsi="Myriad Pro Light"/>
                <w:lang w:val="es-MX"/>
              </w:rPr>
              <w:t>FO-DE-021-Formato Plan de Adquisiciones</w:t>
            </w:r>
          </w:p>
        </w:tc>
        <w:tc>
          <w:tcPr>
            <w:tcW w:w="1237" w:type="pct"/>
            <w:shd w:val="clear" w:color="auto" w:fill="auto"/>
          </w:tcPr>
          <w:p w14:paraId="3FCEE228" w14:textId="0C787D35" w:rsidR="00B01249" w:rsidRPr="00726799" w:rsidRDefault="005B27D2" w:rsidP="00C279A7">
            <w:pPr>
              <w:pStyle w:val="Body"/>
              <w:spacing w:before="0" w:after="0"/>
              <w:rPr>
                <w:rFonts w:ascii="Myriad Pro Light" w:hAnsi="Myriad Pro Light"/>
                <w:lang w:val="es-MX"/>
              </w:rPr>
            </w:pPr>
            <w:proofErr w:type="spellStart"/>
            <w:r>
              <w:rPr>
                <w:rFonts w:ascii="Myriad Pro Light" w:hAnsi="Myriad Pro Light"/>
                <w:sz w:val="22"/>
                <w:szCs w:val="22"/>
                <w:lang w:val="es-MX"/>
              </w:rPr>
              <w:t>PA</w:t>
            </w:r>
            <w:r w:rsidR="00C279A7">
              <w:rPr>
                <w:rFonts w:ascii="Myriad Pro Light" w:hAnsi="Myriad Pro Light"/>
                <w:sz w:val="22"/>
                <w:szCs w:val="22"/>
                <w:lang w:val="es-MX"/>
              </w:rPr>
              <w:t>d</w:t>
            </w:r>
            <w:proofErr w:type="spellEnd"/>
            <w:r>
              <w:rPr>
                <w:rFonts w:ascii="Myriad Pro Light" w:hAnsi="Myriad Pro Light"/>
                <w:sz w:val="22"/>
                <w:szCs w:val="22"/>
                <w:lang w:val="es-MX"/>
              </w:rPr>
              <w:t xml:space="preserve">- </w:t>
            </w:r>
            <w:r w:rsidR="00683352">
              <w:rPr>
                <w:rFonts w:ascii="Myriad Pro Light" w:hAnsi="Myriad Pro Light"/>
                <w:sz w:val="22"/>
                <w:szCs w:val="22"/>
                <w:lang w:val="es-MX"/>
              </w:rPr>
              <w:t>ClaveYNombreProyecto</w:t>
            </w:r>
            <w:r>
              <w:rPr>
                <w:rFonts w:ascii="Myriad Pro Light" w:hAnsi="Myriad Pro Light"/>
                <w:sz w:val="22"/>
                <w:szCs w:val="22"/>
                <w:lang w:val="es-MX"/>
              </w:rPr>
              <w:t>-</w:t>
            </w:r>
            <w:r w:rsidR="00451C11">
              <w:rPr>
                <w:rFonts w:ascii="Myriad Pro Light" w:hAnsi="Myriad Pro Light"/>
                <w:sz w:val="22"/>
                <w:szCs w:val="22"/>
                <w:lang w:val="es-MX"/>
              </w:rPr>
              <w:t>aaaa.mm.dd</w:t>
            </w:r>
            <w:r>
              <w:rPr>
                <w:rFonts w:ascii="Myriad Pro Light" w:hAnsi="Myriad Pro Light"/>
                <w:sz w:val="22"/>
                <w:szCs w:val="22"/>
                <w:lang w:val="es-MX"/>
              </w:rPr>
              <w:t>.doc</w:t>
            </w:r>
          </w:p>
        </w:tc>
        <w:tc>
          <w:tcPr>
            <w:tcW w:w="1444" w:type="pct"/>
            <w:shd w:val="clear" w:color="auto" w:fill="auto"/>
          </w:tcPr>
          <w:p w14:paraId="7EC6EAF3" w14:textId="4C1B3E82" w:rsidR="00B01249" w:rsidRPr="00726799" w:rsidRDefault="005B27D2" w:rsidP="00B01249">
            <w:pPr>
              <w:pStyle w:val="Body"/>
              <w:spacing w:before="0" w:after="0"/>
              <w:jc w:val="both"/>
              <w:rPr>
                <w:rFonts w:ascii="Myriad Pro Light" w:hAnsi="Myriad Pro Light"/>
                <w:lang w:val="es-MX"/>
              </w:rPr>
            </w:pPr>
            <w:r>
              <w:rPr>
                <w:rFonts w:ascii="Myriad Pro Light" w:hAnsi="Myriad Pro Light"/>
                <w:lang w:val="es-MX"/>
              </w:rPr>
              <w:t>Recepción e Inicio de Proyecto/</w:t>
            </w:r>
            <w:proofErr w:type="spellStart"/>
            <w:r>
              <w:rPr>
                <w:rFonts w:ascii="Myriad Pro Light" w:hAnsi="Myriad Pro Light"/>
                <w:lang w:val="es-MX"/>
              </w:rPr>
              <w:t>Templates</w:t>
            </w:r>
            <w:proofErr w:type="spellEnd"/>
          </w:p>
        </w:tc>
      </w:tr>
      <w:tr w:rsidR="00E92C15" w:rsidRPr="00726799" w14:paraId="018A2FF6" w14:textId="77777777" w:rsidTr="008326B8">
        <w:tc>
          <w:tcPr>
            <w:tcW w:w="1176" w:type="pct"/>
            <w:shd w:val="clear" w:color="auto" w:fill="auto"/>
          </w:tcPr>
          <w:p w14:paraId="4266446C" w14:textId="5DFBBF2A" w:rsidR="00E92C15" w:rsidRPr="00726799" w:rsidRDefault="005B27D2" w:rsidP="00B01249">
            <w:pPr>
              <w:pStyle w:val="Body"/>
              <w:numPr>
                <w:ilvl w:val="0"/>
                <w:numId w:val="17"/>
              </w:numPr>
              <w:spacing w:before="0" w:after="0"/>
              <w:jc w:val="both"/>
              <w:rPr>
                <w:rFonts w:ascii="Myriad Pro Light" w:hAnsi="Myriad Pro Light"/>
                <w:lang w:val="es-MX"/>
              </w:rPr>
            </w:pPr>
            <w:r>
              <w:rPr>
                <w:rFonts w:ascii="Myriad Pro Light" w:hAnsi="Myriad Pro Light"/>
                <w:lang w:val="es-MX"/>
              </w:rPr>
              <w:t>Resumen de Estimación de Esfuerzos</w:t>
            </w:r>
          </w:p>
        </w:tc>
        <w:tc>
          <w:tcPr>
            <w:tcW w:w="1143" w:type="pct"/>
          </w:tcPr>
          <w:p w14:paraId="685BCCF5" w14:textId="100DF1BA" w:rsidR="00E92C15" w:rsidRPr="00F55FA6" w:rsidRDefault="005B27D2" w:rsidP="005B27D2">
            <w:pPr>
              <w:pStyle w:val="Body"/>
              <w:spacing w:before="0" w:after="0"/>
              <w:jc w:val="both"/>
              <w:rPr>
                <w:rFonts w:ascii="Myriad Pro Light" w:hAnsi="Myriad Pro Light"/>
                <w:lang w:val="es-MX"/>
              </w:rPr>
            </w:pPr>
            <w:r w:rsidRPr="00F55FA6">
              <w:rPr>
                <w:rFonts w:ascii="Myriad Pro Light" w:hAnsi="Myriad Pro Light"/>
                <w:lang w:val="es-MX"/>
              </w:rPr>
              <w:t>FO-DE-022</w:t>
            </w:r>
            <w:r w:rsidR="00E92C15" w:rsidRPr="00F55FA6">
              <w:rPr>
                <w:rFonts w:ascii="Myriad Pro Light" w:hAnsi="Myriad Pro Light"/>
                <w:lang w:val="es-MX"/>
              </w:rPr>
              <w:t>-</w:t>
            </w:r>
            <w:r w:rsidRPr="00F55FA6">
              <w:rPr>
                <w:rFonts w:ascii="Myriad Pro Light" w:hAnsi="Myriad Pro Light"/>
                <w:lang w:val="es-MX"/>
              </w:rPr>
              <w:t>Formato de</w:t>
            </w:r>
            <w:r w:rsidR="007F7018" w:rsidRPr="00F55FA6">
              <w:rPr>
                <w:rFonts w:ascii="Myriad Pro Light" w:hAnsi="Myriad Pro Light"/>
                <w:lang w:val="es-MX"/>
              </w:rPr>
              <w:t xml:space="preserve"> Resumen de  </w:t>
            </w:r>
            <w:r w:rsidRPr="00F55FA6">
              <w:rPr>
                <w:rFonts w:ascii="Myriad Pro Light" w:hAnsi="Myriad Pro Light"/>
                <w:lang w:val="es-MX"/>
              </w:rPr>
              <w:t xml:space="preserve"> Estimación de Esfuerzos</w:t>
            </w:r>
            <w:r w:rsidRPr="00F55FA6">
              <w:rPr>
                <w:lang w:val="es-MX"/>
              </w:rPr>
              <w:t xml:space="preserve"> </w:t>
            </w:r>
          </w:p>
        </w:tc>
        <w:tc>
          <w:tcPr>
            <w:tcW w:w="1237" w:type="pct"/>
            <w:shd w:val="clear" w:color="auto" w:fill="auto"/>
          </w:tcPr>
          <w:p w14:paraId="24D2B829" w14:textId="05DD79D9" w:rsidR="00E92C15" w:rsidRPr="00726799" w:rsidRDefault="005B27D2" w:rsidP="00B01249">
            <w:pPr>
              <w:pStyle w:val="Body"/>
              <w:spacing w:before="0" w:after="0"/>
              <w:jc w:val="both"/>
              <w:rPr>
                <w:rFonts w:ascii="Myriad Pro Light" w:hAnsi="Myriad Pro Light"/>
                <w:lang w:val="es-MX"/>
              </w:rPr>
            </w:pPr>
            <w:r>
              <w:rPr>
                <w:rFonts w:ascii="Myriad Pro Light" w:hAnsi="Myriad Pro Light"/>
                <w:lang w:val="es-MX"/>
              </w:rPr>
              <w:t>REE-</w:t>
            </w:r>
            <w:r>
              <w:rPr>
                <w:rFonts w:ascii="Myriad Pro Light" w:hAnsi="Myriad Pro Light"/>
                <w:sz w:val="22"/>
                <w:szCs w:val="22"/>
                <w:lang w:val="es-MX"/>
              </w:rPr>
              <w:t xml:space="preserve"> </w:t>
            </w:r>
            <w:r w:rsidR="00683352">
              <w:rPr>
                <w:rFonts w:ascii="Myriad Pro Light" w:hAnsi="Myriad Pro Light"/>
                <w:sz w:val="22"/>
                <w:szCs w:val="22"/>
                <w:lang w:val="es-MX"/>
              </w:rPr>
              <w:t>ClaveYNombreProyecto</w:t>
            </w:r>
            <w:r>
              <w:rPr>
                <w:rFonts w:ascii="Myriad Pro Light" w:hAnsi="Myriad Pro Light"/>
                <w:sz w:val="22"/>
                <w:szCs w:val="22"/>
                <w:lang w:val="es-MX"/>
              </w:rPr>
              <w:t>-</w:t>
            </w:r>
            <w:r w:rsidR="00451C11">
              <w:rPr>
                <w:rFonts w:ascii="Myriad Pro Light" w:hAnsi="Myriad Pro Light"/>
                <w:sz w:val="22"/>
                <w:szCs w:val="22"/>
                <w:lang w:val="es-MX"/>
              </w:rPr>
              <w:t>aaaa.mm.dd</w:t>
            </w:r>
            <w:r>
              <w:rPr>
                <w:rFonts w:ascii="Myriad Pro Light" w:hAnsi="Myriad Pro Light"/>
                <w:sz w:val="22"/>
                <w:szCs w:val="22"/>
                <w:lang w:val="es-MX"/>
              </w:rPr>
              <w:t>.xls</w:t>
            </w:r>
          </w:p>
        </w:tc>
        <w:tc>
          <w:tcPr>
            <w:tcW w:w="1444" w:type="pct"/>
            <w:shd w:val="clear" w:color="auto" w:fill="auto"/>
          </w:tcPr>
          <w:p w14:paraId="42EFB89D" w14:textId="07348B30" w:rsidR="00E92C15" w:rsidRPr="00726799" w:rsidRDefault="005B27D2" w:rsidP="00B01249">
            <w:pPr>
              <w:pStyle w:val="Body"/>
              <w:spacing w:before="0" w:after="0"/>
              <w:jc w:val="both"/>
              <w:rPr>
                <w:rFonts w:ascii="Myriad Pro Light" w:hAnsi="Myriad Pro Light"/>
                <w:lang w:val="es-MX"/>
              </w:rPr>
            </w:pPr>
            <w:r>
              <w:rPr>
                <w:rFonts w:ascii="Myriad Pro Light" w:hAnsi="Myriad Pro Light"/>
                <w:lang w:val="es-MX"/>
              </w:rPr>
              <w:t>Preventa/</w:t>
            </w:r>
            <w:proofErr w:type="spellStart"/>
            <w:r>
              <w:rPr>
                <w:rFonts w:ascii="Myriad Pro Light" w:hAnsi="Myriad Pro Light"/>
                <w:lang w:val="es-MX"/>
              </w:rPr>
              <w:t>Templates</w:t>
            </w:r>
            <w:proofErr w:type="spellEnd"/>
            <w:r>
              <w:rPr>
                <w:rFonts w:ascii="Myriad Pro Light" w:hAnsi="Myriad Pro Light"/>
                <w:lang w:val="es-MX"/>
              </w:rPr>
              <w:t xml:space="preserve"> </w:t>
            </w:r>
          </w:p>
        </w:tc>
      </w:tr>
      <w:tr w:rsidR="00B01249" w:rsidRPr="00726799" w14:paraId="2A8ACF08" w14:textId="77777777" w:rsidTr="008326B8">
        <w:tc>
          <w:tcPr>
            <w:tcW w:w="1176" w:type="pct"/>
            <w:shd w:val="clear" w:color="auto" w:fill="auto"/>
          </w:tcPr>
          <w:p w14:paraId="6C5CD882" w14:textId="32BD26C8" w:rsidR="00B01249" w:rsidRPr="005B27D2" w:rsidRDefault="007F7018" w:rsidP="00B01249">
            <w:pPr>
              <w:pStyle w:val="Body"/>
              <w:numPr>
                <w:ilvl w:val="0"/>
                <w:numId w:val="17"/>
              </w:numPr>
              <w:spacing w:before="0" w:after="0"/>
              <w:jc w:val="both"/>
              <w:rPr>
                <w:rFonts w:ascii="Myriad Pro Light" w:hAnsi="Myriad Pro Light"/>
                <w:lang w:val="es-MX"/>
              </w:rPr>
            </w:pPr>
            <w:r>
              <w:rPr>
                <w:rFonts w:ascii="Myriad Pro Light" w:hAnsi="Myriad Pro Light"/>
                <w:lang w:val="es-MX"/>
              </w:rPr>
              <w:t>Resumen de respaldos</w:t>
            </w:r>
          </w:p>
        </w:tc>
        <w:tc>
          <w:tcPr>
            <w:tcW w:w="1143" w:type="pct"/>
          </w:tcPr>
          <w:p w14:paraId="24331DBB" w14:textId="1D8588E5" w:rsidR="00B01249" w:rsidRPr="00F55FA6" w:rsidRDefault="007F7018" w:rsidP="00B01249">
            <w:pPr>
              <w:pStyle w:val="Body"/>
              <w:spacing w:before="0" w:after="0"/>
              <w:jc w:val="both"/>
              <w:rPr>
                <w:rFonts w:ascii="Myriad Pro Light" w:hAnsi="Myriad Pro Light"/>
                <w:lang w:val="es-MX"/>
              </w:rPr>
            </w:pPr>
            <w:r w:rsidRPr="00F55FA6">
              <w:rPr>
                <w:rFonts w:ascii="Myriad Pro Light" w:hAnsi="Myriad Pro Light"/>
                <w:lang w:val="es-MX"/>
              </w:rPr>
              <w:t>FO-DE-023 Formato de Reportes de Respaldos</w:t>
            </w:r>
          </w:p>
        </w:tc>
        <w:tc>
          <w:tcPr>
            <w:tcW w:w="1237" w:type="pct"/>
            <w:shd w:val="clear" w:color="auto" w:fill="auto"/>
          </w:tcPr>
          <w:p w14:paraId="40EAF574" w14:textId="7F905054" w:rsidR="00B01249" w:rsidRPr="00726799" w:rsidRDefault="007F7018" w:rsidP="007F7018">
            <w:pPr>
              <w:pStyle w:val="Body"/>
              <w:spacing w:before="0" w:after="0"/>
              <w:jc w:val="both"/>
              <w:rPr>
                <w:rFonts w:ascii="Myriad Pro Light" w:hAnsi="Myriad Pro Light"/>
                <w:lang w:val="es-MX"/>
              </w:rPr>
            </w:pPr>
            <w:r>
              <w:rPr>
                <w:rFonts w:ascii="Myriad Pro Light" w:hAnsi="Myriad Pro Light"/>
                <w:lang w:val="es-MX"/>
              </w:rPr>
              <w:t>RR-</w:t>
            </w:r>
            <w:r w:rsidR="00451C11">
              <w:rPr>
                <w:rFonts w:ascii="Myriad Pro Light" w:hAnsi="Myriad Pro Light"/>
                <w:sz w:val="22"/>
                <w:szCs w:val="22"/>
                <w:lang w:val="es-MX"/>
              </w:rPr>
              <w:t>aaaa.mm.dd</w:t>
            </w:r>
            <w:r>
              <w:rPr>
                <w:rFonts w:ascii="Myriad Pro Light" w:hAnsi="Myriad Pro Light"/>
                <w:sz w:val="22"/>
                <w:szCs w:val="22"/>
                <w:lang w:val="es-MX"/>
              </w:rPr>
              <w:t>.xls</w:t>
            </w:r>
          </w:p>
        </w:tc>
        <w:tc>
          <w:tcPr>
            <w:tcW w:w="1444" w:type="pct"/>
            <w:shd w:val="clear" w:color="auto" w:fill="auto"/>
          </w:tcPr>
          <w:p w14:paraId="10D7314B" w14:textId="4E1A61A8" w:rsidR="00B01249" w:rsidRPr="00726799" w:rsidRDefault="007F7018" w:rsidP="007F7018">
            <w:pPr>
              <w:pStyle w:val="Body"/>
              <w:spacing w:before="0" w:after="0"/>
              <w:jc w:val="both"/>
              <w:rPr>
                <w:rFonts w:ascii="Myriad Pro Light" w:hAnsi="Myriad Pro Light"/>
                <w:lang w:val="es-MX"/>
              </w:rPr>
            </w:pPr>
            <w:r>
              <w:rPr>
                <w:rFonts w:ascii="Myriad Pro Light" w:hAnsi="Myriad Pro Light"/>
                <w:lang w:val="es-MX"/>
              </w:rPr>
              <w:t>Administración de la Configuración/</w:t>
            </w:r>
            <w:proofErr w:type="spellStart"/>
            <w:r>
              <w:rPr>
                <w:rFonts w:ascii="Myriad Pro Light" w:hAnsi="Myriad Pro Light"/>
                <w:lang w:val="es-MX"/>
              </w:rPr>
              <w:t>Templates</w:t>
            </w:r>
            <w:proofErr w:type="spellEnd"/>
            <w:r>
              <w:rPr>
                <w:rFonts w:ascii="Myriad Pro Light" w:hAnsi="Myriad Pro Light"/>
                <w:lang w:val="es-MX"/>
              </w:rPr>
              <w:t xml:space="preserve"> </w:t>
            </w:r>
          </w:p>
        </w:tc>
      </w:tr>
      <w:tr w:rsidR="00251354" w:rsidRPr="00726799" w14:paraId="1930FCC4" w14:textId="77777777" w:rsidTr="008326B8">
        <w:tc>
          <w:tcPr>
            <w:tcW w:w="1176" w:type="pct"/>
            <w:shd w:val="clear" w:color="auto" w:fill="auto"/>
          </w:tcPr>
          <w:p w14:paraId="59A8060D" w14:textId="205B8DE7" w:rsidR="00251354" w:rsidRDefault="00FD3E0E" w:rsidP="00B01249">
            <w:pPr>
              <w:pStyle w:val="Body"/>
              <w:numPr>
                <w:ilvl w:val="0"/>
                <w:numId w:val="17"/>
              </w:numPr>
              <w:spacing w:before="0" w:after="0"/>
              <w:jc w:val="both"/>
              <w:rPr>
                <w:rFonts w:ascii="Myriad Pro Light" w:hAnsi="Myriad Pro Light"/>
                <w:lang w:val="es-MX"/>
              </w:rPr>
            </w:pPr>
            <w:r>
              <w:rPr>
                <w:rFonts w:ascii="Myriad Pro Light" w:hAnsi="Myriad Pro Light"/>
                <w:lang w:val="es-MX"/>
              </w:rPr>
              <w:t>PostMortem</w:t>
            </w:r>
          </w:p>
        </w:tc>
        <w:tc>
          <w:tcPr>
            <w:tcW w:w="1143" w:type="pct"/>
          </w:tcPr>
          <w:p w14:paraId="1DFCF937" w14:textId="422113CE" w:rsidR="00251354" w:rsidRPr="00F55FA6" w:rsidRDefault="00FD3E0E" w:rsidP="00FD3E0E">
            <w:pPr>
              <w:pStyle w:val="Body"/>
              <w:spacing w:before="0" w:after="0"/>
              <w:jc w:val="both"/>
              <w:rPr>
                <w:rFonts w:ascii="Myriad Pro Light" w:hAnsi="Myriad Pro Light"/>
                <w:lang w:val="es-MX"/>
              </w:rPr>
            </w:pPr>
            <w:r w:rsidRPr="00F55FA6">
              <w:rPr>
                <w:rFonts w:ascii="Myriad Pro Light" w:hAnsi="Myriad Pro Light"/>
                <w:lang w:val="es-MX"/>
              </w:rPr>
              <w:t>FO-DE-0</w:t>
            </w:r>
            <w:r>
              <w:rPr>
                <w:rFonts w:ascii="Myriad Pro Light" w:hAnsi="Myriad Pro Light"/>
                <w:lang w:val="es-MX"/>
              </w:rPr>
              <w:t>24 Formato de PostMortem</w:t>
            </w:r>
          </w:p>
        </w:tc>
        <w:tc>
          <w:tcPr>
            <w:tcW w:w="1237" w:type="pct"/>
            <w:shd w:val="clear" w:color="auto" w:fill="auto"/>
          </w:tcPr>
          <w:p w14:paraId="0CF17A51" w14:textId="06870A8D" w:rsidR="00251354" w:rsidRDefault="00FD3E0E" w:rsidP="007F7018">
            <w:pPr>
              <w:pStyle w:val="Body"/>
              <w:spacing w:before="0" w:after="0"/>
              <w:jc w:val="both"/>
              <w:rPr>
                <w:rFonts w:ascii="Myriad Pro Light" w:hAnsi="Myriad Pro Light"/>
                <w:lang w:val="es-MX"/>
              </w:rPr>
            </w:pPr>
            <w:r>
              <w:rPr>
                <w:rFonts w:ascii="Myriad Pro Light" w:hAnsi="Myriad Pro Light"/>
                <w:lang w:val="es-MX"/>
              </w:rPr>
              <w:t>PostMortem-</w:t>
            </w:r>
            <w:r>
              <w:rPr>
                <w:rFonts w:ascii="Myriad Pro Light" w:hAnsi="Myriad Pro Light"/>
                <w:sz w:val="22"/>
                <w:szCs w:val="22"/>
                <w:lang w:val="es-MX"/>
              </w:rPr>
              <w:t xml:space="preserve"> ClaveYNombreProyecto-aaaa.mm.dd.doc</w:t>
            </w:r>
          </w:p>
        </w:tc>
        <w:tc>
          <w:tcPr>
            <w:tcW w:w="1444" w:type="pct"/>
            <w:shd w:val="clear" w:color="auto" w:fill="auto"/>
          </w:tcPr>
          <w:p w14:paraId="26EE25E8" w14:textId="05AC6638" w:rsidR="00251354" w:rsidRDefault="00FD3E0E" w:rsidP="007F7018">
            <w:pPr>
              <w:pStyle w:val="Body"/>
              <w:spacing w:before="0" w:after="0"/>
              <w:jc w:val="both"/>
              <w:rPr>
                <w:rFonts w:ascii="Myriad Pro Light" w:hAnsi="Myriad Pro Light"/>
                <w:lang w:val="es-MX"/>
              </w:rPr>
            </w:pPr>
            <w:r>
              <w:rPr>
                <w:rFonts w:ascii="Myriad Pro Light" w:hAnsi="Myriad Pro Light"/>
                <w:lang w:val="es-MX"/>
              </w:rPr>
              <w:t>PostMortem/Template</w:t>
            </w:r>
          </w:p>
        </w:tc>
      </w:tr>
      <w:tr w:rsidR="00B01249" w:rsidRPr="00726799" w14:paraId="17848913" w14:textId="77777777" w:rsidTr="008326B8">
        <w:tc>
          <w:tcPr>
            <w:tcW w:w="1176" w:type="pct"/>
            <w:shd w:val="clear" w:color="auto" w:fill="auto"/>
          </w:tcPr>
          <w:p w14:paraId="2507ADBB" w14:textId="554B95BF" w:rsidR="00E97596" w:rsidRPr="00E97596" w:rsidRDefault="00E97596" w:rsidP="00E97596">
            <w:pPr>
              <w:pStyle w:val="CITI-NORMAL"/>
              <w:numPr>
                <w:ilvl w:val="0"/>
                <w:numId w:val="17"/>
              </w:numPr>
              <w:rPr>
                <w:lang w:val="es-MX"/>
              </w:rPr>
            </w:pPr>
            <w:r w:rsidRPr="00E97596">
              <w:rPr>
                <w:lang w:val="es-MX"/>
              </w:rPr>
              <w:t>Procedimientos de Herramientas Organizacionales</w:t>
            </w:r>
          </w:p>
          <w:p w14:paraId="6425D4A9" w14:textId="71CB7300" w:rsidR="00C279A7" w:rsidRPr="00C279A7" w:rsidRDefault="00C279A7" w:rsidP="005471BE">
            <w:pPr>
              <w:pStyle w:val="CITI-NORMAL"/>
              <w:rPr>
                <w:lang w:val="es-MX"/>
              </w:rPr>
            </w:pPr>
          </w:p>
        </w:tc>
        <w:tc>
          <w:tcPr>
            <w:tcW w:w="1143" w:type="pct"/>
          </w:tcPr>
          <w:p w14:paraId="40A07D08" w14:textId="07FBF5E4" w:rsidR="00D6320D" w:rsidRPr="00E97596" w:rsidRDefault="00D6320D" w:rsidP="00D6320D">
            <w:pPr>
              <w:pStyle w:val="CITI-NORMAL"/>
              <w:rPr>
                <w:lang w:val="es-MX"/>
              </w:rPr>
            </w:pPr>
            <w:bookmarkStart w:id="97" w:name="_Toc422824358"/>
            <w:r w:rsidRPr="00E97596">
              <w:rPr>
                <w:lang w:val="es-MX"/>
              </w:rPr>
              <w:t>FO-DE-025-</w:t>
            </w:r>
            <w:bookmarkEnd w:id="97"/>
            <w:r w:rsidRPr="00E97596">
              <w:rPr>
                <w:lang w:val="es-MX"/>
              </w:rPr>
              <w:t xml:space="preserve"> Procedimientos </w:t>
            </w:r>
            <w:r w:rsidR="00E97596" w:rsidRPr="00E97596">
              <w:rPr>
                <w:lang w:val="es-MX"/>
              </w:rPr>
              <w:t>de Herramientas Organizacionales</w:t>
            </w:r>
          </w:p>
          <w:p w14:paraId="7352741C" w14:textId="77777777" w:rsidR="00B01249" w:rsidRPr="00F55FA6" w:rsidRDefault="00B01249" w:rsidP="00B01249">
            <w:pPr>
              <w:pStyle w:val="Body"/>
              <w:spacing w:before="0" w:after="0"/>
              <w:jc w:val="both"/>
              <w:rPr>
                <w:rFonts w:ascii="Myriad Pro Light" w:hAnsi="Myriad Pro Light"/>
                <w:lang w:val="es-MX"/>
              </w:rPr>
            </w:pPr>
          </w:p>
        </w:tc>
        <w:tc>
          <w:tcPr>
            <w:tcW w:w="1237" w:type="pct"/>
            <w:shd w:val="clear" w:color="auto" w:fill="auto"/>
          </w:tcPr>
          <w:p w14:paraId="58AF2565" w14:textId="6053009C" w:rsidR="00D6320D" w:rsidRDefault="00E97596" w:rsidP="00D6320D">
            <w:pPr>
              <w:pStyle w:val="CITI-NORMAL"/>
            </w:pPr>
            <w:r>
              <w:t>N/A</w:t>
            </w:r>
          </w:p>
          <w:p w14:paraId="1A5C42FF" w14:textId="4EDEE26B" w:rsidR="00B01249" w:rsidRPr="00726799" w:rsidRDefault="00B01249" w:rsidP="00B01249">
            <w:pPr>
              <w:pStyle w:val="Body"/>
              <w:spacing w:before="0" w:after="0"/>
              <w:jc w:val="both"/>
              <w:rPr>
                <w:rFonts w:ascii="Myriad Pro Light" w:hAnsi="Myriad Pro Light"/>
                <w:lang w:val="es-MX"/>
              </w:rPr>
            </w:pPr>
          </w:p>
        </w:tc>
        <w:tc>
          <w:tcPr>
            <w:tcW w:w="1444" w:type="pct"/>
            <w:shd w:val="clear" w:color="auto" w:fill="auto"/>
          </w:tcPr>
          <w:p w14:paraId="6082DDD1" w14:textId="765208ED" w:rsidR="00B01249" w:rsidRPr="00726799" w:rsidRDefault="00D6320D" w:rsidP="00B01249">
            <w:pPr>
              <w:pStyle w:val="Body"/>
              <w:tabs>
                <w:tab w:val="clear" w:pos="216"/>
                <w:tab w:val="left" w:pos="1021"/>
              </w:tabs>
              <w:spacing w:before="0" w:after="0"/>
              <w:jc w:val="both"/>
              <w:rPr>
                <w:rFonts w:ascii="Myriad Pro Light" w:hAnsi="Myriad Pro Light"/>
                <w:lang w:val="es-MX"/>
              </w:rPr>
            </w:pPr>
            <w:r>
              <w:rPr>
                <w:rFonts w:ascii="Myriad Pro Light" w:hAnsi="Myriad Pro Light"/>
                <w:lang w:val="es-MX"/>
              </w:rPr>
              <w:t>Administración de la Configuración/</w:t>
            </w:r>
            <w:proofErr w:type="spellStart"/>
            <w:r>
              <w:rPr>
                <w:rFonts w:ascii="Myriad Pro Light" w:hAnsi="Myriad Pro Light"/>
                <w:lang w:val="es-MX"/>
              </w:rPr>
              <w:t>Templates</w:t>
            </w:r>
            <w:proofErr w:type="spellEnd"/>
          </w:p>
        </w:tc>
      </w:tr>
      <w:tr w:rsidR="00B01249" w:rsidRPr="00726799" w14:paraId="079F40CC" w14:textId="77777777" w:rsidTr="008326B8">
        <w:tc>
          <w:tcPr>
            <w:tcW w:w="1176" w:type="pct"/>
            <w:shd w:val="clear" w:color="auto" w:fill="auto"/>
          </w:tcPr>
          <w:p w14:paraId="2E34D21B" w14:textId="1E3B02CD" w:rsidR="00B01249" w:rsidRPr="00726799" w:rsidRDefault="00D6320D" w:rsidP="00B01249">
            <w:pPr>
              <w:pStyle w:val="Body"/>
              <w:numPr>
                <w:ilvl w:val="0"/>
                <w:numId w:val="17"/>
              </w:numPr>
              <w:spacing w:before="0" w:after="0"/>
              <w:jc w:val="both"/>
              <w:rPr>
                <w:rFonts w:ascii="Myriad Pro Light" w:hAnsi="Myriad Pro Light"/>
                <w:lang w:val="es-MX"/>
              </w:rPr>
            </w:pPr>
            <w:r>
              <w:rPr>
                <w:rFonts w:ascii="Myriad Pro Light" w:hAnsi="Myriad Pro Light"/>
                <w:lang w:val="es-MX"/>
              </w:rPr>
              <w:t>Plan de Pruebas</w:t>
            </w:r>
          </w:p>
        </w:tc>
        <w:tc>
          <w:tcPr>
            <w:tcW w:w="1143" w:type="pct"/>
          </w:tcPr>
          <w:p w14:paraId="72EE4C3A" w14:textId="41F081B7" w:rsidR="00B01249" w:rsidRPr="00F55FA6" w:rsidRDefault="00D6320D" w:rsidP="00C607A0">
            <w:pPr>
              <w:pStyle w:val="Body"/>
              <w:spacing w:before="0" w:after="0"/>
              <w:jc w:val="both"/>
              <w:rPr>
                <w:rFonts w:ascii="Myriad Pro Light" w:hAnsi="Myriad Pro Light"/>
                <w:lang w:val="es-MX"/>
              </w:rPr>
            </w:pPr>
            <w:r w:rsidRPr="00F55FA6">
              <w:rPr>
                <w:rFonts w:ascii="Myriad Pro Light" w:hAnsi="Myriad Pro Light"/>
                <w:lang w:val="es-MX"/>
              </w:rPr>
              <w:t>FO-DE-026-</w:t>
            </w:r>
            <w:r w:rsidR="00C607A0" w:rsidRPr="00F55FA6">
              <w:rPr>
                <w:rFonts w:ascii="Myriad Pro Light" w:hAnsi="Myriad Pro Light"/>
                <w:lang w:val="es-MX"/>
              </w:rPr>
              <w:t xml:space="preserve">Formato de </w:t>
            </w:r>
            <w:r w:rsidRPr="00F55FA6">
              <w:rPr>
                <w:rFonts w:ascii="Myriad Pro Light" w:hAnsi="Myriad Pro Light"/>
                <w:lang w:val="es-MX"/>
              </w:rPr>
              <w:t>Plan de Pruebas</w:t>
            </w:r>
          </w:p>
        </w:tc>
        <w:tc>
          <w:tcPr>
            <w:tcW w:w="1237" w:type="pct"/>
            <w:shd w:val="clear" w:color="auto" w:fill="auto"/>
          </w:tcPr>
          <w:p w14:paraId="3B6D1952" w14:textId="21B4275F" w:rsidR="00B01249" w:rsidRPr="00726799" w:rsidRDefault="00D6320D" w:rsidP="00B01249">
            <w:pPr>
              <w:pStyle w:val="Body"/>
              <w:spacing w:before="0" w:after="0"/>
              <w:jc w:val="both"/>
              <w:rPr>
                <w:rFonts w:ascii="Myriad Pro Light" w:hAnsi="Myriad Pro Light"/>
                <w:lang w:val="es-MX"/>
              </w:rPr>
            </w:pPr>
            <w:r>
              <w:rPr>
                <w:rFonts w:ascii="Myriad Pro Light" w:hAnsi="Myriad Pro Light"/>
                <w:lang w:val="es-MX"/>
              </w:rPr>
              <w:t>PP</w:t>
            </w:r>
            <w:r w:rsidR="00FC66D6">
              <w:rPr>
                <w:rFonts w:ascii="Myriad Pro Light" w:hAnsi="Myriad Pro Light"/>
                <w:lang w:val="es-MX"/>
              </w:rPr>
              <w:t>Test</w:t>
            </w:r>
            <w:r>
              <w:rPr>
                <w:rFonts w:ascii="Myriad Pro Light" w:hAnsi="Myriad Pro Light"/>
                <w:lang w:val="es-MX"/>
              </w:rPr>
              <w:t>-</w:t>
            </w:r>
            <w:r w:rsidR="00683352">
              <w:rPr>
                <w:rFonts w:ascii="Myriad Pro Light" w:hAnsi="Myriad Pro Light"/>
                <w:lang w:val="es-MX"/>
              </w:rPr>
              <w:t>ClaveYNombreProyecto</w:t>
            </w:r>
            <w:r>
              <w:rPr>
                <w:rFonts w:ascii="Myriad Pro Light" w:hAnsi="Myriad Pro Light"/>
                <w:lang w:val="es-MX"/>
              </w:rPr>
              <w:t>-</w:t>
            </w:r>
            <w:r w:rsidR="00451C11">
              <w:rPr>
                <w:rFonts w:ascii="Myriad Pro Light" w:hAnsi="Myriad Pro Light"/>
                <w:lang w:val="es-MX"/>
              </w:rPr>
              <w:t>aaaa.mm.dd</w:t>
            </w:r>
            <w:r>
              <w:rPr>
                <w:rFonts w:ascii="Myriad Pro Light" w:hAnsi="Myriad Pro Light"/>
                <w:lang w:val="es-MX"/>
              </w:rPr>
              <w:t>.xls</w:t>
            </w:r>
          </w:p>
        </w:tc>
        <w:tc>
          <w:tcPr>
            <w:tcW w:w="1444" w:type="pct"/>
            <w:shd w:val="clear" w:color="auto" w:fill="auto"/>
          </w:tcPr>
          <w:p w14:paraId="63712B84" w14:textId="01D88205" w:rsidR="00B01249" w:rsidRPr="00726799" w:rsidRDefault="00D6320D" w:rsidP="00B01249">
            <w:pPr>
              <w:pStyle w:val="Body"/>
              <w:spacing w:before="0" w:after="0"/>
              <w:jc w:val="both"/>
              <w:rPr>
                <w:rFonts w:ascii="Myriad Pro Light" w:hAnsi="Myriad Pro Light"/>
                <w:lang w:val="es-MX"/>
              </w:rPr>
            </w:pPr>
            <w:r>
              <w:rPr>
                <w:rFonts w:ascii="Myriad Pro Light" w:hAnsi="Myriad Pro Light"/>
                <w:lang w:val="es-MX"/>
              </w:rPr>
              <w:t>Testing/</w:t>
            </w:r>
            <w:proofErr w:type="spellStart"/>
            <w:r>
              <w:rPr>
                <w:rFonts w:ascii="Myriad Pro Light" w:hAnsi="Myriad Pro Light"/>
                <w:lang w:val="es-MX"/>
              </w:rPr>
              <w:t>Templates</w:t>
            </w:r>
            <w:proofErr w:type="spellEnd"/>
          </w:p>
        </w:tc>
      </w:tr>
      <w:tr w:rsidR="00B01249" w:rsidRPr="00726799" w14:paraId="7349E16D" w14:textId="77777777" w:rsidTr="008326B8">
        <w:tc>
          <w:tcPr>
            <w:tcW w:w="1176" w:type="pct"/>
            <w:shd w:val="clear" w:color="auto" w:fill="auto"/>
          </w:tcPr>
          <w:p w14:paraId="03857D6C" w14:textId="7DE28F56" w:rsidR="00B01249" w:rsidRPr="00726799" w:rsidRDefault="009C62A0" w:rsidP="00B01249">
            <w:pPr>
              <w:pStyle w:val="Body"/>
              <w:numPr>
                <w:ilvl w:val="0"/>
                <w:numId w:val="17"/>
              </w:numPr>
              <w:spacing w:before="0" w:after="0"/>
              <w:jc w:val="both"/>
              <w:rPr>
                <w:rFonts w:ascii="Myriad Pro Light" w:hAnsi="Myriad Pro Light"/>
                <w:lang w:val="es-MX"/>
              </w:rPr>
            </w:pPr>
            <w:r>
              <w:rPr>
                <w:rFonts w:ascii="Myriad Pro Light" w:hAnsi="Myriad Pro Light"/>
                <w:lang w:val="es-MX"/>
              </w:rPr>
              <w:t>Bitácora de Control de Cambios</w:t>
            </w:r>
          </w:p>
        </w:tc>
        <w:tc>
          <w:tcPr>
            <w:tcW w:w="1143" w:type="pct"/>
          </w:tcPr>
          <w:p w14:paraId="7F592E5C" w14:textId="77777777" w:rsidR="009C62A0" w:rsidRPr="00177259" w:rsidRDefault="009C62A0" w:rsidP="009C62A0">
            <w:pPr>
              <w:pStyle w:val="CITI-NORMAL"/>
              <w:rPr>
                <w:lang w:val="es-MX"/>
              </w:rPr>
            </w:pPr>
            <w:bookmarkStart w:id="98" w:name="_Toc422824360"/>
            <w:r w:rsidRPr="00177259">
              <w:rPr>
                <w:lang w:val="es-MX"/>
              </w:rPr>
              <w:t>FO-DE-027</w:t>
            </w:r>
            <w:bookmarkStart w:id="99" w:name="_Toc422824363"/>
            <w:bookmarkEnd w:id="98"/>
            <w:r w:rsidRPr="00177259">
              <w:rPr>
                <w:lang w:val="es-MX"/>
              </w:rPr>
              <w:t>-Formato de Bitácora para Control de cambios</w:t>
            </w:r>
            <w:bookmarkEnd w:id="99"/>
          </w:p>
          <w:p w14:paraId="063B4D39" w14:textId="77777777" w:rsidR="00B01249" w:rsidRPr="00F55FA6" w:rsidRDefault="00B01249" w:rsidP="00B01249">
            <w:pPr>
              <w:pStyle w:val="Body"/>
              <w:spacing w:before="0" w:after="0"/>
              <w:jc w:val="both"/>
              <w:rPr>
                <w:rFonts w:ascii="Myriad Pro Light" w:hAnsi="Myriad Pro Light"/>
                <w:lang w:val="es-MX"/>
              </w:rPr>
            </w:pPr>
          </w:p>
        </w:tc>
        <w:tc>
          <w:tcPr>
            <w:tcW w:w="1237" w:type="pct"/>
            <w:shd w:val="clear" w:color="auto" w:fill="auto"/>
          </w:tcPr>
          <w:p w14:paraId="33294B43" w14:textId="52FCE536" w:rsidR="00B01249" w:rsidRPr="00726799" w:rsidRDefault="009C62A0" w:rsidP="00B01249">
            <w:pPr>
              <w:pStyle w:val="Body"/>
              <w:spacing w:before="0" w:after="0"/>
              <w:jc w:val="both"/>
              <w:rPr>
                <w:rFonts w:ascii="Myriad Pro Light" w:hAnsi="Myriad Pro Light"/>
                <w:lang w:val="es-MX"/>
              </w:rPr>
            </w:pPr>
            <w:r>
              <w:rPr>
                <w:rFonts w:ascii="Myriad Pro Light" w:hAnsi="Myriad Pro Light"/>
                <w:lang w:val="es-MX"/>
              </w:rPr>
              <w:t>BCC-</w:t>
            </w:r>
            <w:r w:rsidR="00683352">
              <w:rPr>
                <w:rFonts w:ascii="Myriad Pro Light" w:hAnsi="Myriad Pro Light"/>
                <w:lang w:val="es-MX"/>
              </w:rPr>
              <w:t>ClaveYNombreProyecto</w:t>
            </w:r>
            <w:r>
              <w:rPr>
                <w:rFonts w:ascii="Myriad Pro Light" w:hAnsi="Myriad Pro Light"/>
                <w:lang w:val="es-MX"/>
              </w:rPr>
              <w:t>-</w:t>
            </w:r>
            <w:r w:rsidR="00451C11">
              <w:rPr>
                <w:rFonts w:ascii="Myriad Pro Light" w:hAnsi="Myriad Pro Light"/>
                <w:lang w:val="es-MX"/>
              </w:rPr>
              <w:t>aaaa.mm.dd</w:t>
            </w:r>
            <w:r>
              <w:rPr>
                <w:rFonts w:ascii="Myriad Pro Light" w:hAnsi="Myriad Pro Light"/>
                <w:lang w:val="es-MX"/>
              </w:rPr>
              <w:t>.xls</w:t>
            </w:r>
          </w:p>
        </w:tc>
        <w:tc>
          <w:tcPr>
            <w:tcW w:w="1444" w:type="pct"/>
            <w:shd w:val="clear" w:color="auto" w:fill="auto"/>
          </w:tcPr>
          <w:p w14:paraId="52391790" w14:textId="29AD83DA" w:rsidR="00B01249" w:rsidRPr="00726799" w:rsidRDefault="00C607A0" w:rsidP="00C607A0">
            <w:pPr>
              <w:pStyle w:val="Body"/>
              <w:spacing w:before="0" w:after="0"/>
              <w:jc w:val="both"/>
              <w:rPr>
                <w:rFonts w:ascii="Myriad Pro Light" w:hAnsi="Myriad Pro Light"/>
                <w:lang w:val="es-MX"/>
              </w:rPr>
            </w:pPr>
            <w:r>
              <w:rPr>
                <w:rFonts w:ascii="Myriad Pro Light" w:hAnsi="Myriad Pro Light"/>
                <w:lang w:val="es-MX"/>
              </w:rPr>
              <w:t xml:space="preserve">Administración </w:t>
            </w:r>
            <w:r w:rsidR="009C62A0">
              <w:rPr>
                <w:rFonts w:ascii="Myriad Pro Light" w:hAnsi="Myriad Pro Light"/>
                <w:lang w:val="es-MX"/>
              </w:rPr>
              <w:t>de Cambios /</w:t>
            </w:r>
            <w:proofErr w:type="spellStart"/>
            <w:r w:rsidR="009C62A0">
              <w:rPr>
                <w:rFonts w:ascii="Myriad Pro Light" w:hAnsi="Myriad Pro Light"/>
                <w:lang w:val="es-MX"/>
              </w:rPr>
              <w:t>Templates</w:t>
            </w:r>
            <w:proofErr w:type="spellEnd"/>
          </w:p>
        </w:tc>
      </w:tr>
      <w:tr w:rsidR="00B01249" w:rsidRPr="00726799" w14:paraId="10007FBF" w14:textId="77777777" w:rsidTr="008326B8">
        <w:tc>
          <w:tcPr>
            <w:tcW w:w="1176" w:type="pct"/>
            <w:shd w:val="clear" w:color="auto" w:fill="auto"/>
          </w:tcPr>
          <w:p w14:paraId="745A04EF" w14:textId="1BCA704F" w:rsidR="00B01249" w:rsidRPr="00726799" w:rsidRDefault="009C62A0" w:rsidP="00B01249">
            <w:pPr>
              <w:pStyle w:val="Body"/>
              <w:numPr>
                <w:ilvl w:val="0"/>
                <w:numId w:val="17"/>
              </w:numPr>
              <w:spacing w:before="0" w:after="0"/>
              <w:jc w:val="both"/>
              <w:rPr>
                <w:rFonts w:ascii="Myriad Pro Light" w:hAnsi="Myriad Pro Light"/>
                <w:lang w:val="es-MX"/>
              </w:rPr>
            </w:pPr>
            <w:r>
              <w:rPr>
                <w:rFonts w:ascii="Myriad Pro Light" w:hAnsi="Myriad Pro Light"/>
                <w:lang w:val="es-MX"/>
              </w:rPr>
              <w:t xml:space="preserve">Minuta de </w:t>
            </w:r>
            <w:r w:rsidR="000233A8">
              <w:rPr>
                <w:rFonts w:ascii="Myriad Pro Light" w:hAnsi="Myriad Pro Light"/>
                <w:lang w:val="es-MX"/>
              </w:rPr>
              <w:t>Reunión</w:t>
            </w:r>
          </w:p>
        </w:tc>
        <w:tc>
          <w:tcPr>
            <w:tcW w:w="1143" w:type="pct"/>
          </w:tcPr>
          <w:p w14:paraId="10C74409" w14:textId="77777777" w:rsidR="00E06322" w:rsidRPr="00F55FA6" w:rsidRDefault="00E06322" w:rsidP="00E06322">
            <w:pPr>
              <w:pStyle w:val="CITI-NORMAL"/>
              <w:rPr>
                <w:lang w:val="es-MX"/>
              </w:rPr>
            </w:pPr>
            <w:bookmarkStart w:id="100" w:name="_Toc422824361"/>
            <w:r w:rsidRPr="00F55FA6">
              <w:rPr>
                <w:lang w:val="es-MX"/>
              </w:rPr>
              <w:t>FO-DE-028</w:t>
            </w:r>
            <w:bookmarkEnd w:id="100"/>
            <w:r w:rsidRPr="00F55FA6">
              <w:rPr>
                <w:lang w:val="es-MX"/>
              </w:rPr>
              <w:t>-Formato de Minuta de reunión</w:t>
            </w:r>
          </w:p>
          <w:p w14:paraId="375C83C6" w14:textId="77777777" w:rsidR="00B01249" w:rsidRPr="00F55FA6" w:rsidRDefault="00B01249" w:rsidP="00B01249">
            <w:pPr>
              <w:pStyle w:val="Body"/>
              <w:spacing w:before="0" w:after="0"/>
              <w:jc w:val="both"/>
              <w:rPr>
                <w:rFonts w:ascii="Myriad Pro Light" w:hAnsi="Myriad Pro Light"/>
                <w:lang w:val="es-MX"/>
              </w:rPr>
            </w:pPr>
          </w:p>
        </w:tc>
        <w:tc>
          <w:tcPr>
            <w:tcW w:w="1237" w:type="pct"/>
            <w:shd w:val="clear" w:color="auto" w:fill="auto"/>
          </w:tcPr>
          <w:p w14:paraId="3C7C4C38" w14:textId="1C9164B7" w:rsidR="00B01249" w:rsidRPr="00726799" w:rsidRDefault="00E06322" w:rsidP="00B01249">
            <w:pPr>
              <w:pStyle w:val="Body"/>
              <w:spacing w:before="0" w:after="0"/>
              <w:jc w:val="both"/>
              <w:rPr>
                <w:rFonts w:ascii="Myriad Pro Light" w:hAnsi="Myriad Pro Light"/>
                <w:lang w:val="es-MX"/>
              </w:rPr>
            </w:pPr>
            <w:r>
              <w:rPr>
                <w:rFonts w:ascii="Myriad Pro Light" w:hAnsi="Myriad Pro Light"/>
                <w:lang w:val="es-MX"/>
              </w:rPr>
              <w:t>MR-</w:t>
            </w:r>
            <w:r w:rsidR="00811CC4">
              <w:rPr>
                <w:rFonts w:ascii="Myriad Pro Light" w:hAnsi="Myriad Pro Light"/>
                <w:lang w:val="es-MX"/>
              </w:rPr>
              <w:t>Numero de seguimiento-</w:t>
            </w:r>
            <w:r w:rsidR="00683352">
              <w:rPr>
                <w:rFonts w:ascii="Myriad Pro Light" w:hAnsi="Myriad Pro Light"/>
                <w:lang w:val="es-MX"/>
              </w:rPr>
              <w:t>ClaveYNombreProyecto</w:t>
            </w:r>
            <w:r>
              <w:rPr>
                <w:rFonts w:ascii="Myriad Pro Light" w:hAnsi="Myriad Pro Light"/>
                <w:lang w:val="es-MX"/>
              </w:rPr>
              <w:t>-</w:t>
            </w:r>
            <w:r w:rsidR="00451C11">
              <w:rPr>
                <w:rFonts w:ascii="Myriad Pro Light" w:hAnsi="Myriad Pro Light"/>
                <w:lang w:val="es-MX"/>
              </w:rPr>
              <w:t>aaaa.mm.dd</w:t>
            </w:r>
            <w:r>
              <w:rPr>
                <w:rFonts w:ascii="Myriad Pro Light" w:hAnsi="Myriad Pro Light"/>
                <w:lang w:val="es-MX"/>
              </w:rPr>
              <w:t>.xls</w:t>
            </w:r>
          </w:p>
        </w:tc>
        <w:tc>
          <w:tcPr>
            <w:tcW w:w="1444" w:type="pct"/>
            <w:shd w:val="clear" w:color="auto" w:fill="auto"/>
          </w:tcPr>
          <w:p w14:paraId="0784E2E1" w14:textId="46FA251E" w:rsidR="00B01249" w:rsidRPr="00726799" w:rsidRDefault="00E06322" w:rsidP="00E06322">
            <w:pPr>
              <w:pStyle w:val="Body"/>
              <w:spacing w:before="0" w:after="0"/>
              <w:jc w:val="both"/>
              <w:rPr>
                <w:rFonts w:ascii="Myriad Pro Light" w:hAnsi="Myriad Pro Light"/>
                <w:lang w:val="es-MX"/>
              </w:rPr>
            </w:pPr>
            <w:r>
              <w:rPr>
                <w:rFonts w:ascii="Myriad Pro Light" w:hAnsi="Myriad Pro Light"/>
                <w:lang w:val="es-MX"/>
              </w:rPr>
              <w:t>Control y Seguimiento/</w:t>
            </w:r>
            <w:proofErr w:type="spellStart"/>
            <w:r>
              <w:rPr>
                <w:rFonts w:ascii="Myriad Pro Light" w:hAnsi="Myriad Pro Light"/>
                <w:lang w:val="es-MX"/>
              </w:rPr>
              <w:t>Templates</w:t>
            </w:r>
            <w:proofErr w:type="spellEnd"/>
            <w:r>
              <w:rPr>
                <w:rFonts w:ascii="Myriad Pro Light" w:hAnsi="Myriad Pro Light"/>
                <w:lang w:val="es-MX"/>
              </w:rPr>
              <w:t xml:space="preserve"> </w:t>
            </w:r>
          </w:p>
        </w:tc>
      </w:tr>
      <w:tr w:rsidR="00B01249" w:rsidRPr="00726799" w14:paraId="6CDCC7A9" w14:textId="77777777" w:rsidTr="008326B8">
        <w:tc>
          <w:tcPr>
            <w:tcW w:w="1176" w:type="pct"/>
            <w:shd w:val="clear" w:color="auto" w:fill="auto"/>
          </w:tcPr>
          <w:p w14:paraId="7E318A17" w14:textId="15D9B086" w:rsidR="00B01249" w:rsidRPr="00726799" w:rsidRDefault="00E06322" w:rsidP="00B01249">
            <w:pPr>
              <w:pStyle w:val="Body"/>
              <w:numPr>
                <w:ilvl w:val="0"/>
                <w:numId w:val="17"/>
              </w:numPr>
              <w:spacing w:before="0" w:after="0"/>
              <w:rPr>
                <w:rFonts w:ascii="Myriad Pro Light" w:hAnsi="Myriad Pro Light"/>
                <w:lang w:val="es-MX"/>
              </w:rPr>
            </w:pPr>
            <w:r>
              <w:rPr>
                <w:rFonts w:ascii="Myriad Pro Light" w:hAnsi="Myriad Pro Light"/>
                <w:lang w:val="es-MX"/>
              </w:rPr>
              <w:t>Control de Cambios</w:t>
            </w:r>
          </w:p>
        </w:tc>
        <w:tc>
          <w:tcPr>
            <w:tcW w:w="1143" w:type="pct"/>
          </w:tcPr>
          <w:p w14:paraId="3967C123" w14:textId="77777777" w:rsidR="00E06322" w:rsidRPr="00177259" w:rsidRDefault="00E06322" w:rsidP="00E06322">
            <w:pPr>
              <w:pStyle w:val="CITI-NORMAL"/>
              <w:rPr>
                <w:lang w:val="es-MX"/>
              </w:rPr>
            </w:pPr>
            <w:bookmarkStart w:id="101" w:name="_Toc422824362"/>
            <w:r w:rsidRPr="00177259">
              <w:rPr>
                <w:lang w:val="es-MX"/>
              </w:rPr>
              <w:t>FO-DE-029-</w:t>
            </w:r>
            <w:bookmarkEnd w:id="101"/>
            <w:r w:rsidRPr="00177259">
              <w:rPr>
                <w:lang w:val="es-MX"/>
              </w:rPr>
              <w:t xml:space="preserve"> Formato de Control de Cambios.</w:t>
            </w:r>
          </w:p>
          <w:p w14:paraId="4A94E4A9" w14:textId="77777777" w:rsidR="00B01249" w:rsidRPr="00F55FA6" w:rsidRDefault="00B01249" w:rsidP="00E06322">
            <w:pPr>
              <w:pStyle w:val="Body"/>
              <w:spacing w:before="0" w:after="0"/>
              <w:jc w:val="center"/>
              <w:rPr>
                <w:rFonts w:ascii="Myriad Pro Light" w:hAnsi="Myriad Pro Light"/>
                <w:lang w:val="es-MX"/>
              </w:rPr>
            </w:pPr>
          </w:p>
        </w:tc>
        <w:tc>
          <w:tcPr>
            <w:tcW w:w="1237" w:type="pct"/>
            <w:shd w:val="clear" w:color="auto" w:fill="auto"/>
          </w:tcPr>
          <w:p w14:paraId="4D8B8E0A" w14:textId="2478E4A7" w:rsidR="00B01249" w:rsidRPr="00726799" w:rsidRDefault="00E06322" w:rsidP="00B01249">
            <w:pPr>
              <w:pStyle w:val="Body"/>
              <w:spacing w:before="0" w:after="0"/>
              <w:jc w:val="both"/>
              <w:rPr>
                <w:rFonts w:ascii="Myriad Pro Light" w:hAnsi="Myriad Pro Light"/>
                <w:lang w:val="es-MX"/>
              </w:rPr>
            </w:pPr>
            <w:r>
              <w:rPr>
                <w:rFonts w:ascii="Myriad Pro Light" w:hAnsi="Myriad Pro Light"/>
                <w:lang w:val="es-MX"/>
              </w:rPr>
              <w:t xml:space="preserve">CC- </w:t>
            </w:r>
            <w:r w:rsidR="00683352">
              <w:rPr>
                <w:rFonts w:ascii="Myriad Pro Light" w:hAnsi="Myriad Pro Light"/>
                <w:lang w:val="es-MX"/>
              </w:rPr>
              <w:t>ClaveYNombreProyecto</w:t>
            </w:r>
            <w:r>
              <w:rPr>
                <w:rFonts w:ascii="Myriad Pro Light" w:hAnsi="Myriad Pro Light"/>
                <w:lang w:val="es-MX"/>
              </w:rPr>
              <w:t>-</w:t>
            </w:r>
            <w:r w:rsidR="00451C11">
              <w:rPr>
                <w:rFonts w:ascii="Myriad Pro Light" w:hAnsi="Myriad Pro Light"/>
                <w:lang w:val="es-MX"/>
              </w:rPr>
              <w:t>aaaa.mm.dd</w:t>
            </w:r>
            <w:r>
              <w:rPr>
                <w:rFonts w:ascii="Myriad Pro Light" w:hAnsi="Myriad Pro Light"/>
                <w:lang w:val="es-MX"/>
              </w:rPr>
              <w:t>.doc</w:t>
            </w:r>
          </w:p>
        </w:tc>
        <w:tc>
          <w:tcPr>
            <w:tcW w:w="1444" w:type="pct"/>
            <w:shd w:val="clear" w:color="auto" w:fill="auto"/>
          </w:tcPr>
          <w:p w14:paraId="7DD4EEDE" w14:textId="400C93F1" w:rsidR="00B01249" w:rsidRPr="00726799" w:rsidRDefault="00C607A0" w:rsidP="00B01249">
            <w:pPr>
              <w:pStyle w:val="Body"/>
              <w:spacing w:before="0" w:after="0"/>
              <w:jc w:val="both"/>
              <w:rPr>
                <w:rFonts w:ascii="Myriad Pro Light" w:hAnsi="Myriad Pro Light"/>
                <w:lang w:val="es-MX"/>
              </w:rPr>
            </w:pPr>
            <w:r>
              <w:rPr>
                <w:rFonts w:ascii="Myriad Pro Light" w:hAnsi="Myriad Pro Light"/>
                <w:lang w:val="es-MX"/>
              </w:rPr>
              <w:t>Administración de Cambios /</w:t>
            </w:r>
            <w:proofErr w:type="spellStart"/>
            <w:r>
              <w:rPr>
                <w:rFonts w:ascii="Myriad Pro Light" w:hAnsi="Myriad Pro Light"/>
                <w:lang w:val="es-MX"/>
              </w:rPr>
              <w:t>Templates</w:t>
            </w:r>
            <w:proofErr w:type="spellEnd"/>
          </w:p>
        </w:tc>
      </w:tr>
      <w:tr w:rsidR="00B01249" w:rsidRPr="00726799" w14:paraId="6A4856F0" w14:textId="77777777" w:rsidTr="008326B8">
        <w:tc>
          <w:tcPr>
            <w:tcW w:w="1176" w:type="pct"/>
            <w:shd w:val="clear" w:color="auto" w:fill="auto"/>
          </w:tcPr>
          <w:p w14:paraId="6CE498E6" w14:textId="6DE0EE0F" w:rsidR="00B01249" w:rsidRPr="00726799" w:rsidRDefault="00351E1E" w:rsidP="00B01249">
            <w:pPr>
              <w:pStyle w:val="Body"/>
              <w:numPr>
                <w:ilvl w:val="0"/>
                <w:numId w:val="17"/>
              </w:numPr>
              <w:spacing w:before="0" w:after="0"/>
              <w:jc w:val="both"/>
              <w:rPr>
                <w:rFonts w:ascii="Myriad Pro Light" w:hAnsi="Myriad Pro Light"/>
                <w:lang w:val="es-MX"/>
              </w:rPr>
            </w:pPr>
            <w:r>
              <w:rPr>
                <w:rFonts w:ascii="Myriad Pro Light" w:hAnsi="Myriad Pro Light"/>
                <w:lang w:val="es-MX"/>
              </w:rPr>
              <w:t>Estatus de Elementos</w:t>
            </w:r>
          </w:p>
        </w:tc>
        <w:tc>
          <w:tcPr>
            <w:tcW w:w="1143" w:type="pct"/>
          </w:tcPr>
          <w:p w14:paraId="7414C957" w14:textId="77777777" w:rsidR="00351E1E" w:rsidRPr="00177259" w:rsidRDefault="00351E1E" w:rsidP="00351E1E">
            <w:pPr>
              <w:pStyle w:val="CITI-NORMAL"/>
              <w:rPr>
                <w:lang w:val="es-MX"/>
              </w:rPr>
            </w:pPr>
            <w:bookmarkStart w:id="102" w:name="_Toc422824364"/>
            <w:r w:rsidRPr="00177259">
              <w:rPr>
                <w:lang w:val="es-MX"/>
              </w:rPr>
              <w:t>FO-DE-03</w:t>
            </w:r>
            <w:bookmarkEnd w:id="102"/>
            <w:r w:rsidRPr="00177259">
              <w:rPr>
                <w:lang w:val="es-MX"/>
              </w:rPr>
              <w:t>0-Formato de Estatus de Elementos.</w:t>
            </w:r>
          </w:p>
          <w:p w14:paraId="3ADA2117" w14:textId="77777777" w:rsidR="00B01249" w:rsidRPr="00F55FA6" w:rsidRDefault="00B01249" w:rsidP="00B01249">
            <w:pPr>
              <w:pStyle w:val="Body"/>
              <w:spacing w:before="0" w:after="0"/>
              <w:jc w:val="both"/>
              <w:rPr>
                <w:rFonts w:ascii="Myriad Pro Light" w:hAnsi="Myriad Pro Light"/>
                <w:lang w:val="es-MX"/>
              </w:rPr>
            </w:pPr>
          </w:p>
        </w:tc>
        <w:tc>
          <w:tcPr>
            <w:tcW w:w="1237" w:type="pct"/>
            <w:shd w:val="clear" w:color="auto" w:fill="auto"/>
          </w:tcPr>
          <w:p w14:paraId="2B06871B" w14:textId="142B6A61" w:rsidR="00351E1E" w:rsidRDefault="00351E1E" w:rsidP="00351E1E">
            <w:pPr>
              <w:rPr>
                <w:rFonts w:ascii="Myriad Pro Light" w:hAnsi="Myriad Pro Light"/>
                <w:color w:val="000000"/>
                <w:sz w:val="22"/>
                <w:szCs w:val="22"/>
                <w:lang w:eastAsia="es-MX"/>
              </w:rPr>
            </w:pPr>
            <w:r>
              <w:rPr>
                <w:rFonts w:ascii="Myriad Pro Light" w:hAnsi="Myriad Pro Light"/>
                <w:color w:val="000000"/>
                <w:sz w:val="22"/>
                <w:szCs w:val="22"/>
              </w:rPr>
              <w:t>EElementos-</w:t>
            </w:r>
            <w:r w:rsidR="00683352">
              <w:rPr>
                <w:rFonts w:ascii="Myriad Pro Light" w:hAnsi="Myriad Pro Light"/>
                <w:color w:val="000000"/>
                <w:sz w:val="22"/>
                <w:szCs w:val="22"/>
              </w:rPr>
              <w:t>ClaveYNombreProyecto</w:t>
            </w:r>
            <w:r>
              <w:rPr>
                <w:rFonts w:ascii="Myriad Pro Light" w:hAnsi="Myriad Pro Light"/>
                <w:color w:val="000000"/>
                <w:sz w:val="22"/>
                <w:szCs w:val="22"/>
              </w:rPr>
              <w:t>-</w:t>
            </w:r>
            <w:r w:rsidR="00451C11">
              <w:rPr>
                <w:rFonts w:ascii="Myriad Pro Light" w:hAnsi="Myriad Pro Light"/>
                <w:color w:val="000000"/>
                <w:sz w:val="22"/>
                <w:szCs w:val="22"/>
              </w:rPr>
              <w:t>aaaa.mm.dd</w:t>
            </w:r>
            <w:r>
              <w:rPr>
                <w:rFonts w:ascii="Myriad Pro Light" w:hAnsi="Myriad Pro Light"/>
                <w:color w:val="000000"/>
                <w:sz w:val="22"/>
                <w:szCs w:val="22"/>
              </w:rPr>
              <w:t>.doc</w:t>
            </w:r>
          </w:p>
          <w:p w14:paraId="18CAAF29" w14:textId="2506946C" w:rsidR="00B01249" w:rsidRPr="00726799" w:rsidRDefault="00B01249" w:rsidP="00B01249">
            <w:pPr>
              <w:pStyle w:val="Body"/>
              <w:spacing w:before="0" w:after="0"/>
              <w:jc w:val="both"/>
              <w:rPr>
                <w:rFonts w:ascii="Myriad Pro Light" w:hAnsi="Myriad Pro Light"/>
                <w:lang w:val="es-MX"/>
              </w:rPr>
            </w:pPr>
          </w:p>
        </w:tc>
        <w:tc>
          <w:tcPr>
            <w:tcW w:w="1444" w:type="pct"/>
            <w:shd w:val="clear" w:color="auto" w:fill="auto"/>
          </w:tcPr>
          <w:p w14:paraId="32AE7842" w14:textId="45108F97" w:rsidR="00B01249" w:rsidRPr="00726799" w:rsidRDefault="00E06322" w:rsidP="00B01249">
            <w:pPr>
              <w:pStyle w:val="Body"/>
              <w:spacing w:before="0" w:after="0"/>
              <w:jc w:val="both"/>
              <w:rPr>
                <w:rFonts w:ascii="Myriad Pro Light" w:hAnsi="Myriad Pro Light"/>
                <w:lang w:val="es-MX"/>
              </w:rPr>
            </w:pPr>
            <w:r>
              <w:rPr>
                <w:rFonts w:ascii="Myriad Pro Light" w:hAnsi="Myriad Pro Light"/>
                <w:lang w:val="es-MX"/>
              </w:rPr>
              <w:t>Administración de la Configuración/</w:t>
            </w:r>
            <w:proofErr w:type="spellStart"/>
            <w:r>
              <w:rPr>
                <w:rFonts w:ascii="Myriad Pro Light" w:hAnsi="Myriad Pro Light"/>
                <w:lang w:val="es-MX"/>
              </w:rPr>
              <w:t>Templates</w:t>
            </w:r>
            <w:proofErr w:type="spellEnd"/>
          </w:p>
        </w:tc>
      </w:tr>
      <w:tr w:rsidR="00B01249" w:rsidRPr="00726799" w14:paraId="4AE09FC0" w14:textId="77777777" w:rsidTr="008326B8">
        <w:tc>
          <w:tcPr>
            <w:tcW w:w="1176" w:type="pct"/>
            <w:shd w:val="clear" w:color="auto" w:fill="auto"/>
          </w:tcPr>
          <w:p w14:paraId="4168E89C" w14:textId="45D3DB44" w:rsidR="00B01249" w:rsidRPr="00351E1E" w:rsidRDefault="00351E1E" w:rsidP="00B01249">
            <w:pPr>
              <w:pStyle w:val="Body"/>
              <w:numPr>
                <w:ilvl w:val="0"/>
                <w:numId w:val="17"/>
              </w:numPr>
              <w:spacing w:before="0" w:after="0"/>
              <w:jc w:val="both"/>
              <w:rPr>
                <w:rFonts w:ascii="Myriad Pro Light" w:hAnsi="Myriad Pro Light"/>
                <w:lang w:val="es-MX"/>
              </w:rPr>
            </w:pPr>
            <w:proofErr w:type="spellStart"/>
            <w:r w:rsidRPr="00351E1E">
              <w:rPr>
                <w:rFonts w:ascii="Myriad Pro Light" w:hAnsi="Myriad Pro Light"/>
              </w:rPr>
              <w:lastRenderedPageBreak/>
              <w:t>Ckecklist</w:t>
            </w:r>
            <w:proofErr w:type="spellEnd"/>
            <w:r w:rsidRPr="00351E1E">
              <w:rPr>
                <w:rFonts w:ascii="Myriad Pro Light" w:hAnsi="Myriad Pro Light"/>
              </w:rPr>
              <w:t xml:space="preserve"> Auditoria </w:t>
            </w:r>
            <w:r w:rsidRPr="00351E1E">
              <w:rPr>
                <w:rFonts w:ascii="Myriad Pro Light" w:hAnsi="Myriad Pro Light"/>
                <w:lang w:val="es-MX"/>
              </w:rPr>
              <w:t>Funcional</w:t>
            </w:r>
          </w:p>
        </w:tc>
        <w:tc>
          <w:tcPr>
            <w:tcW w:w="1143" w:type="pct"/>
          </w:tcPr>
          <w:p w14:paraId="062874F5" w14:textId="77777777" w:rsidR="00351E1E" w:rsidRPr="00177259" w:rsidRDefault="00351E1E" w:rsidP="00351E1E">
            <w:pPr>
              <w:pStyle w:val="CITI-NORMAL"/>
              <w:rPr>
                <w:lang w:val="es-MX"/>
              </w:rPr>
            </w:pPr>
            <w:bookmarkStart w:id="103" w:name="_Toc422824370"/>
            <w:r w:rsidRPr="00177259">
              <w:rPr>
                <w:lang w:val="es-MX"/>
              </w:rPr>
              <w:t xml:space="preserve">FO-DE-031- Formato de </w:t>
            </w:r>
            <w:proofErr w:type="spellStart"/>
            <w:r w:rsidRPr="00177259">
              <w:rPr>
                <w:lang w:val="es-MX"/>
              </w:rPr>
              <w:t>Ckecklist</w:t>
            </w:r>
            <w:proofErr w:type="spellEnd"/>
            <w:r w:rsidRPr="00177259">
              <w:rPr>
                <w:lang w:val="es-MX"/>
              </w:rPr>
              <w:t xml:space="preserve"> Auditoria </w:t>
            </w:r>
            <w:r w:rsidRPr="00F55FA6">
              <w:rPr>
                <w:lang w:val="es-MX"/>
              </w:rPr>
              <w:t>Funcional</w:t>
            </w:r>
            <w:bookmarkEnd w:id="103"/>
          </w:p>
          <w:p w14:paraId="373CB39E" w14:textId="77777777" w:rsidR="00B01249" w:rsidRPr="00F55FA6" w:rsidRDefault="00B01249" w:rsidP="00B01249">
            <w:pPr>
              <w:pStyle w:val="Body"/>
              <w:spacing w:before="0" w:after="0"/>
              <w:jc w:val="both"/>
              <w:rPr>
                <w:rFonts w:ascii="Myriad Pro Light" w:hAnsi="Myriad Pro Light"/>
                <w:lang w:val="es-ES_tradnl"/>
              </w:rPr>
            </w:pPr>
          </w:p>
        </w:tc>
        <w:tc>
          <w:tcPr>
            <w:tcW w:w="1237" w:type="pct"/>
            <w:shd w:val="clear" w:color="auto" w:fill="auto"/>
          </w:tcPr>
          <w:p w14:paraId="61F87239" w14:textId="3B696F88" w:rsidR="00351E1E" w:rsidRDefault="00351E1E" w:rsidP="00351E1E">
            <w:pPr>
              <w:rPr>
                <w:rFonts w:ascii="Myriad Pro Light" w:hAnsi="Myriad Pro Light"/>
                <w:color w:val="000000"/>
                <w:sz w:val="22"/>
                <w:szCs w:val="22"/>
                <w:lang w:eastAsia="es-MX"/>
              </w:rPr>
            </w:pPr>
            <w:r>
              <w:rPr>
                <w:rFonts w:ascii="Myriad Pro Light" w:hAnsi="Myriad Pro Light"/>
                <w:color w:val="000000"/>
                <w:sz w:val="22"/>
                <w:szCs w:val="22"/>
              </w:rPr>
              <w:t>C</w:t>
            </w:r>
            <w:r w:rsidR="00C05834">
              <w:rPr>
                <w:rFonts w:ascii="Myriad Pro Light" w:hAnsi="Myriad Pro Light"/>
                <w:color w:val="000000"/>
                <w:sz w:val="22"/>
                <w:szCs w:val="22"/>
              </w:rPr>
              <w:t>k</w:t>
            </w:r>
            <w:r>
              <w:rPr>
                <w:rFonts w:ascii="Myriad Pro Light" w:hAnsi="Myriad Pro Light"/>
                <w:color w:val="000000"/>
                <w:sz w:val="22"/>
                <w:szCs w:val="22"/>
              </w:rPr>
              <w:t>AFuncional-</w:t>
            </w:r>
            <w:r w:rsidR="00683352">
              <w:rPr>
                <w:rFonts w:ascii="Myriad Pro Light" w:hAnsi="Myriad Pro Light"/>
                <w:color w:val="000000"/>
                <w:sz w:val="22"/>
                <w:szCs w:val="22"/>
              </w:rPr>
              <w:t>ClaveYNombreProyecto</w:t>
            </w:r>
            <w:r>
              <w:rPr>
                <w:rFonts w:ascii="Myriad Pro Light" w:hAnsi="Myriad Pro Light"/>
                <w:color w:val="000000"/>
                <w:sz w:val="22"/>
                <w:szCs w:val="22"/>
              </w:rPr>
              <w:t>-</w:t>
            </w:r>
            <w:r w:rsidR="00451C11">
              <w:rPr>
                <w:rFonts w:ascii="Myriad Pro Light" w:hAnsi="Myriad Pro Light"/>
                <w:color w:val="000000"/>
                <w:sz w:val="22"/>
                <w:szCs w:val="22"/>
              </w:rPr>
              <w:t>aaaa.mm.dd</w:t>
            </w:r>
            <w:r>
              <w:rPr>
                <w:rFonts w:ascii="Myriad Pro Light" w:hAnsi="Myriad Pro Light"/>
                <w:color w:val="000000"/>
                <w:sz w:val="22"/>
                <w:szCs w:val="22"/>
              </w:rPr>
              <w:t>.doc</w:t>
            </w:r>
          </w:p>
          <w:p w14:paraId="70B076E5" w14:textId="46CD0C08" w:rsidR="00B01249" w:rsidRPr="00726799" w:rsidRDefault="00B01249" w:rsidP="00B01249">
            <w:pPr>
              <w:pStyle w:val="Body"/>
              <w:spacing w:before="0" w:after="0"/>
              <w:jc w:val="both"/>
              <w:rPr>
                <w:rFonts w:ascii="Myriad Pro Light" w:hAnsi="Myriad Pro Light"/>
                <w:lang w:val="es-MX"/>
              </w:rPr>
            </w:pPr>
          </w:p>
        </w:tc>
        <w:tc>
          <w:tcPr>
            <w:tcW w:w="1444" w:type="pct"/>
            <w:shd w:val="clear" w:color="auto" w:fill="auto"/>
          </w:tcPr>
          <w:p w14:paraId="3CCE214F" w14:textId="41B0A8E7" w:rsidR="00B01249" w:rsidRPr="00726799" w:rsidRDefault="00351E1E" w:rsidP="00B01249">
            <w:pPr>
              <w:pStyle w:val="Body"/>
              <w:spacing w:before="0" w:after="0"/>
              <w:jc w:val="both"/>
              <w:rPr>
                <w:rFonts w:ascii="Myriad Pro Light" w:hAnsi="Myriad Pro Light"/>
                <w:lang w:val="es-MX"/>
              </w:rPr>
            </w:pPr>
            <w:r>
              <w:rPr>
                <w:rFonts w:ascii="Myriad Pro Light" w:hAnsi="Myriad Pro Light"/>
                <w:lang w:val="es-MX"/>
              </w:rPr>
              <w:t>Administración de la Configuración/</w:t>
            </w:r>
            <w:proofErr w:type="spellStart"/>
            <w:r>
              <w:rPr>
                <w:rFonts w:ascii="Myriad Pro Light" w:hAnsi="Myriad Pro Light"/>
                <w:lang w:val="es-MX"/>
              </w:rPr>
              <w:t>Templates</w:t>
            </w:r>
            <w:proofErr w:type="spellEnd"/>
          </w:p>
        </w:tc>
      </w:tr>
      <w:tr w:rsidR="00B01249" w:rsidRPr="00726799" w14:paraId="16A55C3A" w14:textId="77777777" w:rsidTr="008326B8">
        <w:tc>
          <w:tcPr>
            <w:tcW w:w="1176" w:type="pct"/>
            <w:shd w:val="clear" w:color="auto" w:fill="auto"/>
          </w:tcPr>
          <w:p w14:paraId="22F2C037" w14:textId="26A19AC7" w:rsidR="00B01249" w:rsidRPr="00726799" w:rsidRDefault="00351E1E" w:rsidP="00351E1E">
            <w:pPr>
              <w:pStyle w:val="Body"/>
              <w:numPr>
                <w:ilvl w:val="0"/>
                <w:numId w:val="17"/>
              </w:numPr>
              <w:spacing w:before="0" w:after="0"/>
              <w:jc w:val="both"/>
              <w:rPr>
                <w:rFonts w:ascii="Myriad Pro Light" w:hAnsi="Myriad Pro Light"/>
                <w:lang w:val="es-MX"/>
              </w:rPr>
            </w:pPr>
            <w:proofErr w:type="spellStart"/>
            <w:r w:rsidRPr="00351E1E">
              <w:rPr>
                <w:rFonts w:ascii="Myriad Pro Light" w:hAnsi="Myriad Pro Light"/>
              </w:rPr>
              <w:t>Ckecklist</w:t>
            </w:r>
            <w:proofErr w:type="spellEnd"/>
            <w:r w:rsidRPr="00351E1E">
              <w:rPr>
                <w:rFonts w:ascii="Myriad Pro Light" w:hAnsi="Myriad Pro Light"/>
              </w:rPr>
              <w:t xml:space="preserve"> Auditoria </w:t>
            </w:r>
            <w:r w:rsidRPr="00351E1E">
              <w:rPr>
                <w:rFonts w:ascii="Myriad Pro Light" w:hAnsi="Myriad Pro Light"/>
                <w:lang w:val="es-MX"/>
              </w:rPr>
              <w:t>Física</w:t>
            </w:r>
          </w:p>
        </w:tc>
        <w:tc>
          <w:tcPr>
            <w:tcW w:w="1143" w:type="pct"/>
          </w:tcPr>
          <w:p w14:paraId="6E17348B" w14:textId="77777777" w:rsidR="00351E1E" w:rsidRPr="00177259" w:rsidRDefault="00351E1E" w:rsidP="00351E1E">
            <w:pPr>
              <w:pStyle w:val="CITI-NORMAL"/>
              <w:rPr>
                <w:lang w:val="es-MX"/>
              </w:rPr>
            </w:pPr>
            <w:bookmarkStart w:id="104" w:name="_Toc422824371"/>
            <w:r w:rsidRPr="00177259">
              <w:rPr>
                <w:lang w:val="es-MX"/>
              </w:rPr>
              <w:t xml:space="preserve">FO-DE-032-Formato de </w:t>
            </w:r>
            <w:proofErr w:type="spellStart"/>
            <w:r w:rsidRPr="00177259">
              <w:rPr>
                <w:lang w:val="es-MX"/>
              </w:rPr>
              <w:t>Ckecklist</w:t>
            </w:r>
            <w:proofErr w:type="spellEnd"/>
            <w:r w:rsidRPr="00177259">
              <w:rPr>
                <w:lang w:val="es-MX"/>
              </w:rPr>
              <w:t xml:space="preserve"> Auditoria Física.</w:t>
            </w:r>
            <w:bookmarkEnd w:id="104"/>
          </w:p>
          <w:p w14:paraId="1CA52952" w14:textId="77777777" w:rsidR="00B01249" w:rsidRPr="00F55FA6" w:rsidRDefault="00B01249" w:rsidP="00B01249">
            <w:pPr>
              <w:pStyle w:val="Body"/>
              <w:spacing w:before="0" w:after="0"/>
              <w:jc w:val="both"/>
              <w:rPr>
                <w:rFonts w:ascii="Myriad Pro Light" w:hAnsi="Myriad Pro Light"/>
                <w:lang w:val="es-ES_tradnl"/>
              </w:rPr>
            </w:pPr>
          </w:p>
        </w:tc>
        <w:tc>
          <w:tcPr>
            <w:tcW w:w="1237" w:type="pct"/>
            <w:shd w:val="clear" w:color="auto" w:fill="auto"/>
          </w:tcPr>
          <w:p w14:paraId="33B7D7A2" w14:textId="3E01E093" w:rsidR="00351E1E" w:rsidRDefault="00C05834" w:rsidP="00351E1E">
            <w:pPr>
              <w:rPr>
                <w:rFonts w:ascii="Myriad Pro Light" w:hAnsi="Myriad Pro Light"/>
                <w:color w:val="000000"/>
                <w:sz w:val="22"/>
                <w:szCs w:val="22"/>
                <w:lang w:eastAsia="es-MX"/>
              </w:rPr>
            </w:pPr>
            <w:r>
              <w:rPr>
                <w:rFonts w:ascii="Myriad Pro Light" w:hAnsi="Myriad Pro Light"/>
                <w:color w:val="000000"/>
                <w:sz w:val="22"/>
                <w:szCs w:val="22"/>
              </w:rPr>
              <w:t>Ck</w:t>
            </w:r>
            <w:r w:rsidR="00351E1E">
              <w:rPr>
                <w:rFonts w:ascii="Myriad Pro Light" w:hAnsi="Myriad Pro Light"/>
                <w:color w:val="000000"/>
                <w:sz w:val="22"/>
                <w:szCs w:val="22"/>
              </w:rPr>
              <w:t>Fisica-</w:t>
            </w:r>
            <w:r w:rsidR="00683352">
              <w:rPr>
                <w:rFonts w:ascii="Myriad Pro Light" w:hAnsi="Myriad Pro Light"/>
                <w:color w:val="000000"/>
                <w:sz w:val="22"/>
                <w:szCs w:val="22"/>
              </w:rPr>
              <w:t>ClaveYNombreProyecto</w:t>
            </w:r>
            <w:r w:rsidR="00351E1E">
              <w:rPr>
                <w:rFonts w:ascii="Myriad Pro Light" w:hAnsi="Myriad Pro Light"/>
                <w:color w:val="000000"/>
                <w:sz w:val="22"/>
                <w:szCs w:val="22"/>
              </w:rPr>
              <w:t>-</w:t>
            </w:r>
            <w:r w:rsidR="00451C11">
              <w:rPr>
                <w:rFonts w:ascii="Myriad Pro Light" w:hAnsi="Myriad Pro Light"/>
                <w:color w:val="000000"/>
                <w:sz w:val="22"/>
                <w:szCs w:val="22"/>
              </w:rPr>
              <w:t>aaaa.mm.dd</w:t>
            </w:r>
            <w:r w:rsidR="00351E1E">
              <w:rPr>
                <w:rFonts w:ascii="Myriad Pro Light" w:hAnsi="Myriad Pro Light"/>
                <w:color w:val="000000"/>
                <w:sz w:val="22"/>
                <w:szCs w:val="22"/>
              </w:rPr>
              <w:t>.doc</w:t>
            </w:r>
          </w:p>
          <w:p w14:paraId="55C4D412" w14:textId="4353667F" w:rsidR="00B01249" w:rsidRPr="00726799" w:rsidRDefault="00B01249" w:rsidP="00B01249">
            <w:pPr>
              <w:pStyle w:val="Body"/>
              <w:spacing w:before="0" w:after="0"/>
              <w:jc w:val="both"/>
              <w:rPr>
                <w:rFonts w:ascii="Myriad Pro Light" w:hAnsi="Myriad Pro Light"/>
                <w:lang w:val="es-MX"/>
              </w:rPr>
            </w:pPr>
          </w:p>
        </w:tc>
        <w:tc>
          <w:tcPr>
            <w:tcW w:w="1444" w:type="pct"/>
            <w:shd w:val="clear" w:color="auto" w:fill="auto"/>
          </w:tcPr>
          <w:p w14:paraId="7B08AB6D" w14:textId="37FE0C68" w:rsidR="00B01249" w:rsidRPr="00726799" w:rsidRDefault="00351E1E" w:rsidP="00B01249">
            <w:pPr>
              <w:pStyle w:val="Body"/>
              <w:spacing w:before="0" w:after="0"/>
              <w:jc w:val="both"/>
              <w:rPr>
                <w:rFonts w:ascii="Myriad Pro Light" w:hAnsi="Myriad Pro Light"/>
                <w:lang w:val="es-MX"/>
              </w:rPr>
            </w:pPr>
            <w:r>
              <w:rPr>
                <w:rFonts w:ascii="Myriad Pro Light" w:hAnsi="Myriad Pro Light"/>
                <w:lang w:val="es-MX"/>
              </w:rPr>
              <w:t>Administración de la Configuración/</w:t>
            </w:r>
            <w:proofErr w:type="spellStart"/>
            <w:r>
              <w:rPr>
                <w:rFonts w:ascii="Myriad Pro Light" w:hAnsi="Myriad Pro Light"/>
                <w:lang w:val="es-MX"/>
              </w:rPr>
              <w:t>Templates</w:t>
            </w:r>
            <w:proofErr w:type="spellEnd"/>
          </w:p>
        </w:tc>
      </w:tr>
      <w:tr w:rsidR="00B01249" w:rsidRPr="00726799" w14:paraId="2D695EDF" w14:textId="77777777" w:rsidTr="008326B8">
        <w:tc>
          <w:tcPr>
            <w:tcW w:w="1176" w:type="pct"/>
            <w:shd w:val="clear" w:color="auto" w:fill="auto"/>
          </w:tcPr>
          <w:p w14:paraId="6C1D58BD" w14:textId="1929ED27" w:rsidR="00B01249" w:rsidRPr="00726799" w:rsidRDefault="00351E1E" w:rsidP="00B01249">
            <w:pPr>
              <w:pStyle w:val="Body"/>
              <w:numPr>
                <w:ilvl w:val="0"/>
                <w:numId w:val="17"/>
              </w:numPr>
              <w:spacing w:before="0" w:after="0"/>
              <w:jc w:val="both"/>
              <w:rPr>
                <w:rFonts w:ascii="Myriad Pro Light" w:hAnsi="Myriad Pro Light"/>
                <w:lang w:val="es-MX"/>
              </w:rPr>
            </w:pPr>
            <w:r>
              <w:rPr>
                <w:rFonts w:ascii="Myriad Pro Light" w:hAnsi="Myriad Pro Light"/>
                <w:lang w:val="es-MX"/>
              </w:rPr>
              <w:t>Lecciones Aprendidas</w:t>
            </w:r>
          </w:p>
        </w:tc>
        <w:tc>
          <w:tcPr>
            <w:tcW w:w="1143" w:type="pct"/>
          </w:tcPr>
          <w:p w14:paraId="2F6E3C90" w14:textId="20BBBC9A" w:rsidR="00B01249" w:rsidRPr="00F55FA6" w:rsidRDefault="00351E1E" w:rsidP="003F497C">
            <w:pPr>
              <w:pStyle w:val="Body"/>
              <w:spacing w:before="0" w:after="0"/>
              <w:jc w:val="both"/>
              <w:rPr>
                <w:rFonts w:ascii="Myriad Pro Light" w:hAnsi="Myriad Pro Light"/>
                <w:lang w:val="es-MX"/>
              </w:rPr>
            </w:pPr>
            <w:r w:rsidRPr="00F55FA6">
              <w:rPr>
                <w:rFonts w:ascii="Myriad Pro Light" w:hAnsi="Myriad Pro Light"/>
                <w:lang w:val="es-MX"/>
              </w:rPr>
              <w:t>FO-DE-03</w:t>
            </w:r>
            <w:r w:rsidR="003F497C" w:rsidRPr="00F55FA6">
              <w:rPr>
                <w:rFonts w:ascii="Myriad Pro Light" w:hAnsi="Myriad Pro Light"/>
                <w:lang w:val="es-MX"/>
              </w:rPr>
              <w:t>3</w:t>
            </w:r>
            <w:r w:rsidRPr="00F55FA6">
              <w:rPr>
                <w:rFonts w:ascii="Myriad Pro Light" w:hAnsi="Myriad Pro Light"/>
                <w:lang w:val="es-MX"/>
              </w:rPr>
              <w:t>-Formato de Lecciones Aprendidas</w:t>
            </w:r>
            <w:r w:rsidRPr="00F55FA6">
              <w:rPr>
                <w:lang w:val="es-MX"/>
              </w:rPr>
              <w:t>.</w:t>
            </w:r>
          </w:p>
        </w:tc>
        <w:tc>
          <w:tcPr>
            <w:tcW w:w="1237" w:type="pct"/>
            <w:shd w:val="clear" w:color="auto" w:fill="auto"/>
          </w:tcPr>
          <w:p w14:paraId="3CE24DC9" w14:textId="7FF1DA83" w:rsidR="00B01249" w:rsidRPr="00726799" w:rsidRDefault="001E5525" w:rsidP="00966B16">
            <w:pPr>
              <w:pStyle w:val="Body"/>
              <w:spacing w:before="0" w:after="0"/>
              <w:jc w:val="both"/>
              <w:rPr>
                <w:rFonts w:ascii="Myriad Pro Light" w:hAnsi="Myriad Pro Light"/>
                <w:lang w:val="es-MX"/>
              </w:rPr>
            </w:pPr>
            <w:r>
              <w:rPr>
                <w:rFonts w:ascii="Myriad Pro Light" w:hAnsi="Myriad Pro Light"/>
                <w:lang w:val="es-MX"/>
              </w:rPr>
              <w:t>CIT-Lecciones Aprendidas-Proyectos/Organizacional-</w:t>
            </w:r>
            <w:r w:rsidR="00E759DA">
              <w:rPr>
                <w:rFonts w:ascii="Myriad Pro Light" w:hAnsi="Myriad Pro Light"/>
                <w:lang w:val="es-MX"/>
              </w:rPr>
              <w:t>#</w:t>
            </w:r>
            <w:r w:rsidR="00154E3E">
              <w:rPr>
                <w:rFonts w:ascii="Myriad Pro Light" w:hAnsi="Myriad Pro Light"/>
                <w:lang w:val="es-MX"/>
              </w:rPr>
              <w:t xml:space="preserve"> </w:t>
            </w:r>
            <w:r w:rsidR="00E759DA">
              <w:rPr>
                <w:rFonts w:ascii="Myriad Pro Light" w:hAnsi="Myriad Pro Light"/>
                <w:lang w:val="es-MX"/>
              </w:rPr>
              <w:t>de lección aprendida en caso de</w:t>
            </w:r>
            <w:r w:rsidR="00154E3E">
              <w:rPr>
                <w:rFonts w:ascii="Myriad Pro Light" w:hAnsi="Myriad Pro Light"/>
                <w:lang w:val="es-MX"/>
              </w:rPr>
              <w:t xml:space="preserve"> reunión de </w:t>
            </w:r>
            <w:r w:rsidR="00E759DA">
              <w:rPr>
                <w:rFonts w:ascii="Myriad Pro Light" w:hAnsi="Myriad Pro Light"/>
                <w:lang w:val="es-MX"/>
              </w:rPr>
              <w:t xml:space="preserve"> postmortem-</w:t>
            </w:r>
            <w:r>
              <w:rPr>
                <w:rFonts w:ascii="Myriad Pro Light" w:hAnsi="Myriad Pro Light"/>
                <w:lang w:val="es-MX"/>
              </w:rPr>
              <w:t>aaaa.mm.dd.xls</w:t>
            </w:r>
          </w:p>
        </w:tc>
        <w:tc>
          <w:tcPr>
            <w:tcW w:w="1444" w:type="pct"/>
            <w:shd w:val="clear" w:color="auto" w:fill="auto"/>
          </w:tcPr>
          <w:p w14:paraId="50CEED10" w14:textId="0AAFE67D" w:rsidR="00B01249" w:rsidRPr="00726799" w:rsidRDefault="00351E1E" w:rsidP="00B01249">
            <w:pPr>
              <w:pStyle w:val="Body"/>
              <w:spacing w:before="0" w:after="0"/>
              <w:jc w:val="both"/>
              <w:rPr>
                <w:rFonts w:ascii="Myriad Pro Light" w:hAnsi="Myriad Pro Light"/>
                <w:lang w:val="es-MX"/>
              </w:rPr>
            </w:pPr>
            <w:proofErr w:type="spellStart"/>
            <w:r>
              <w:rPr>
                <w:rFonts w:ascii="Myriad Pro Light" w:hAnsi="Myriad Pro Light"/>
                <w:lang w:val="es-MX"/>
              </w:rPr>
              <w:t>Postmortem</w:t>
            </w:r>
            <w:proofErr w:type="spellEnd"/>
            <w:r>
              <w:rPr>
                <w:rFonts w:ascii="Myriad Pro Light" w:hAnsi="Myriad Pro Light"/>
                <w:lang w:val="es-MX"/>
              </w:rPr>
              <w:t>/</w:t>
            </w:r>
            <w:proofErr w:type="spellStart"/>
            <w:r>
              <w:rPr>
                <w:rFonts w:ascii="Myriad Pro Light" w:hAnsi="Myriad Pro Light"/>
                <w:lang w:val="es-MX"/>
              </w:rPr>
              <w:t>Templates</w:t>
            </w:r>
            <w:proofErr w:type="spellEnd"/>
          </w:p>
        </w:tc>
      </w:tr>
      <w:tr w:rsidR="00B01249" w:rsidRPr="00726799" w14:paraId="010AEF06" w14:textId="77777777" w:rsidTr="008326B8">
        <w:trPr>
          <w:trHeight w:val="759"/>
        </w:trPr>
        <w:tc>
          <w:tcPr>
            <w:tcW w:w="1176" w:type="pct"/>
            <w:shd w:val="clear" w:color="auto" w:fill="auto"/>
          </w:tcPr>
          <w:p w14:paraId="5BD722E6" w14:textId="507D309A" w:rsidR="00B01249" w:rsidRPr="00726799" w:rsidRDefault="00351E1E" w:rsidP="00B01249">
            <w:pPr>
              <w:pStyle w:val="Body"/>
              <w:numPr>
                <w:ilvl w:val="0"/>
                <w:numId w:val="17"/>
              </w:numPr>
              <w:spacing w:before="0" w:after="0"/>
              <w:jc w:val="both"/>
              <w:rPr>
                <w:rFonts w:ascii="Myriad Pro Light" w:hAnsi="Myriad Pro Light"/>
                <w:lang w:val="es-MX"/>
              </w:rPr>
            </w:pPr>
            <w:proofErr w:type="spellStart"/>
            <w:r>
              <w:rPr>
                <w:rFonts w:ascii="Myriad Pro Light" w:hAnsi="Myriad Pro Light"/>
                <w:lang w:val="es-MX"/>
              </w:rPr>
              <w:t>Readiness</w:t>
            </w:r>
            <w:proofErr w:type="spellEnd"/>
            <w:r>
              <w:rPr>
                <w:rFonts w:ascii="Myriad Pro Light" w:hAnsi="Myriad Pro Light"/>
                <w:lang w:val="es-MX"/>
              </w:rPr>
              <w:t xml:space="preserve"> de Código. </w:t>
            </w:r>
          </w:p>
        </w:tc>
        <w:tc>
          <w:tcPr>
            <w:tcW w:w="1143" w:type="pct"/>
          </w:tcPr>
          <w:p w14:paraId="743DD8CE" w14:textId="671A0B06" w:rsidR="00B01249" w:rsidRPr="00F55FA6" w:rsidRDefault="003F497C" w:rsidP="00351E1E">
            <w:pPr>
              <w:pStyle w:val="CITI-NORMAL"/>
              <w:rPr>
                <w:lang w:val="es-MX"/>
              </w:rPr>
            </w:pPr>
            <w:r w:rsidRPr="00F55FA6">
              <w:rPr>
                <w:lang w:val="es-MX"/>
              </w:rPr>
              <w:t>FO-DE-034</w:t>
            </w:r>
            <w:r w:rsidR="00351E1E" w:rsidRPr="00F55FA6">
              <w:rPr>
                <w:lang w:val="es-MX"/>
              </w:rPr>
              <w:t xml:space="preserve">-Formato de  Ej. </w:t>
            </w:r>
            <w:proofErr w:type="spellStart"/>
            <w:r w:rsidR="00351E1E" w:rsidRPr="00F55FA6">
              <w:rPr>
                <w:lang w:val="es-MX"/>
              </w:rPr>
              <w:t>Readiness</w:t>
            </w:r>
            <w:proofErr w:type="spellEnd"/>
            <w:r w:rsidR="00351E1E" w:rsidRPr="00F55FA6">
              <w:rPr>
                <w:lang w:val="es-MX"/>
              </w:rPr>
              <w:t xml:space="preserve"> de Código</w:t>
            </w:r>
          </w:p>
        </w:tc>
        <w:tc>
          <w:tcPr>
            <w:tcW w:w="1237" w:type="pct"/>
            <w:shd w:val="clear" w:color="auto" w:fill="auto"/>
          </w:tcPr>
          <w:p w14:paraId="6762A972" w14:textId="73135EB8" w:rsidR="00B01249" w:rsidRPr="00726799" w:rsidRDefault="00351E1E" w:rsidP="00B01249">
            <w:pPr>
              <w:pStyle w:val="Body"/>
              <w:spacing w:before="0" w:after="0"/>
              <w:jc w:val="both"/>
              <w:rPr>
                <w:rFonts w:ascii="Myriad Pro Light" w:hAnsi="Myriad Pro Light"/>
                <w:lang w:val="es-MX"/>
              </w:rPr>
            </w:pPr>
            <w:r w:rsidRPr="00351E1E">
              <w:rPr>
                <w:rFonts w:ascii="Myriad Pro Light" w:hAnsi="Myriad Pro Light"/>
                <w:lang w:val="es-MX"/>
              </w:rPr>
              <w:t xml:space="preserve">FO-DE-032-Formato de  Ej. </w:t>
            </w:r>
            <w:proofErr w:type="spellStart"/>
            <w:r w:rsidRPr="00351E1E">
              <w:rPr>
                <w:rFonts w:ascii="Myriad Pro Light" w:hAnsi="Myriad Pro Light"/>
                <w:lang w:val="es-MX"/>
              </w:rPr>
              <w:t>Readiness</w:t>
            </w:r>
            <w:proofErr w:type="spellEnd"/>
            <w:r w:rsidRPr="00351E1E">
              <w:rPr>
                <w:rFonts w:ascii="Myriad Pro Light" w:hAnsi="Myriad Pro Light"/>
                <w:lang w:val="es-MX"/>
              </w:rPr>
              <w:t xml:space="preserve"> de Código</w:t>
            </w:r>
          </w:p>
        </w:tc>
        <w:tc>
          <w:tcPr>
            <w:tcW w:w="1444" w:type="pct"/>
            <w:shd w:val="clear" w:color="auto" w:fill="auto"/>
          </w:tcPr>
          <w:p w14:paraId="4F0B56BA" w14:textId="7919DA0E" w:rsidR="00B01249" w:rsidRPr="00726799" w:rsidRDefault="00351E1E" w:rsidP="00351E1E">
            <w:pPr>
              <w:pStyle w:val="Body"/>
              <w:spacing w:before="0" w:after="0"/>
              <w:jc w:val="both"/>
              <w:rPr>
                <w:rFonts w:ascii="Myriad Pro Light" w:hAnsi="Myriad Pro Light"/>
                <w:lang w:val="es-MX"/>
              </w:rPr>
            </w:pPr>
            <w:r>
              <w:rPr>
                <w:rFonts w:ascii="Myriad Pro Light" w:hAnsi="Myriad Pro Light"/>
                <w:lang w:val="es-MX"/>
              </w:rPr>
              <w:t>Construcción de la Solución/</w:t>
            </w:r>
            <w:proofErr w:type="spellStart"/>
            <w:r>
              <w:rPr>
                <w:rFonts w:ascii="Myriad Pro Light" w:hAnsi="Myriad Pro Light"/>
                <w:lang w:val="es-MX"/>
              </w:rPr>
              <w:t>Templates</w:t>
            </w:r>
            <w:proofErr w:type="spellEnd"/>
            <w:r>
              <w:rPr>
                <w:rFonts w:ascii="Myriad Pro Light" w:hAnsi="Myriad Pro Light"/>
                <w:lang w:val="es-MX"/>
              </w:rPr>
              <w:t xml:space="preserve"> </w:t>
            </w:r>
          </w:p>
        </w:tc>
      </w:tr>
      <w:tr w:rsidR="00C1697D" w:rsidRPr="00726799" w14:paraId="55EE5F88" w14:textId="77777777" w:rsidTr="008326B8">
        <w:trPr>
          <w:trHeight w:val="759"/>
        </w:trPr>
        <w:tc>
          <w:tcPr>
            <w:tcW w:w="1176" w:type="pct"/>
            <w:shd w:val="clear" w:color="auto" w:fill="auto"/>
          </w:tcPr>
          <w:p w14:paraId="441C3BD5" w14:textId="5ED3DDC8" w:rsidR="00C1697D" w:rsidRDefault="00E63BBA" w:rsidP="00B01249">
            <w:pPr>
              <w:pStyle w:val="Body"/>
              <w:numPr>
                <w:ilvl w:val="0"/>
                <w:numId w:val="17"/>
              </w:numPr>
              <w:spacing w:before="0" w:after="0"/>
              <w:jc w:val="both"/>
              <w:rPr>
                <w:rFonts w:ascii="Myriad Pro Light" w:hAnsi="Myriad Pro Light"/>
                <w:lang w:val="es-MX"/>
              </w:rPr>
            </w:pPr>
            <w:r>
              <w:rPr>
                <w:rFonts w:ascii="Myriad Pro Light" w:hAnsi="Myriad Pro Light"/>
                <w:lang w:val="es-MX"/>
              </w:rPr>
              <w:t>Presentación</w:t>
            </w:r>
            <w:r w:rsidR="00C1697D">
              <w:rPr>
                <w:rFonts w:ascii="Myriad Pro Light" w:hAnsi="Myriad Pro Light"/>
                <w:lang w:val="es-MX"/>
              </w:rPr>
              <w:t xml:space="preserve"> de </w:t>
            </w:r>
            <w:proofErr w:type="spellStart"/>
            <w:r w:rsidR="00C1697D">
              <w:rPr>
                <w:rFonts w:ascii="Myriad Pro Light" w:hAnsi="Myriad Pro Light"/>
                <w:lang w:val="es-MX"/>
              </w:rPr>
              <w:t>kick</w:t>
            </w:r>
            <w:proofErr w:type="spellEnd"/>
            <w:r w:rsidR="00C1697D">
              <w:rPr>
                <w:rFonts w:ascii="Myriad Pro Light" w:hAnsi="Myriad Pro Light"/>
                <w:lang w:val="es-MX"/>
              </w:rPr>
              <w:t>-off</w:t>
            </w:r>
          </w:p>
        </w:tc>
        <w:tc>
          <w:tcPr>
            <w:tcW w:w="1143" w:type="pct"/>
          </w:tcPr>
          <w:p w14:paraId="0A304588" w14:textId="6CE8FA6E" w:rsidR="00C1697D" w:rsidRPr="00F55FA6" w:rsidRDefault="00C1697D" w:rsidP="00351E1E">
            <w:pPr>
              <w:pStyle w:val="CITI-NORMAL"/>
              <w:rPr>
                <w:lang w:val="es-MX"/>
              </w:rPr>
            </w:pPr>
            <w:r>
              <w:rPr>
                <w:lang w:val="es-MX"/>
              </w:rPr>
              <w:t xml:space="preserve">FO-DE-35-Formato de presentación de </w:t>
            </w:r>
            <w:proofErr w:type="spellStart"/>
            <w:r>
              <w:rPr>
                <w:lang w:val="es-MX"/>
              </w:rPr>
              <w:t>kick</w:t>
            </w:r>
            <w:proofErr w:type="spellEnd"/>
            <w:r>
              <w:rPr>
                <w:lang w:val="es-MX"/>
              </w:rPr>
              <w:t>-off</w:t>
            </w:r>
          </w:p>
        </w:tc>
        <w:tc>
          <w:tcPr>
            <w:tcW w:w="1237" w:type="pct"/>
            <w:shd w:val="clear" w:color="auto" w:fill="auto"/>
          </w:tcPr>
          <w:p w14:paraId="78E81C23" w14:textId="40DC4BC4" w:rsidR="00C1697D" w:rsidRPr="00351E1E" w:rsidRDefault="00C1697D" w:rsidP="00B01249">
            <w:pPr>
              <w:pStyle w:val="Body"/>
              <w:spacing w:before="0" w:after="0"/>
              <w:jc w:val="both"/>
              <w:rPr>
                <w:rFonts w:ascii="Myriad Pro Light" w:hAnsi="Myriad Pro Light"/>
                <w:lang w:val="es-MX"/>
              </w:rPr>
            </w:pPr>
            <w:r>
              <w:rPr>
                <w:rFonts w:ascii="Myriad Pro Light" w:hAnsi="Myriad Pro Light"/>
                <w:lang w:val="es-MX"/>
              </w:rPr>
              <w:t>FPKOFF-ClaveYNombreProyecto-aa.mm.dd.pptx</w:t>
            </w:r>
          </w:p>
        </w:tc>
        <w:tc>
          <w:tcPr>
            <w:tcW w:w="1444" w:type="pct"/>
            <w:shd w:val="clear" w:color="auto" w:fill="auto"/>
          </w:tcPr>
          <w:p w14:paraId="7B8C7195" w14:textId="5E537724" w:rsidR="00C1697D" w:rsidRDefault="00C1697D" w:rsidP="00351E1E">
            <w:pPr>
              <w:pStyle w:val="Body"/>
              <w:spacing w:before="0" w:after="0"/>
              <w:jc w:val="both"/>
              <w:rPr>
                <w:rFonts w:ascii="Myriad Pro Light" w:hAnsi="Myriad Pro Light"/>
                <w:lang w:val="es-MX"/>
              </w:rPr>
            </w:pPr>
            <w:proofErr w:type="spellStart"/>
            <w:r>
              <w:rPr>
                <w:rFonts w:ascii="Myriad Pro Light" w:hAnsi="Myriad Pro Light"/>
                <w:lang w:val="es-MX"/>
              </w:rPr>
              <w:t>Recepcion</w:t>
            </w:r>
            <w:proofErr w:type="spellEnd"/>
            <w:r>
              <w:rPr>
                <w:rFonts w:ascii="Myriad Pro Light" w:hAnsi="Myriad Pro Light"/>
                <w:lang w:val="es-MX"/>
              </w:rPr>
              <w:t xml:space="preserve"> e Inicio de Proyecto/Template</w:t>
            </w:r>
          </w:p>
        </w:tc>
      </w:tr>
      <w:tr w:rsidR="00E63BBA" w:rsidRPr="00726799" w14:paraId="70CDDA21" w14:textId="77777777" w:rsidTr="008326B8">
        <w:trPr>
          <w:trHeight w:val="759"/>
        </w:trPr>
        <w:tc>
          <w:tcPr>
            <w:tcW w:w="1176" w:type="pct"/>
            <w:shd w:val="clear" w:color="auto" w:fill="auto"/>
          </w:tcPr>
          <w:p w14:paraId="68D529AD" w14:textId="1F23D182" w:rsidR="00E63BBA" w:rsidRDefault="00E63BBA" w:rsidP="00B01249">
            <w:pPr>
              <w:pStyle w:val="Body"/>
              <w:numPr>
                <w:ilvl w:val="0"/>
                <w:numId w:val="17"/>
              </w:numPr>
              <w:spacing w:before="0" w:after="0"/>
              <w:jc w:val="both"/>
              <w:rPr>
                <w:rFonts w:ascii="Myriad Pro Light" w:hAnsi="Myriad Pro Light"/>
                <w:lang w:val="es-MX"/>
              </w:rPr>
            </w:pPr>
            <w:r>
              <w:rPr>
                <w:rFonts w:ascii="Myriad Pro Light" w:hAnsi="Myriad Pro Light"/>
                <w:lang w:val="es-MX"/>
              </w:rPr>
              <w:t>Evaluación de Casos de Uso</w:t>
            </w:r>
          </w:p>
        </w:tc>
        <w:tc>
          <w:tcPr>
            <w:tcW w:w="1143" w:type="pct"/>
          </w:tcPr>
          <w:p w14:paraId="54ACB906" w14:textId="3B1B537B" w:rsidR="00E63BBA" w:rsidRDefault="00E63BBA" w:rsidP="00351E1E">
            <w:pPr>
              <w:pStyle w:val="CITI-NORMAL"/>
              <w:rPr>
                <w:lang w:val="es-MX"/>
              </w:rPr>
            </w:pPr>
            <w:r>
              <w:rPr>
                <w:lang w:val="es-MX"/>
              </w:rPr>
              <w:t>FO-DE-36-Evaluacion de Casos de Uso</w:t>
            </w:r>
          </w:p>
        </w:tc>
        <w:tc>
          <w:tcPr>
            <w:tcW w:w="1237" w:type="pct"/>
            <w:shd w:val="clear" w:color="auto" w:fill="auto"/>
          </w:tcPr>
          <w:p w14:paraId="0142F998" w14:textId="3D0A2C6C" w:rsidR="00E63BBA" w:rsidRDefault="00E63BBA" w:rsidP="008F7B5F">
            <w:pPr>
              <w:pStyle w:val="Body"/>
              <w:spacing w:before="0" w:after="0"/>
              <w:jc w:val="both"/>
              <w:rPr>
                <w:rFonts w:ascii="Myriad Pro Light" w:hAnsi="Myriad Pro Light"/>
                <w:lang w:val="es-MX"/>
              </w:rPr>
            </w:pPr>
            <w:r>
              <w:rPr>
                <w:rFonts w:ascii="Myriad Pro Light" w:hAnsi="Myriad Pro Light"/>
                <w:lang w:val="es-MX"/>
              </w:rPr>
              <w:t>ECU</w:t>
            </w:r>
            <w:r w:rsidR="008F7B5F">
              <w:rPr>
                <w:rFonts w:ascii="Myriad Pro Light" w:hAnsi="Myriad Pro Light"/>
                <w:lang w:val="es-MX"/>
              </w:rPr>
              <w:t xml:space="preserve">- </w:t>
            </w:r>
            <w:proofErr w:type="spellStart"/>
            <w:r w:rsidR="008F7B5F">
              <w:rPr>
                <w:rFonts w:ascii="Myriad Pro Light" w:hAnsi="Myriad Pro Light"/>
                <w:lang w:val="es-MX"/>
              </w:rPr>
              <w:t>ClaveYNombreProyecto</w:t>
            </w:r>
            <w:proofErr w:type="spellEnd"/>
            <w:r w:rsidR="008F7B5F">
              <w:rPr>
                <w:rFonts w:ascii="Myriad Pro Light" w:hAnsi="Myriad Pro Light"/>
                <w:lang w:val="es-MX"/>
              </w:rPr>
              <w:t xml:space="preserve">- </w:t>
            </w:r>
            <w:r>
              <w:rPr>
                <w:rFonts w:ascii="Myriad Pro Light" w:hAnsi="Myriad Pro Light"/>
                <w:lang w:val="es-MX"/>
              </w:rPr>
              <w:t>aa.mm.dd.doc</w:t>
            </w:r>
          </w:p>
        </w:tc>
        <w:tc>
          <w:tcPr>
            <w:tcW w:w="1444" w:type="pct"/>
            <w:shd w:val="clear" w:color="auto" w:fill="auto"/>
          </w:tcPr>
          <w:p w14:paraId="016DEA9A" w14:textId="0711B530" w:rsidR="00E63BBA" w:rsidRDefault="00E63BBA" w:rsidP="00351E1E">
            <w:pPr>
              <w:pStyle w:val="Body"/>
              <w:spacing w:before="0" w:after="0"/>
              <w:jc w:val="both"/>
              <w:rPr>
                <w:rFonts w:ascii="Myriad Pro Light" w:hAnsi="Myriad Pro Light"/>
                <w:lang w:val="es-MX"/>
              </w:rPr>
            </w:pPr>
            <w:r>
              <w:rPr>
                <w:rFonts w:ascii="Myriad Pro Light" w:hAnsi="Myriad Pro Light"/>
                <w:lang w:val="es-MX"/>
              </w:rPr>
              <w:t>Especificación de Requerimientos/</w:t>
            </w:r>
            <w:proofErr w:type="spellStart"/>
            <w:r>
              <w:rPr>
                <w:rFonts w:ascii="Myriad Pro Light" w:hAnsi="Myriad Pro Light"/>
                <w:lang w:val="es-MX"/>
              </w:rPr>
              <w:t>Templates</w:t>
            </w:r>
            <w:proofErr w:type="spellEnd"/>
          </w:p>
        </w:tc>
      </w:tr>
      <w:tr w:rsidR="008F7B5F" w:rsidRPr="00726799" w14:paraId="11951800" w14:textId="77777777" w:rsidTr="008326B8">
        <w:trPr>
          <w:trHeight w:val="759"/>
        </w:trPr>
        <w:tc>
          <w:tcPr>
            <w:tcW w:w="1176" w:type="pct"/>
            <w:shd w:val="clear" w:color="auto" w:fill="auto"/>
          </w:tcPr>
          <w:p w14:paraId="6FF1A3D4" w14:textId="141F2D76" w:rsidR="008F7B5F" w:rsidRDefault="008F7B5F" w:rsidP="008F7B5F">
            <w:pPr>
              <w:pStyle w:val="Body"/>
              <w:numPr>
                <w:ilvl w:val="0"/>
                <w:numId w:val="17"/>
              </w:numPr>
              <w:spacing w:before="0" w:after="0"/>
              <w:jc w:val="both"/>
              <w:rPr>
                <w:rFonts w:ascii="Myriad Pro Light" w:hAnsi="Myriad Pro Light"/>
                <w:lang w:val="es-MX"/>
              </w:rPr>
            </w:pPr>
            <w:r>
              <w:rPr>
                <w:rFonts w:ascii="Myriad Pro Light" w:hAnsi="Myriad Pro Light"/>
                <w:lang w:val="es-MX"/>
              </w:rPr>
              <w:t>Evaluación de Especificación Técnica</w:t>
            </w:r>
          </w:p>
        </w:tc>
        <w:tc>
          <w:tcPr>
            <w:tcW w:w="1143" w:type="pct"/>
          </w:tcPr>
          <w:p w14:paraId="2426F4A7" w14:textId="097D4CAD" w:rsidR="008F7B5F" w:rsidRDefault="008F7B5F" w:rsidP="00351E1E">
            <w:pPr>
              <w:pStyle w:val="CITI-NORMAL"/>
              <w:rPr>
                <w:lang w:val="es-MX"/>
              </w:rPr>
            </w:pPr>
            <w:r>
              <w:rPr>
                <w:lang w:val="es-MX"/>
              </w:rPr>
              <w:t>FO-DE-37-Evaluacion de especificación Técnica</w:t>
            </w:r>
          </w:p>
        </w:tc>
        <w:tc>
          <w:tcPr>
            <w:tcW w:w="1237" w:type="pct"/>
            <w:shd w:val="clear" w:color="auto" w:fill="auto"/>
          </w:tcPr>
          <w:p w14:paraId="05846F3B" w14:textId="250F0001" w:rsidR="008F7B5F" w:rsidRDefault="008F7B5F" w:rsidP="008F7B5F">
            <w:pPr>
              <w:pStyle w:val="Body"/>
              <w:spacing w:before="0" w:after="0"/>
              <w:ind w:left="216" w:hanging="216"/>
              <w:rPr>
                <w:rFonts w:ascii="Myriad Pro Light" w:hAnsi="Myriad Pro Light"/>
                <w:lang w:val="es-MX"/>
              </w:rPr>
            </w:pPr>
            <w:r>
              <w:rPr>
                <w:rFonts w:ascii="Myriad Pro Light" w:hAnsi="Myriad Pro Light"/>
                <w:lang w:val="es-MX"/>
              </w:rPr>
              <w:t xml:space="preserve">EET- </w:t>
            </w:r>
            <w:proofErr w:type="spellStart"/>
            <w:r>
              <w:rPr>
                <w:rFonts w:ascii="Myriad Pro Light" w:hAnsi="Myriad Pro Light"/>
                <w:lang w:val="es-MX"/>
              </w:rPr>
              <w:t>ClaveYNombreProyecto</w:t>
            </w:r>
            <w:proofErr w:type="spellEnd"/>
            <w:r>
              <w:rPr>
                <w:rFonts w:ascii="Myriad Pro Light" w:hAnsi="Myriad Pro Light"/>
                <w:lang w:val="es-MX"/>
              </w:rPr>
              <w:t>- a</w:t>
            </w:r>
            <w:r w:rsidR="00164FA7">
              <w:rPr>
                <w:rFonts w:ascii="Myriad Pro Light" w:hAnsi="Myriad Pro Light"/>
                <w:lang w:val="es-MX"/>
              </w:rPr>
              <w:t>aa</w:t>
            </w:r>
            <w:r>
              <w:rPr>
                <w:rFonts w:ascii="Myriad Pro Light" w:hAnsi="Myriad Pro Light"/>
                <w:lang w:val="es-MX"/>
              </w:rPr>
              <w:t>a.mm.dd.doc</w:t>
            </w:r>
          </w:p>
        </w:tc>
        <w:tc>
          <w:tcPr>
            <w:tcW w:w="1444" w:type="pct"/>
            <w:shd w:val="clear" w:color="auto" w:fill="auto"/>
          </w:tcPr>
          <w:p w14:paraId="44ABE5A1" w14:textId="6D2C1E8F" w:rsidR="008F7B5F" w:rsidRDefault="008F7B5F" w:rsidP="00351E1E">
            <w:pPr>
              <w:pStyle w:val="Body"/>
              <w:spacing w:before="0" w:after="0"/>
              <w:jc w:val="both"/>
              <w:rPr>
                <w:rFonts w:ascii="Myriad Pro Light" w:hAnsi="Myriad Pro Light"/>
                <w:lang w:val="es-MX"/>
              </w:rPr>
            </w:pPr>
            <w:proofErr w:type="spellStart"/>
            <w:r>
              <w:rPr>
                <w:rFonts w:ascii="Myriad Pro Light" w:hAnsi="Myriad Pro Light"/>
                <w:lang w:val="es-MX"/>
              </w:rPr>
              <w:t>Especificacion</w:t>
            </w:r>
            <w:proofErr w:type="spellEnd"/>
            <w:r>
              <w:rPr>
                <w:rFonts w:ascii="Myriad Pro Light" w:hAnsi="Myriad Pro Light"/>
                <w:lang w:val="es-MX"/>
              </w:rPr>
              <w:t xml:space="preserve"> de Requerimientos/</w:t>
            </w:r>
            <w:proofErr w:type="spellStart"/>
            <w:r>
              <w:rPr>
                <w:rFonts w:ascii="Myriad Pro Light" w:hAnsi="Myriad Pro Light"/>
                <w:lang w:val="es-MX"/>
              </w:rPr>
              <w:t>Templates</w:t>
            </w:r>
            <w:proofErr w:type="spellEnd"/>
            <w:r>
              <w:rPr>
                <w:rFonts w:ascii="Myriad Pro Light" w:hAnsi="Myriad Pro Light"/>
                <w:lang w:val="es-MX"/>
              </w:rPr>
              <w:t xml:space="preserve">. </w:t>
            </w:r>
          </w:p>
        </w:tc>
      </w:tr>
      <w:tr w:rsidR="000111BB" w:rsidRPr="00726799" w14:paraId="2A8A62D3" w14:textId="77777777" w:rsidTr="008326B8">
        <w:trPr>
          <w:trHeight w:val="759"/>
        </w:trPr>
        <w:tc>
          <w:tcPr>
            <w:tcW w:w="1176" w:type="pct"/>
            <w:shd w:val="clear" w:color="auto" w:fill="auto"/>
          </w:tcPr>
          <w:p w14:paraId="40D84CC4" w14:textId="1FF6AF03" w:rsidR="000111BB" w:rsidRDefault="000111BB" w:rsidP="008F7B5F">
            <w:pPr>
              <w:pStyle w:val="Body"/>
              <w:numPr>
                <w:ilvl w:val="0"/>
                <w:numId w:val="17"/>
              </w:numPr>
              <w:spacing w:before="0" w:after="0"/>
              <w:jc w:val="both"/>
              <w:rPr>
                <w:rFonts w:ascii="Myriad Pro Light" w:hAnsi="Myriad Pro Light"/>
                <w:lang w:val="es-MX"/>
              </w:rPr>
            </w:pPr>
            <w:r>
              <w:rPr>
                <w:rFonts w:ascii="Myriad Pro Light" w:hAnsi="Myriad Pro Light"/>
                <w:lang w:val="es-MX"/>
              </w:rPr>
              <w:t>Bitácora de creación de TAG</w:t>
            </w:r>
          </w:p>
        </w:tc>
        <w:tc>
          <w:tcPr>
            <w:tcW w:w="1143" w:type="pct"/>
          </w:tcPr>
          <w:p w14:paraId="4505BF9D" w14:textId="5245D8A0" w:rsidR="000111BB" w:rsidRDefault="000111BB" w:rsidP="00351E1E">
            <w:pPr>
              <w:pStyle w:val="CITI-NORMAL"/>
              <w:rPr>
                <w:lang w:val="es-MX"/>
              </w:rPr>
            </w:pPr>
            <w:r>
              <w:rPr>
                <w:lang w:val="es-MX"/>
              </w:rPr>
              <w:t>FO-DE-38-Bitacora de creación de TAGS</w:t>
            </w:r>
          </w:p>
        </w:tc>
        <w:tc>
          <w:tcPr>
            <w:tcW w:w="1237" w:type="pct"/>
            <w:shd w:val="clear" w:color="auto" w:fill="auto"/>
          </w:tcPr>
          <w:p w14:paraId="0894BDA9" w14:textId="3069AB2F" w:rsidR="000111BB" w:rsidRDefault="000111BB" w:rsidP="008F7B5F">
            <w:pPr>
              <w:pStyle w:val="Body"/>
              <w:spacing w:before="0" w:after="0"/>
              <w:ind w:left="216" w:hanging="216"/>
              <w:rPr>
                <w:rFonts w:ascii="Myriad Pro Light" w:hAnsi="Myriad Pro Light"/>
                <w:lang w:val="es-MX"/>
              </w:rPr>
            </w:pPr>
            <w:r>
              <w:rPr>
                <w:rFonts w:ascii="Myriad Pro Light" w:hAnsi="Myriad Pro Light"/>
                <w:lang w:val="es-MX"/>
              </w:rPr>
              <w:t>BCT-</w:t>
            </w:r>
            <w:proofErr w:type="spellStart"/>
            <w:r>
              <w:rPr>
                <w:rFonts w:ascii="Myriad Pro Light" w:hAnsi="Myriad Pro Light"/>
                <w:lang w:val="es-MX"/>
              </w:rPr>
              <w:t>linea</w:t>
            </w:r>
            <w:proofErr w:type="spellEnd"/>
            <w:r>
              <w:rPr>
                <w:rFonts w:ascii="Myriad Pro Light" w:hAnsi="Myriad Pro Light"/>
                <w:lang w:val="es-MX"/>
              </w:rPr>
              <w:t xml:space="preserve"> base/ reléase # -</w:t>
            </w:r>
            <w:proofErr w:type="spellStart"/>
            <w:r>
              <w:rPr>
                <w:rFonts w:ascii="Myriad Pro Light" w:hAnsi="Myriad Pro Light"/>
                <w:lang w:val="es-MX"/>
              </w:rPr>
              <w:t>ClaveYNombreProyecto</w:t>
            </w:r>
            <w:proofErr w:type="spellEnd"/>
            <w:r>
              <w:rPr>
                <w:rFonts w:ascii="Myriad Pro Light" w:hAnsi="Myriad Pro Light"/>
                <w:lang w:val="es-MX"/>
              </w:rPr>
              <w:t>- aaaa.mm.dd.doc</w:t>
            </w:r>
          </w:p>
        </w:tc>
        <w:tc>
          <w:tcPr>
            <w:tcW w:w="1444" w:type="pct"/>
            <w:shd w:val="clear" w:color="auto" w:fill="auto"/>
          </w:tcPr>
          <w:p w14:paraId="4D3CA4C8" w14:textId="35B51D03" w:rsidR="000111BB" w:rsidRDefault="000111BB" w:rsidP="00351E1E">
            <w:pPr>
              <w:pStyle w:val="Body"/>
              <w:spacing w:before="0" w:after="0"/>
              <w:jc w:val="both"/>
              <w:rPr>
                <w:rFonts w:ascii="Myriad Pro Light" w:hAnsi="Myriad Pro Light"/>
                <w:lang w:val="es-MX"/>
              </w:rPr>
            </w:pPr>
            <w:r>
              <w:rPr>
                <w:rFonts w:ascii="Myriad Pro Light" w:hAnsi="Myriad Pro Light"/>
                <w:lang w:val="es-MX"/>
              </w:rPr>
              <w:t>Administración de la Configuración/</w:t>
            </w:r>
            <w:proofErr w:type="spellStart"/>
            <w:r>
              <w:rPr>
                <w:rFonts w:ascii="Myriad Pro Light" w:hAnsi="Myriad Pro Light"/>
                <w:lang w:val="es-MX"/>
              </w:rPr>
              <w:t>Templates</w:t>
            </w:r>
            <w:proofErr w:type="spellEnd"/>
          </w:p>
        </w:tc>
      </w:tr>
      <w:tr w:rsidR="00412FDD" w:rsidRPr="00726799" w14:paraId="10DA4763" w14:textId="77777777" w:rsidTr="008326B8">
        <w:trPr>
          <w:trHeight w:val="759"/>
        </w:trPr>
        <w:tc>
          <w:tcPr>
            <w:tcW w:w="1176" w:type="pct"/>
            <w:shd w:val="clear" w:color="auto" w:fill="auto"/>
          </w:tcPr>
          <w:p w14:paraId="699B0482" w14:textId="788E6911" w:rsidR="00412FDD" w:rsidRDefault="00412FDD" w:rsidP="008F7B5F">
            <w:pPr>
              <w:pStyle w:val="Body"/>
              <w:numPr>
                <w:ilvl w:val="0"/>
                <w:numId w:val="17"/>
              </w:numPr>
              <w:spacing w:before="0" w:after="0"/>
              <w:jc w:val="both"/>
              <w:rPr>
                <w:rFonts w:ascii="Myriad Pro Light" w:hAnsi="Myriad Pro Light"/>
                <w:lang w:val="es-MX"/>
              </w:rPr>
            </w:pPr>
            <w:r>
              <w:rPr>
                <w:rFonts w:ascii="Myriad Pro Light" w:hAnsi="Myriad Pro Light"/>
                <w:lang w:val="es-MX"/>
              </w:rPr>
              <w:t xml:space="preserve">Paquete Técnico </w:t>
            </w:r>
          </w:p>
        </w:tc>
        <w:tc>
          <w:tcPr>
            <w:tcW w:w="1143" w:type="pct"/>
          </w:tcPr>
          <w:p w14:paraId="7B08D174" w14:textId="5E94425E" w:rsidR="00412FDD" w:rsidRDefault="00412FDD" w:rsidP="00351E1E">
            <w:pPr>
              <w:pStyle w:val="CITI-NORMAL"/>
              <w:rPr>
                <w:lang w:val="es-MX"/>
              </w:rPr>
            </w:pPr>
            <w:r w:rsidRPr="00412FDD">
              <w:rPr>
                <w:lang w:val="es-MX"/>
              </w:rPr>
              <w:t>FO-DE-039-Formato de Paquete Técnico</w:t>
            </w:r>
          </w:p>
        </w:tc>
        <w:tc>
          <w:tcPr>
            <w:tcW w:w="1237" w:type="pct"/>
            <w:shd w:val="clear" w:color="auto" w:fill="auto"/>
          </w:tcPr>
          <w:p w14:paraId="1C58545E" w14:textId="5FE543AB" w:rsidR="00412FDD" w:rsidRDefault="00412FDD" w:rsidP="008F7B5F">
            <w:pPr>
              <w:pStyle w:val="Body"/>
              <w:spacing w:before="0" w:after="0"/>
              <w:ind w:left="216" w:hanging="216"/>
              <w:rPr>
                <w:rFonts w:ascii="Myriad Pro Light" w:hAnsi="Myriad Pro Light"/>
                <w:lang w:val="es-MX"/>
              </w:rPr>
            </w:pPr>
            <w:r>
              <w:rPr>
                <w:rFonts w:ascii="Myriad Pro Light" w:hAnsi="Myriad Pro Light"/>
                <w:lang w:val="es-MX"/>
              </w:rPr>
              <w:t xml:space="preserve">CIT-PT- </w:t>
            </w:r>
            <w:proofErr w:type="spellStart"/>
            <w:r>
              <w:rPr>
                <w:rFonts w:ascii="Myriad Pro Light" w:hAnsi="Myriad Pro Light"/>
                <w:lang w:val="es-MX"/>
              </w:rPr>
              <w:t>ClaveYNombreProyecto</w:t>
            </w:r>
            <w:proofErr w:type="spellEnd"/>
            <w:r>
              <w:rPr>
                <w:rFonts w:ascii="Myriad Pro Light" w:hAnsi="Myriad Pro Light"/>
                <w:lang w:val="es-MX"/>
              </w:rPr>
              <w:t>- fase/modulo-aaaa.mm.dd.doc</w:t>
            </w:r>
          </w:p>
        </w:tc>
        <w:tc>
          <w:tcPr>
            <w:tcW w:w="1444" w:type="pct"/>
            <w:shd w:val="clear" w:color="auto" w:fill="auto"/>
          </w:tcPr>
          <w:p w14:paraId="03A94C21" w14:textId="6667B07A" w:rsidR="00412FDD" w:rsidRDefault="00412FDD" w:rsidP="00351E1E">
            <w:pPr>
              <w:pStyle w:val="Body"/>
              <w:spacing w:before="0" w:after="0"/>
              <w:jc w:val="both"/>
              <w:rPr>
                <w:rFonts w:ascii="Myriad Pro Light" w:hAnsi="Myriad Pro Light"/>
                <w:lang w:val="es-MX"/>
              </w:rPr>
            </w:pPr>
            <w:r>
              <w:rPr>
                <w:rFonts w:ascii="Myriad Pro Light" w:hAnsi="Myriad Pro Light"/>
                <w:lang w:val="es-MX"/>
              </w:rPr>
              <w:t>PostMortem/Templates</w:t>
            </w:r>
          </w:p>
        </w:tc>
      </w:tr>
      <w:tr w:rsidR="00815B00" w:rsidRPr="00726799" w14:paraId="577791E3" w14:textId="77777777" w:rsidTr="008326B8">
        <w:trPr>
          <w:trHeight w:val="759"/>
        </w:trPr>
        <w:tc>
          <w:tcPr>
            <w:tcW w:w="1176" w:type="pct"/>
            <w:shd w:val="clear" w:color="auto" w:fill="auto"/>
          </w:tcPr>
          <w:p w14:paraId="55414A0E" w14:textId="4DD2FA9B" w:rsidR="00815B00" w:rsidRDefault="00815B00" w:rsidP="008F7B5F">
            <w:pPr>
              <w:pStyle w:val="Body"/>
              <w:numPr>
                <w:ilvl w:val="0"/>
                <w:numId w:val="17"/>
              </w:numPr>
              <w:spacing w:before="0" w:after="0"/>
              <w:jc w:val="both"/>
              <w:rPr>
                <w:rFonts w:ascii="Myriad Pro Light" w:hAnsi="Myriad Pro Light"/>
                <w:lang w:val="es-MX"/>
              </w:rPr>
            </w:pPr>
            <w:r w:rsidRPr="00815B00">
              <w:rPr>
                <w:lang w:val="es-MX"/>
              </w:rPr>
              <w:t>Desempeño de Gestiones</w:t>
            </w:r>
          </w:p>
        </w:tc>
        <w:tc>
          <w:tcPr>
            <w:tcW w:w="1143" w:type="pct"/>
          </w:tcPr>
          <w:p w14:paraId="44C2D11B" w14:textId="451029CB" w:rsidR="00815B00" w:rsidRPr="00412FDD" w:rsidRDefault="00815B00" w:rsidP="00351E1E">
            <w:pPr>
              <w:pStyle w:val="CITI-NORMAL"/>
              <w:rPr>
                <w:lang w:val="es-MX"/>
              </w:rPr>
            </w:pPr>
            <w:r w:rsidRPr="00815B00">
              <w:rPr>
                <w:lang w:val="es-MX"/>
              </w:rPr>
              <w:t>FO-DE-040-Formato de Desempeño de Gestiones</w:t>
            </w:r>
          </w:p>
        </w:tc>
        <w:tc>
          <w:tcPr>
            <w:tcW w:w="1237" w:type="pct"/>
            <w:shd w:val="clear" w:color="auto" w:fill="auto"/>
          </w:tcPr>
          <w:p w14:paraId="00DCC05F" w14:textId="31E4F1FD" w:rsidR="00815B00" w:rsidRDefault="00815B00" w:rsidP="008F7B5F">
            <w:pPr>
              <w:pStyle w:val="Body"/>
              <w:spacing w:before="0" w:after="0"/>
              <w:ind w:left="216" w:hanging="216"/>
              <w:rPr>
                <w:rFonts w:ascii="Myriad Pro Light" w:hAnsi="Myriad Pro Light"/>
                <w:lang w:val="es-MX"/>
              </w:rPr>
            </w:pPr>
            <w:r>
              <w:rPr>
                <w:rFonts w:ascii="Myriad Pro Light" w:hAnsi="Myriad Pro Light"/>
                <w:lang w:val="es-MX"/>
              </w:rPr>
              <w:t>CIT-DG-aaaaa.mm.dd.doc</w:t>
            </w:r>
          </w:p>
        </w:tc>
        <w:tc>
          <w:tcPr>
            <w:tcW w:w="1444" w:type="pct"/>
            <w:shd w:val="clear" w:color="auto" w:fill="auto"/>
          </w:tcPr>
          <w:p w14:paraId="2FCC9B89" w14:textId="25DEEA62" w:rsidR="00815B00" w:rsidRDefault="00815B00" w:rsidP="00351E1E">
            <w:pPr>
              <w:pStyle w:val="Body"/>
              <w:spacing w:before="0" w:after="0"/>
              <w:jc w:val="both"/>
              <w:rPr>
                <w:rFonts w:ascii="Myriad Pro Light" w:hAnsi="Myriad Pro Light"/>
                <w:lang w:val="es-MX"/>
              </w:rPr>
            </w:pPr>
            <w:r>
              <w:rPr>
                <w:rFonts w:ascii="Myriad Pro Light" w:hAnsi="Myriad Pro Light"/>
                <w:lang w:val="es-MX"/>
              </w:rPr>
              <w:t>PostMortem/Templates</w:t>
            </w:r>
          </w:p>
        </w:tc>
      </w:tr>
    </w:tbl>
    <w:p w14:paraId="1654C58C" w14:textId="77777777" w:rsidR="007A62AE" w:rsidRPr="00726799" w:rsidRDefault="007A62AE" w:rsidP="00C56275">
      <w:pPr>
        <w:pStyle w:val="NormalFirstline1cmBefore3ptAfter3pt"/>
        <w:ind w:firstLine="1134"/>
        <w:rPr>
          <w:rFonts w:ascii="Myriad Pro Light" w:hAnsi="Myriad Pro Light"/>
          <w:lang w:val="es-AR"/>
        </w:rPr>
      </w:pPr>
    </w:p>
    <w:p w14:paraId="1340DC91" w14:textId="253ABBF3" w:rsidR="00451C11" w:rsidRPr="00451C11" w:rsidRDefault="00451C11" w:rsidP="00451C11">
      <w:pPr>
        <w:pStyle w:val="CITI-NORMAL"/>
        <w:rPr>
          <w:lang w:val="es-MX"/>
        </w:rPr>
      </w:pPr>
      <w:r w:rsidRPr="00451C11">
        <w:rPr>
          <w:lang w:val="es-MX"/>
        </w:rPr>
        <w:t xml:space="preserve">EL </w:t>
      </w:r>
      <w:proofErr w:type="spellStart"/>
      <w:r w:rsidR="00683352">
        <w:rPr>
          <w:lang w:val="es-MX"/>
        </w:rPr>
        <w:t>ClaveYNombreProyecto</w:t>
      </w:r>
      <w:proofErr w:type="spellEnd"/>
      <w:r>
        <w:rPr>
          <w:lang w:val="es-MX"/>
        </w:rPr>
        <w:t xml:space="preserve"> se tiene que ob</w:t>
      </w:r>
      <w:r w:rsidRPr="00451C11">
        <w:rPr>
          <w:lang w:val="es-MX"/>
        </w:rPr>
        <w:t>tener de la Propuesta Técnica realizada así mismo el aaaa.</w:t>
      </w:r>
      <w:r>
        <w:rPr>
          <w:lang w:val="es-MX"/>
        </w:rPr>
        <w:t>mm.dd es el día que se le realiza la primera modificación al archivo template que corresponde</w:t>
      </w:r>
      <w:r w:rsidRPr="00451C11">
        <w:rPr>
          <w:lang w:val="es-MX"/>
        </w:rPr>
        <w:t xml:space="preserve"> </w:t>
      </w:r>
    </w:p>
    <w:p w14:paraId="4D2B5058" w14:textId="77777777" w:rsidR="007A62AE" w:rsidRPr="00726799" w:rsidRDefault="007A62AE" w:rsidP="00C56275">
      <w:pPr>
        <w:pStyle w:val="NormalFirstline1cmBefore3ptAfter3pt"/>
        <w:ind w:firstLine="1134"/>
        <w:rPr>
          <w:rFonts w:ascii="Myriad Pro Light" w:hAnsi="Myriad Pro Light"/>
          <w:lang w:val="es-AR"/>
        </w:rPr>
      </w:pPr>
      <w:r w:rsidRPr="00726799">
        <w:rPr>
          <w:rFonts w:ascii="Myriad Pro Light" w:hAnsi="Myriad Pro Light"/>
          <w:lang w:val="es-AR"/>
        </w:rPr>
        <w:t>A continuación se enlistan los elementos de configuración organizacionales.</w:t>
      </w:r>
    </w:p>
    <w:p w14:paraId="1C43D0E2" w14:textId="77777777" w:rsidR="007A62AE" w:rsidRPr="00726799" w:rsidRDefault="007A62AE" w:rsidP="002A7978">
      <w:pPr>
        <w:pStyle w:val="NormalFirstline1cmBefore3ptAfter3pt"/>
        <w:ind w:firstLine="0"/>
        <w:rPr>
          <w:rFonts w:ascii="Myriad Pro Light" w:hAnsi="Myriad Pro Light"/>
          <w:lang w:val="es-AR"/>
        </w:rPr>
      </w:pPr>
    </w:p>
    <w:p w14:paraId="4F28945A" w14:textId="77777777" w:rsidR="007A62AE" w:rsidRPr="00726799" w:rsidRDefault="007A62AE" w:rsidP="00C56275">
      <w:pPr>
        <w:pStyle w:val="NormalFirstline1cmBefore3ptAfter3pt"/>
        <w:ind w:firstLine="1134"/>
        <w:rPr>
          <w:rFonts w:ascii="Myriad Pro Light" w:hAnsi="Myriad Pro Light"/>
          <w:lang w:val="es-AR"/>
        </w:rPr>
      </w:pPr>
    </w:p>
    <w:p w14:paraId="2352B3A2" w14:textId="77777777" w:rsidR="007A62AE" w:rsidRPr="00726799" w:rsidRDefault="007A62AE" w:rsidP="002A7978">
      <w:pPr>
        <w:pStyle w:val="NormalFirstline1cmBefore3ptAfter3pt"/>
        <w:ind w:firstLine="0"/>
        <w:rPr>
          <w:rFonts w:ascii="Myriad Pro Light" w:hAnsi="Myriad Pro Light"/>
          <w:lang w:val="es-AR"/>
        </w:rPr>
      </w:pPr>
    </w:p>
    <w:p w14:paraId="0C8AE5DF" w14:textId="77777777" w:rsidR="007A62AE" w:rsidRPr="00726799" w:rsidRDefault="007A62AE" w:rsidP="00C56275">
      <w:pPr>
        <w:pStyle w:val="NormalFirstline1cmBefore3ptAfter3pt"/>
        <w:ind w:firstLine="1134"/>
        <w:rPr>
          <w:rFonts w:ascii="Myriad Pro Light" w:hAnsi="Myriad Pro Light"/>
          <w:lang w:val="es-AR"/>
        </w:rPr>
      </w:pPr>
    </w:p>
    <w:p w14:paraId="76F5DF40" w14:textId="77777777" w:rsidR="007A62AE" w:rsidRPr="00726799" w:rsidRDefault="007A62AE" w:rsidP="00C56275">
      <w:pPr>
        <w:pStyle w:val="NormalFirstline1cmBefore3ptAfter3pt"/>
        <w:ind w:firstLine="1134"/>
        <w:rPr>
          <w:rFonts w:ascii="Myriad Pro Light" w:hAnsi="Myriad Pro Light"/>
          <w:lang w:val="es-AR"/>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3116"/>
        <w:gridCol w:w="3117"/>
        <w:gridCol w:w="3117"/>
      </w:tblGrid>
      <w:tr w:rsidR="007A62AE" w:rsidRPr="00726799" w14:paraId="19697188" w14:textId="77777777" w:rsidTr="004A55C9">
        <w:tc>
          <w:tcPr>
            <w:tcW w:w="9350" w:type="dxa"/>
            <w:gridSpan w:val="3"/>
            <w:shd w:val="clear" w:color="auto" w:fill="D9D9D9"/>
          </w:tcPr>
          <w:p w14:paraId="518293B5" w14:textId="4163C7AF" w:rsidR="007A62AE" w:rsidRPr="00726799" w:rsidRDefault="00B70116" w:rsidP="004A55C9">
            <w:pPr>
              <w:pStyle w:val="Body"/>
              <w:spacing w:before="0" w:after="0"/>
              <w:jc w:val="center"/>
              <w:rPr>
                <w:rFonts w:ascii="Myriad Pro Light" w:hAnsi="Myriad Pro Light"/>
                <w:b/>
                <w:lang w:val="es-MX"/>
              </w:rPr>
            </w:pPr>
            <w:r>
              <w:rPr>
                <w:rFonts w:ascii="Myriad Pro Light" w:hAnsi="Myriad Pro Light"/>
                <w:b/>
                <w:lang w:val="es-MX"/>
              </w:rPr>
              <w:t>Mejora Continua</w:t>
            </w:r>
          </w:p>
        </w:tc>
      </w:tr>
      <w:tr w:rsidR="007A62AE" w:rsidRPr="00726799" w14:paraId="3E3A5421" w14:textId="77777777" w:rsidTr="004A55C9">
        <w:tc>
          <w:tcPr>
            <w:tcW w:w="3116" w:type="dxa"/>
            <w:shd w:val="clear" w:color="auto" w:fill="auto"/>
          </w:tcPr>
          <w:p w14:paraId="7D351BA9" w14:textId="77777777" w:rsidR="007A62AE" w:rsidRPr="00726799" w:rsidRDefault="007A62AE" w:rsidP="004A55C9">
            <w:pPr>
              <w:pStyle w:val="Body"/>
              <w:spacing w:before="0" w:after="0"/>
              <w:jc w:val="both"/>
              <w:rPr>
                <w:rFonts w:ascii="Myriad Pro Light" w:hAnsi="Myriad Pro Light"/>
                <w:b/>
                <w:lang w:val="es-ES_tradnl"/>
              </w:rPr>
            </w:pPr>
            <w:r w:rsidRPr="00726799">
              <w:rPr>
                <w:rFonts w:ascii="Myriad Pro Light" w:hAnsi="Myriad Pro Light"/>
                <w:b/>
                <w:lang w:val="es-MX"/>
              </w:rPr>
              <w:t>Documento</w:t>
            </w:r>
          </w:p>
        </w:tc>
        <w:tc>
          <w:tcPr>
            <w:tcW w:w="3117" w:type="dxa"/>
            <w:shd w:val="clear" w:color="auto" w:fill="auto"/>
          </w:tcPr>
          <w:p w14:paraId="79731781" w14:textId="77777777" w:rsidR="007A62AE" w:rsidRPr="00726799" w:rsidRDefault="007A62AE" w:rsidP="004A55C9">
            <w:pPr>
              <w:pStyle w:val="Body"/>
              <w:spacing w:before="0" w:after="0"/>
              <w:jc w:val="both"/>
              <w:rPr>
                <w:rFonts w:ascii="Myriad Pro Light" w:hAnsi="Myriad Pro Light"/>
                <w:b/>
                <w:lang w:val="es-ES_tradnl"/>
              </w:rPr>
            </w:pPr>
            <w:r w:rsidRPr="00726799">
              <w:rPr>
                <w:rFonts w:ascii="Myriad Pro Light" w:hAnsi="Myriad Pro Light"/>
                <w:b/>
                <w:bCs/>
                <w:lang w:val="es-MX"/>
              </w:rPr>
              <w:t>Nombrado</w:t>
            </w:r>
          </w:p>
        </w:tc>
        <w:tc>
          <w:tcPr>
            <w:tcW w:w="3117" w:type="dxa"/>
            <w:shd w:val="clear" w:color="auto" w:fill="auto"/>
          </w:tcPr>
          <w:p w14:paraId="4F59AC78" w14:textId="77777777" w:rsidR="007A62AE" w:rsidRPr="00726799" w:rsidRDefault="007A62AE" w:rsidP="004A55C9">
            <w:pPr>
              <w:pStyle w:val="Body"/>
              <w:spacing w:before="0" w:after="0"/>
              <w:jc w:val="both"/>
              <w:rPr>
                <w:rFonts w:ascii="Myriad Pro Light" w:hAnsi="Myriad Pro Light"/>
                <w:b/>
                <w:bCs/>
                <w:lang w:val="es-MX"/>
              </w:rPr>
            </w:pPr>
            <w:r w:rsidRPr="00726799">
              <w:rPr>
                <w:rFonts w:ascii="Myriad Pro Light" w:hAnsi="Myriad Pro Light"/>
                <w:b/>
                <w:bCs/>
                <w:lang w:val="es-MX"/>
              </w:rPr>
              <w:t>Ubicación</w:t>
            </w:r>
          </w:p>
        </w:tc>
      </w:tr>
      <w:tr w:rsidR="002B4845" w:rsidRPr="00726799" w14:paraId="43A5584A" w14:textId="77777777" w:rsidTr="004A55C9">
        <w:tc>
          <w:tcPr>
            <w:tcW w:w="3116" w:type="dxa"/>
            <w:shd w:val="clear" w:color="auto" w:fill="auto"/>
          </w:tcPr>
          <w:p w14:paraId="05DFC0FF" w14:textId="671EE85E" w:rsidR="002B4845" w:rsidRPr="00726799" w:rsidRDefault="00B70116" w:rsidP="00B70116">
            <w:pPr>
              <w:pStyle w:val="Body"/>
              <w:spacing w:before="0" w:after="0"/>
              <w:rPr>
                <w:rFonts w:ascii="Myriad Pro Light" w:hAnsi="Myriad Pro Light"/>
                <w:lang w:val="es-MX"/>
              </w:rPr>
            </w:pPr>
            <w:r>
              <w:rPr>
                <w:rFonts w:ascii="Myriad Pro Light" w:hAnsi="Myriad Pro Light"/>
                <w:lang w:val="es-MX"/>
              </w:rPr>
              <w:t>FO-DE-PO-001-</w:t>
            </w:r>
            <w:r w:rsidRPr="00B70116">
              <w:rPr>
                <w:lang w:val="es-MX"/>
              </w:rPr>
              <w:t xml:space="preserve"> </w:t>
            </w:r>
            <w:r w:rsidRPr="00B70116">
              <w:rPr>
                <w:rFonts w:ascii="Myriad Pro Light" w:hAnsi="Myriad Pro Light"/>
                <w:lang w:val="es-MX"/>
              </w:rPr>
              <w:t>F</w:t>
            </w:r>
            <w:r w:rsidR="00831746">
              <w:rPr>
                <w:rFonts w:ascii="Myriad Pro Light" w:hAnsi="Myriad Pro Light"/>
                <w:lang w:val="es-MX"/>
              </w:rPr>
              <w:t>ormato de Propuesta de Mejora</w:t>
            </w:r>
          </w:p>
        </w:tc>
        <w:tc>
          <w:tcPr>
            <w:tcW w:w="3117" w:type="dxa"/>
            <w:shd w:val="clear" w:color="auto" w:fill="auto"/>
          </w:tcPr>
          <w:p w14:paraId="73FB9E1F" w14:textId="402B9700" w:rsidR="002B4845" w:rsidRPr="00FD2A09" w:rsidRDefault="00FD2A09" w:rsidP="00FD2A09">
            <w:pPr>
              <w:pStyle w:val="Body"/>
              <w:spacing w:before="0" w:after="0"/>
              <w:jc w:val="both"/>
              <w:rPr>
                <w:rFonts w:ascii="Myriad Pro Light" w:hAnsi="Myriad Pro Light"/>
                <w:lang w:val="es-MX"/>
              </w:rPr>
            </w:pPr>
            <w:r w:rsidRPr="00FD2A09">
              <w:rPr>
                <w:rFonts w:ascii="Myriad Pro Light" w:hAnsi="Myriad Pro Light"/>
                <w:lang w:val="es-MX"/>
              </w:rPr>
              <w:t>CIT-</w:t>
            </w:r>
            <w:r w:rsidR="00CA5C48" w:rsidRPr="00FD2A09">
              <w:rPr>
                <w:rFonts w:ascii="Myriad Pro Light" w:hAnsi="Myriad Pro Light"/>
                <w:lang w:val="es-MX"/>
              </w:rPr>
              <w:t>PM</w:t>
            </w:r>
            <w:r w:rsidR="004926F1">
              <w:rPr>
                <w:rFonts w:ascii="Myriad Pro Light" w:hAnsi="Myriad Pro Light"/>
                <w:lang w:val="es-MX"/>
              </w:rPr>
              <w:t>-Nombre de la propuesta de mejora</w:t>
            </w:r>
            <w:r w:rsidR="00CA5C48" w:rsidRPr="00FD2A09">
              <w:rPr>
                <w:rFonts w:ascii="Myriad Pro Light" w:hAnsi="Myriad Pro Light"/>
                <w:lang w:val="es-MX"/>
              </w:rPr>
              <w:t>-aaa</w:t>
            </w:r>
            <w:r>
              <w:rPr>
                <w:rFonts w:ascii="Myriad Pro Light" w:hAnsi="Myriad Pro Light"/>
                <w:lang w:val="es-MX"/>
              </w:rPr>
              <w:t>a</w:t>
            </w:r>
            <w:r w:rsidR="00CA5C48" w:rsidRPr="00FD2A09">
              <w:rPr>
                <w:rFonts w:ascii="Myriad Pro Light" w:hAnsi="Myriad Pro Light"/>
                <w:lang w:val="es-MX"/>
              </w:rPr>
              <w:t>.mm.dd.doc</w:t>
            </w:r>
          </w:p>
        </w:tc>
        <w:tc>
          <w:tcPr>
            <w:tcW w:w="3117" w:type="dxa"/>
            <w:shd w:val="clear" w:color="auto" w:fill="auto"/>
          </w:tcPr>
          <w:p w14:paraId="16EE00E7" w14:textId="3B47CFC9" w:rsidR="002B4845" w:rsidRPr="00726799" w:rsidRDefault="00B70116" w:rsidP="002B4845">
            <w:pPr>
              <w:pStyle w:val="Body"/>
              <w:spacing w:before="0" w:after="0"/>
              <w:jc w:val="both"/>
              <w:rPr>
                <w:rFonts w:ascii="Myriad Pro Light" w:hAnsi="Myriad Pro Light"/>
                <w:lang w:val="es-MX"/>
              </w:rPr>
            </w:pPr>
            <w:r>
              <w:rPr>
                <w:rFonts w:ascii="Myriad Pro Light" w:hAnsi="Myriad Pro Light"/>
                <w:lang w:val="es-MX"/>
              </w:rPr>
              <w:t>Procesos Organizacionales / Mejora Continua</w:t>
            </w:r>
            <w:r w:rsidR="00CA5C48">
              <w:rPr>
                <w:rFonts w:ascii="Myriad Pro Light" w:hAnsi="Myriad Pro Light"/>
                <w:lang w:val="es-MX"/>
              </w:rPr>
              <w:t>/</w:t>
            </w:r>
            <w:proofErr w:type="spellStart"/>
            <w:r w:rsidR="00CA5C48">
              <w:rPr>
                <w:rFonts w:ascii="Myriad Pro Light" w:hAnsi="Myriad Pro Light"/>
                <w:lang w:val="es-MX"/>
              </w:rPr>
              <w:t>Templates</w:t>
            </w:r>
            <w:proofErr w:type="spellEnd"/>
          </w:p>
        </w:tc>
      </w:tr>
      <w:tr w:rsidR="002B4845" w:rsidRPr="00726799" w14:paraId="16F8CB1B" w14:textId="77777777" w:rsidTr="004A55C9">
        <w:trPr>
          <w:trHeight w:val="585"/>
        </w:trPr>
        <w:tc>
          <w:tcPr>
            <w:tcW w:w="3116" w:type="dxa"/>
            <w:shd w:val="clear" w:color="auto" w:fill="auto"/>
          </w:tcPr>
          <w:p w14:paraId="3938D577" w14:textId="18EDA703" w:rsidR="002B4845" w:rsidRPr="00726799" w:rsidRDefault="00B70116" w:rsidP="002B4845">
            <w:pPr>
              <w:pStyle w:val="Body"/>
              <w:spacing w:before="0" w:after="0"/>
              <w:jc w:val="both"/>
              <w:rPr>
                <w:rFonts w:ascii="Myriad Pro Light" w:hAnsi="Myriad Pro Light"/>
                <w:lang w:val="es-MX"/>
              </w:rPr>
            </w:pPr>
            <w:r w:rsidRPr="00B70116">
              <w:rPr>
                <w:rFonts w:ascii="Myriad Pro Light" w:hAnsi="Myriad Pro Light"/>
                <w:lang w:val="es-MX"/>
              </w:rPr>
              <w:t>FO-DE-PO-003-Formato Plan Integ</w:t>
            </w:r>
            <w:r w:rsidR="00831746">
              <w:rPr>
                <w:rFonts w:ascii="Myriad Pro Light" w:hAnsi="Myriad Pro Light"/>
                <w:lang w:val="es-MX"/>
              </w:rPr>
              <w:t>ral de Mejora Organizacional</w:t>
            </w:r>
          </w:p>
        </w:tc>
        <w:tc>
          <w:tcPr>
            <w:tcW w:w="3117" w:type="dxa"/>
            <w:shd w:val="clear" w:color="auto" w:fill="auto"/>
          </w:tcPr>
          <w:p w14:paraId="5462141D" w14:textId="754F696C" w:rsidR="002B4845" w:rsidRPr="00726799" w:rsidRDefault="00FD2A09" w:rsidP="00FD2A09">
            <w:pPr>
              <w:pStyle w:val="Body"/>
              <w:spacing w:before="0" w:after="0"/>
              <w:jc w:val="both"/>
              <w:rPr>
                <w:rFonts w:ascii="Myriad Pro Light" w:hAnsi="Myriad Pro Light"/>
                <w:lang w:val="es-MX"/>
              </w:rPr>
            </w:pPr>
            <w:r>
              <w:rPr>
                <w:rFonts w:ascii="Myriad Pro Light" w:hAnsi="Myriad Pro Light"/>
                <w:lang w:val="es-MX"/>
              </w:rPr>
              <w:t>CIT-</w:t>
            </w:r>
            <w:r w:rsidR="00CA5C48">
              <w:rPr>
                <w:rFonts w:ascii="Myriad Pro Light" w:hAnsi="Myriad Pro Light"/>
                <w:lang w:val="es-MX"/>
              </w:rPr>
              <w:t>PIMO-</w:t>
            </w:r>
            <w:r>
              <w:rPr>
                <w:rFonts w:ascii="Myriad Pro Light" w:hAnsi="Myriad Pro Light"/>
                <w:lang w:val="es-MX"/>
              </w:rPr>
              <w:t>aaaa.mm.dd</w:t>
            </w:r>
            <w:r w:rsidR="00CA5C48">
              <w:rPr>
                <w:rFonts w:ascii="Myriad Pro Light" w:hAnsi="Myriad Pro Light"/>
                <w:lang w:val="es-MX"/>
              </w:rPr>
              <w:t>.xls</w:t>
            </w:r>
          </w:p>
        </w:tc>
        <w:tc>
          <w:tcPr>
            <w:tcW w:w="3117" w:type="dxa"/>
            <w:shd w:val="clear" w:color="auto" w:fill="auto"/>
          </w:tcPr>
          <w:p w14:paraId="51AA8D3A" w14:textId="4CFB27A9" w:rsidR="002B4845" w:rsidRPr="00726799" w:rsidRDefault="00CA5C48" w:rsidP="002B4845">
            <w:pPr>
              <w:pStyle w:val="Body"/>
              <w:spacing w:before="0" w:after="0"/>
              <w:jc w:val="both"/>
              <w:rPr>
                <w:rFonts w:ascii="Myriad Pro Light" w:hAnsi="Myriad Pro Light"/>
                <w:lang w:val="es-MX"/>
              </w:rPr>
            </w:pPr>
            <w:r>
              <w:rPr>
                <w:rFonts w:ascii="Myriad Pro Light" w:hAnsi="Myriad Pro Light"/>
                <w:lang w:val="es-MX"/>
              </w:rPr>
              <w:t>Procesos Organizacionales / Mejora Continua/</w:t>
            </w:r>
            <w:proofErr w:type="spellStart"/>
            <w:r>
              <w:rPr>
                <w:rFonts w:ascii="Myriad Pro Light" w:hAnsi="Myriad Pro Light"/>
                <w:lang w:val="es-MX"/>
              </w:rPr>
              <w:t>Templates</w:t>
            </w:r>
            <w:proofErr w:type="spellEnd"/>
          </w:p>
        </w:tc>
      </w:tr>
      <w:tr w:rsidR="002B4845" w:rsidRPr="00726799" w14:paraId="3E2FC258" w14:textId="77777777" w:rsidTr="004A55C9">
        <w:tc>
          <w:tcPr>
            <w:tcW w:w="3116" w:type="dxa"/>
            <w:shd w:val="clear" w:color="auto" w:fill="auto"/>
          </w:tcPr>
          <w:p w14:paraId="619486E6" w14:textId="031660B6" w:rsidR="002B4845" w:rsidRPr="00726799" w:rsidRDefault="00CA5C48" w:rsidP="00E0635B">
            <w:pPr>
              <w:pStyle w:val="Body"/>
              <w:spacing w:before="0" w:after="0"/>
              <w:jc w:val="both"/>
              <w:rPr>
                <w:rFonts w:ascii="Myriad Pro Light" w:hAnsi="Myriad Pro Light"/>
                <w:lang w:val="es-MX"/>
              </w:rPr>
            </w:pPr>
            <w:r w:rsidRPr="00CA5C48">
              <w:rPr>
                <w:rFonts w:ascii="Myriad Pro Light" w:hAnsi="Myriad Pro Light"/>
                <w:lang w:val="es-MX"/>
              </w:rPr>
              <w:t>FO-DE-PO-</w:t>
            </w:r>
            <w:r w:rsidR="00E0635B">
              <w:rPr>
                <w:rFonts w:ascii="Myriad Pro Light" w:hAnsi="Myriad Pro Light"/>
                <w:lang w:val="es-MX"/>
              </w:rPr>
              <w:t>0</w:t>
            </w:r>
            <w:r w:rsidRPr="00CA5C48">
              <w:rPr>
                <w:rFonts w:ascii="Myriad Pro Light" w:hAnsi="Myriad Pro Light"/>
                <w:lang w:val="es-MX"/>
              </w:rPr>
              <w:t>-Formato Plan de In</w:t>
            </w:r>
            <w:r w:rsidR="00831746">
              <w:rPr>
                <w:rFonts w:ascii="Myriad Pro Light" w:hAnsi="Myriad Pro Light"/>
                <w:lang w:val="es-MX"/>
              </w:rPr>
              <w:t>tegral de proyecto de Mejora</w:t>
            </w:r>
          </w:p>
        </w:tc>
        <w:tc>
          <w:tcPr>
            <w:tcW w:w="3117" w:type="dxa"/>
            <w:shd w:val="clear" w:color="auto" w:fill="auto"/>
          </w:tcPr>
          <w:p w14:paraId="1A081952" w14:textId="1B3EC569" w:rsidR="002B4845" w:rsidRPr="0041015B" w:rsidRDefault="00FD2A09" w:rsidP="00FD2A09">
            <w:pPr>
              <w:pStyle w:val="Body"/>
              <w:spacing w:before="0" w:after="0"/>
              <w:jc w:val="both"/>
              <w:rPr>
                <w:rFonts w:ascii="Myriad Pro Light" w:hAnsi="Myriad Pro Light"/>
                <w:lang w:val="es-MX"/>
              </w:rPr>
            </w:pPr>
            <w:r w:rsidRPr="0041015B">
              <w:rPr>
                <w:rFonts w:ascii="Myriad Pro Light" w:hAnsi="Myriad Pro Light"/>
                <w:lang w:val="es-MX"/>
              </w:rPr>
              <w:t>CIT-</w:t>
            </w:r>
            <w:r w:rsidR="0041015B" w:rsidRPr="0041015B">
              <w:rPr>
                <w:rFonts w:ascii="Myriad Pro Light" w:hAnsi="Myriad Pro Light"/>
                <w:lang w:val="es-MX"/>
              </w:rPr>
              <w:t>P</w:t>
            </w:r>
            <w:r w:rsidR="00CA5C48" w:rsidRPr="0041015B">
              <w:rPr>
                <w:rFonts w:ascii="Myriad Pro Light" w:hAnsi="Myriad Pro Light"/>
                <w:lang w:val="es-MX"/>
              </w:rPr>
              <w:t>P</w:t>
            </w:r>
            <w:r w:rsidR="0041015B" w:rsidRPr="0041015B">
              <w:rPr>
                <w:rFonts w:ascii="Myriad Pro Light" w:hAnsi="Myriad Pro Light"/>
                <w:lang w:val="es-MX"/>
              </w:rPr>
              <w:t>M</w:t>
            </w:r>
            <w:r w:rsidR="00CA5C48" w:rsidRPr="0041015B">
              <w:rPr>
                <w:rFonts w:ascii="Myriad Pro Light" w:hAnsi="Myriad Pro Light"/>
                <w:lang w:val="es-MX"/>
              </w:rPr>
              <w:t>-aaaa.mm.dd.xls</w:t>
            </w:r>
          </w:p>
        </w:tc>
        <w:tc>
          <w:tcPr>
            <w:tcW w:w="3117" w:type="dxa"/>
            <w:shd w:val="clear" w:color="auto" w:fill="auto"/>
          </w:tcPr>
          <w:p w14:paraId="43C02A9E" w14:textId="5A2D6FD6" w:rsidR="002B4845" w:rsidRPr="00B70116" w:rsidRDefault="00CA5C48" w:rsidP="002B4845">
            <w:pPr>
              <w:pStyle w:val="Body"/>
              <w:spacing w:before="0" w:after="0"/>
              <w:jc w:val="both"/>
              <w:rPr>
                <w:rFonts w:ascii="Myriad Pro Light" w:hAnsi="Myriad Pro Light"/>
                <w:lang w:val="es-MX"/>
              </w:rPr>
            </w:pPr>
            <w:r>
              <w:rPr>
                <w:rFonts w:ascii="Myriad Pro Light" w:hAnsi="Myriad Pro Light"/>
                <w:lang w:val="es-MX"/>
              </w:rPr>
              <w:t>Procesos Organizacionales / Mejora Continua/</w:t>
            </w:r>
            <w:proofErr w:type="spellStart"/>
            <w:r>
              <w:rPr>
                <w:rFonts w:ascii="Myriad Pro Light" w:hAnsi="Myriad Pro Light"/>
                <w:lang w:val="es-MX"/>
              </w:rPr>
              <w:t>Templates</w:t>
            </w:r>
            <w:proofErr w:type="spellEnd"/>
          </w:p>
        </w:tc>
      </w:tr>
      <w:tr w:rsidR="00CA5C48" w:rsidRPr="00726799" w14:paraId="3443EFBC" w14:textId="77777777" w:rsidTr="004A55C9">
        <w:tc>
          <w:tcPr>
            <w:tcW w:w="3116" w:type="dxa"/>
            <w:shd w:val="clear" w:color="auto" w:fill="auto"/>
          </w:tcPr>
          <w:p w14:paraId="5AD9A6FD" w14:textId="5F912FF0" w:rsidR="00CA5C48" w:rsidRPr="00CA5C48" w:rsidRDefault="00CA5C48" w:rsidP="002B4845">
            <w:pPr>
              <w:pStyle w:val="Body"/>
              <w:spacing w:before="0" w:after="0"/>
              <w:jc w:val="both"/>
              <w:rPr>
                <w:rFonts w:ascii="Myriad Pro Light" w:hAnsi="Myriad Pro Light"/>
                <w:lang w:val="es-MX"/>
              </w:rPr>
            </w:pPr>
            <w:r w:rsidRPr="00CA5C48">
              <w:rPr>
                <w:rFonts w:ascii="Myriad Pro Light" w:hAnsi="Myriad Pro Light"/>
                <w:lang w:val="es-MX"/>
              </w:rPr>
              <w:t>FO-DE-PO-005-Formato de Registro y Co</w:t>
            </w:r>
            <w:r w:rsidR="00831746">
              <w:rPr>
                <w:rFonts w:ascii="Myriad Pro Light" w:hAnsi="Myriad Pro Light"/>
                <w:lang w:val="es-MX"/>
              </w:rPr>
              <w:t>ntrol de propuesta de Mejora</w:t>
            </w:r>
          </w:p>
        </w:tc>
        <w:tc>
          <w:tcPr>
            <w:tcW w:w="3117" w:type="dxa"/>
            <w:shd w:val="clear" w:color="auto" w:fill="auto"/>
          </w:tcPr>
          <w:p w14:paraId="6AE82DC5" w14:textId="0342E71D" w:rsidR="00CA5C48" w:rsidRDefault="00FD2A09" w:rsidP="00FD2A09">
            <w:pPr>
              <w:pStyle w:val="Body"/>
              <w:spacing w:before="0" w:after="0"/>
              <w:jc w:val="both"/>
              <w:rPr>
                <w:rFonts w:ascii="Myriad Pro Light" w:hAnsi="Myriad Pro Light"/>
                <w:lang w:val="es-MX"/>
              </w:rPr>
            </w:pPr>
            <w:r>
              <w:rPr>
                <w:rFonts w:ascii="Myriad Pro Light" w:hAnsi="Myriad Pro Light"/>
                <w:lang w:val="es-MX"/>
              </w:rPr>
              <w:t>CIT-</w:t>
            </w:r>
            <w:r w:rsidR="00831746">
              <w:rPr>
                <w:rFonts w:ascii="Myriad Pro Light" w:hAnsi="Myriad Pro Light"/>
                <w:lang w:val="es-MX"/>
              </w:rPr>
              <w:t>R</w:t>
            </w:r>
            <w:r w:rsidR="00172365">
              <w:rPr>
                <w:rFonts w:ascii="Myriad Pro Light" w:hAnsi="Myriad Pro Light"/>
                <w:lang w:val="es-MX"/>
              </w:rPr>
              <w:t xml:space="preserve">egistro </w:t>
            </w:r>
            <w:r w:rsidR="00831746">
              <w:rPr>
                <w:rFonts w:ascii="Myriad Pro Light" w:hAnsi="Myriad Pro Light"/>
                <w:lang w:val="es-MX"/>
              </w:rPr>
              <w:t>Y</w:t>
            </w:r>
            <w:r w:rsidR="00172365">
              <w:rPr>
                <w:rFonts w:ascii="Myriad Pro Light" w:hAnsi="Myriad Pro Light"/>
                <w:lang w:val="es-MX"/>
              </w:rPr>
              <w:t xml:space="preserve"> </w:t>
            </w:r>
            <w:r w:rsidR="00831746">
              <w:rPr>
                <w:rFonts w:ascii="Myriad Pro Light" w:hAnsi="Myriad Pro Light"/>
                <w:lang w:val="es-MX"/>
              </w:rPr>
              <w:t>C</w:t>
            </w:r>
            <w:r w:rsidR="00172365">
              <w:rPr>
                <w:rFonts w:ascii="Myriad Pro Light" w:hAnsi="Myriad Pro Light"/>
                <w:lang w:val="es-MX"/>
              </w:rPr>
              <w:t xml:space="preserve">ontrol de </w:t>
            </w:r>
            <w:r w:rsidR="00831746">
              <w:rPr>
                <w:rFonts w:ascii="Myriad Pro Light" w:hAnsi="Myriad Pro Light"/>
                <w:lang w:val="es-MX"/>
              </w:rPr>
              <w:t>P</w:t>
            </w:r>
            <w:r w:rsidR="00172365">
              <w:rPr>
                <w:rFonts w:ascii="Myriad Pro Light" w:hAnsi="Myriad Pro Light"/>
                <w:lang w:val="es-MX"/>
              </w:rPr>
              <w:t xml:space="preserve">ropuestas de </w:t>
            </w:r>
            <w:r w:rsidR="00831746">
              <w:rPr>
                <w:rFonts w:ascii="Myriad Pro Light" w:hAnsi="Myriad Pro Light"/>
                <w:lang w:val="es-MX"/>
              </w:rPr>
              <w:t>M</w:t>
            </w:r>
            <w:r w:rsidR="00172365">
              <w:rPr>
                <w:rFonts w:ascii="Myriad Pro Light" w:hAnsi="Myriad Pro Light"/>
                <w:lang w:val="es-MX"/>
              </w:rPr>
              <w:t>ejora</w:t>
            </w:r>
            <w:r w:rsidR="00831746">
              <w:rPr>
                <w:rFonts w:ascii="Myriad Pro Light" w:hAnsi="Myriad Pro Light"/>
                <w:lang w:val="es-MX"/>
              </w:rPr>
              <w:t>-aaaa.mm.dd.xls</w:t>
            </w:r>
          </w:p>
        </w:tc>
        <w:tc>
          <w:tcPr>
            <w:tcW w:w="3117" w:type="dxa"/>
            <w:shd w:val="clear" w:color="auto" w:fill="auto"/>
          </w:tcPr>
          <w:p w14:paraId="6830D40D" w14:textId="63073243" w:rsidR="00CA5C48" w:rsidRDefault="00CA5C48" w:rsidP="002B4845">
            <w:pPr>
              <w:pStyle w:val="Body"/>
              <w:spacing w:before="0" w:after="0"/>
              <w:jc w:val="both"/>
              <w:rPr>
                <w:rFonts w:ascii="Myriad Pro Light" w:hAnsi="Myriad Pro Light"/>
                <w:lang w:val="es-MX"/>
              </w:rPr>
            </w:pPr>
            <w:r>
              <w:rPr>
                <w:rFonts w:ascii="Myriad Pro Light" w:hAnsi="Myriad Pro Light"/>
                <w:lang w:val="es-MX"/>
              </w:rPr>
              <w:t xml:space="preserve">Procesos Organizacionales / Mejora Continua / </w:t>
            </w:r>
            <w:proofErr w:type="spellStart"/>
            <w:r>
              <w:rPr>
                <w:rFonts w:ascii="Myriad Pro Light" w:hAnsi="Myriad Pro Light"/>
                <w:lang w:val="es-MX"/>
              </w:rPr>
              <w:t>Templates</w:t>
            </w:r>
            <w:proofErr w:type="spellEnd"/>
          </w:p>
        </w:tc>
      </w:tr>
      <w:tr w:rsidR="00AC4FCD" w:rsidRPr="00726799" w14:paraId="7D82ABAB" w14:textId="77777777" w:rsidTr="004A55C9">
        <w:tc>
          <w:tcPr>
            <w:tcW w:w="3116" w:type="dxa"/>
            <w:shd w:val="clear" w:color="auto" w:fill="auto"/>
          </w:tcPr>
          <w:p w14:paraId="4EECD6BA" w14:textId="272FFAC1" w:rsidR="00AC4FCD" w:rsidRPr="00CA5C48" w:rsidRDefault="00AC4FCD" w:rsidP="002B4845">
            <w:pPr>
              <w:pStyle w:val="Body"/>
              <w:spacing w:before="0" w:after="0"/>
              <w:jc w:val="both"/>
              <w:rPr>
                <w:rFonts w:ascii="Myriad Pro Light" w:hAnsi="Myriad Pro Light"/>
                <w:lang w:val="es-MX"/>
              </w:rPr>
            </w:pPr>
            <w:r w:rsidRPr="00AC4FCD">
              <w:rPr>
                <w:rFonts w:ascii="Myriad Pro Light" w:hAnsi="Myriad Pro Light"/>
                <w:lang w:val="es-MX"/>
              </w:rPr>
              <w:t>FO-DE-P</w:t>
            </w:r>
            <w:r>
              <w:rPr>
                <w:rFonts w:ascii="Myriad Pro Light" w:hAnsi="Myriad Pro Light"/>
                <w:lang w:val="es-MX"/>
              </w:rPr>
              <w:t>O-018</w:t>
            </w:r>
            <w:r w:rsidRPr="00AC4FCD">
              <w:rPr>
                <w:rFonts w:ascii="Myriad Pro Light" w:hAnsi="Myriad Pro Light"/>
                <w:lang w:val="es-MX"/>
              </w:rPr>
              <w:t>-Evaluacion de propuestas de mejora.doc</w:t>
            </w:r>
          </w:p>
        </w:tc>
        <w:tc>
          <w:tcPr>
            <w:tcW w:w="3117" w:type="dxa"/>
            <w:shd w:val="clear" w:color="auto" w:fill="auto"/>
          </w:tcPr>
          <w:p w14:paraId="281C5346" w14:textId="61B35A14" w:rsidR="00AC4FCD" w:rsidRPr="00AC4FCD" w:rsidRDefault="00AC4FCD" w:rsidP="00AC4FCD">
            <w:pPr>
              <w:rPr>
                <w:lang w:eastAsia="en-US"/>
              </w:rPr>
            </w:pPr>
            <w:r w:rsidRPr="00AC4FCD">
              <w:rPr>
                <w:rFonts w:ascii="Myriad Pro Light" w:hAnsi="Myriad Pro Light"/>
                <w:color w:val="000000"/>
                <w:kern w:val="22"/>
                <w:sz w:val="21"/>
                <w:szCs w:val="20"/>
                <w:lang w:eastAsia="en-US"/>
              </w:rPr>
              <w:t>CIT-EPM-Nombre de la propuesta de mejora-aaaa.mm.dd.doc</w:t>
            </w:r>
          </w:p>
        </w:tc>
        <w:tc>
          <w:tcPr>
            <w:tcW w:w="3117" w:type="dxa"/>
            <w:shd w:val="clear" w:color="auto" w:fill="auto"/>
          </w:tcPr>
          <w:p w14:paraId="03F8DEA9" w14:textId="0F9CD8DD" w:rsidR="00AC4FCD" w:rsidRDefault="00AC4FCD" w:rsidP="002B4845">
            <w:pPr>
              <w:pStyle w:val="Body"/>
              <w:spacing w:before="0" w:after="0"/>
              <w:jc w:val="both"/>
              <w:rPr>
                <w:rFonts w:ascii="Myriad Pro Light" w:hAnsi="Myriad Pro Light"/>
                <w:lang w:val="es-MX"/>
              </w:rPr>
            </w:pPr>
            <w:r>
              <w:rPr>
                <w:rFonts w:ascii="Myriad Pro Light" w:hAnsi="Myriad Pro Light"/>
                <w:lang w:val="es-MX"/>
              </w:rPr>
              <w:t xml:space="preserve">Procesos Organizacionales / Mejora Continua / </w:t>
            </w:r>
            <w:proofErr w:type="spellStart"/>
            <w:r>
              <w:rPr>
                <w:rFonts w:ascii="Myriad Pro Light" w:hAnsi="Myriad Pro Light"/>
                <w:lang w:val="es-MX"/>
              </w:rPr>
              <w:t>Templates</w:t>
            </w:r>
            <w:proofErr w:type="spellEnd"/>
          </w:p>
        </w:tc>
      </w:tr>
    </w:tbl>
    <w:p w14:paraId="496C38AB" w14:textId="48450124" w:rsidR="007A62AE" w:rsidRPr="00726799" w:rsidRDefault="007A62AE" w:rsidP="00C56275">
      <w:pPr>
        <w:pStyle w:val="NormalFirstline1cmBefore3ptAfter3pt"/>
        <w:ind w:firstLine="1134"/>
        <w:rPr>
          <w:rFonts w:ascii="Myriad Pro Light" w:hAnsi="Myriad Pro Light"/>
          <w:lang w:val="es-AR"/>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3116"/>
        <w:gridCol w:w="3117"/>
        <w:gridCol w:w="3117"/>
      </w:tblGrid>
      <w:tr w:rsidR="007A62AE" w:rsidRPr="00726799" w14:paraId="02C1ECE9" w14:textId="77777777" w:rsidTr="004A55C9">
        <w:tc>
          <w:tcPr>
            <w:tcW w:w="9350" w:type="dxa"/>
            <w:gridSpan w:val="3"/>
            <w:shd w:val="clear" w:color="auto" w:fill="D9D9D9"/>
          </w:tcPr>
          <w:p w14:paraId="57C6DABA" w14:textId="2CE1530D" w:rsidR="007A62AE" w:rsidRPr="0041574C" w:rsidRDefault="00CA5C48" w:rsidP="00CA5C48">
            <w:pPr>
              <w:pStyle w:val="Body"/>
              <w:spacing w:before="0" w:after="0"/>
              <w:jc w:val="center"/>
              <w:rPr>
                <w:rFonts w:ascii="Myriad Pro Light" w:hAnsi="Myriad Pro Light"/>
                <w:b/>
                <w:lang w:val="es-MX"/>
              </w:rPr>
            </w:pPr>
            <w:r w:rsidRPr="0041574C">
              <w:rPr>
                <w:rFonts w:ascii="Myriad Pro Light" w:hAnsi="Myriad Pro Light"/>
                <w:b/>
                <w:lang w:val="es-MX"/>
              </w:rPr>
              <w:t>Histórico de Indicadores Organizacionales</w:t>
            </w:r>
          </w:p>
        </w:tc>
      </w:tr>
      <w:tr w:rsidR="007A62AE" w:rsidRPr="00726799" w14:paraId="68000A2C" w14:textId="77777777" w:rsidTr="004A55C9">
        <w:tc>
          <w:tcPr>
            <w:tcW w:w="3116" w:type="dxa"/>
            <w:shd w:val="clear" w:color="auto" w:fill="auto"/>
          </w:tcPr>
          <w:p w14:paraId="64AA6A3A" w14:textId="77777777" w:rsidR="007A62AE" w:rsidRPr="0041574C" w:rsidRDefault="007A62AE" w:rsidP="004A55C9">
            <w:pPr>
              <w:pStyle w:val="Body"/>
              <w:spacing w:before="0" w:after="0"/>
              <w:jc w:val="both"/>
              <w:rPr>
                <w:rFonts w:ascii="Myriad Pro Light" w:hAnsi="Myriad Pro Light"/>
                <w:b/>
                <w:lang w:val="es-MX"/>
              </w:rPr>
            </w:pPr>
            <w:r w:rsidRPr="0041574C">
              <w:rPr>
                <w:rFonts w:ascii="Myriad Pro Light" w:hAnsi="Myriad Pro Light"/>
                <w:b/>
                <w:lang w:val="es-MX"/>
              </w:rPr>
              <w:t>Documento</w:t>
            </w:r>
          </w:p>
        </w:tc>
        <w:tc>
          <w:tcPr>
            <w:tcW w:w="3117" w:type="dxa"/>
            <w:shd w:val="clear" w:color="auto" w:fill="auto"/>
          </w:tcPr>
          <w:p w14:paraId="78BA2D21" w14:textId="77777777" w:rsidR="007A62AE" w:rsidRPr="0041574C" w:rsidRDefault="007A62AE" w:rsidP="004A55C9">
            <w:pPr>
              <w:pStyle w:val="Body"/>
              <w:spacing w:before="0" w:after="0"/>
              <w:jc w:val="both"/>
              <w:rPr>
                <w:rFonts w:ascii="Myriad Pro Light" w:hAnsi="Myriad Pro Light"/>
                <w:b/>
                <w:lang w:val="es-MX"/>
              </w:rPr>
            </w:pPr>
            <w:r w:rsidRPr="0041574C">
              <w:rPr>
                <w:rFonts w:ascii="Myriad Pro Light" w:hAnsi="Myriad Pro Light"/>
                <w:b/>
                <w:lang w:val="es-MX"/>
              </w:rPr>
              <w:t>Nombrado</w:t>
            </w:r>
          </w:p>
        </w:tc>
        <w:tc>
          <w:tcPr>
            <w:tcW w:w="3117" w:type="dxa"/>
            <w:shd w:val="clear" w:color="auto" w:fill="auto"/>
          </w:tcPr>
          <w:p w14:paraId="196237B6" w14:textId="77777777" w:rsidR="007A62AE" w:rsidRPr="0041574C" w:rsidRDefault="007A62AE" w:rsidP="004A55C9">
            <w:pPr>
              <w:pStyle w:val="Body"/>
              <w:spacing w:before="0" w:after="0"/>
              <w:jc w:val="both"/>
              <w:rPr>
                <w:rFonts w:ascii="Myriad Pro Light" w:hAnsi="Myriad Pro Light"/>
                <w:b/>
                <w:lang w:val="es-MX"/>
              </w:rPr>
            </w:pPr>
            <w:r w:rsidRPr="0041574C">
              <w:rPr>
                <w:rFonts w:ascii="Myriad Pro Light" w:hAnsi="Myriad Pro Light"/>
                <w:b/>
                <w:lang w:val="es-MX"/>
              </w:rPr>
              <w:t>Ubicación</w:t>
            </w:r>
          </w:p>
        </w:tc>
      </w:tr>
      <w:tr w:rsidR="007A62AE" w:rsidRPr="00726799" w14:paraId="17A67111" w14:textId="77777777" w:rsidTr="004A55C9">
        <w:tc>
          <w:tcPr>
            <w:tcW w:w="3116" w:type="dxa"/>
            <w:shd w:val="clear" w:color="auto" w:fill="auto"/>
          </w:tcPr>
          <w:p w14:paraId="649317A5" w14:textId="4DB46F12" w:rsidR="007A62AE" w:rsidRPr="0041574C" w:rsidRDefault="00CA5C48" w:rsidP="004A55C9">
            <w:pPr>
              <w:pStyle w:val="Body"/>
              <w:spacing w:before="0" w:after="0"/>
              <w:jc w:val="both"/>
              <w:rPr>
                <w:rFonts w:ascii="Myriad Pro Light" w:hAnsi="Myriad Pro Light"/>
                <w:lang w:val="es-MX"/>
              </w:rPr>
            </w:pPr>
            <w:r w:rsidRPr="0041574C">
              <w:rPr>
                <w:rFonts w:ascii="Myriad Pro Light" w:hAnsi="Myriad Pro Light"/>
                <w:lang w:val="es-MX"/>
              </w:rPr>
              <w:t>FO-DE-PO-006-Formato de -</w:t>
            </w:r>
            <w:proofErr w:type="spellStart"/>
            <w:r w:rsidRPr="0041574C">
              <w:rPr>
                <w:rFonts w:ascii="Myriad Pro Light" w:hAnsi="Myriad Pro Light"/>
                <w:lang w:val="es-MX"/>
              </w:rPr>
              <w:t>Historico</w:t>
            </w:r>
            <w:proofErr w:type="spellEnd"/>
            <w:r w:rsidRPr="0041574C">
              <w:rPr>
                <w:rFonts w:ascii="Myriad Pro Light" w:hAnsi="Myriad Pro Light"/>
                <w:lang w:val="es-MX"/>
              </w:rPr>
              <w:t xml:space="preserve"> de Indicadores</w:t>
            </w:r>
          </w:p>
        </w:tc>
        <w:tc>
          <w:tcPr>
            <w:tcW w:w="3117" w:type="dxa"/>
            <w:shd w:val="clear" w:color="auto" w:fill="auto"/>
          </w:tcPr>
          <w:p w14:paraId="79FEF0BA" w14:textId="5C6FB0B4" w:rsidR="007A62AE" w:rsidRPr="00CA5C48" w:rsidRDefault="0042487A" w:rsidP="0042487A">
            <w:pPr>
              <w:pStyle w:val="Body"/>
              <w:spacing w:before="0" w:after="0"/>
              <w:jc w:val="both"/>
              <w:rPr>
                <w:rFonts w:ascii="Myriad Pro Light" w:hAnsi="Myriad Pro Light"/>
                <w:lang w:val="es-MX"/>
              </w:rPr>
            </w:pPr>
            <w:r>
              <w:rPr>
                <w:rFonts w:ascii="Myriad Pro Light" w:hAnsi="Myriad Pro Light"/>
                <w:lang w:val="es-MX"/>
              </w:rPr>
              <w:t>CIT-</w:t>
            </w:r>
            <w:r w:rsidR="00CA5C48">
              <w:rPr>
                <w:rFonts w:ascii="Myriad Pro Light" w:hAnsi="Myriad Pro Light"/>
                <w:lang w:val="es-MX"/>
              </w:rPr>
              <w:t>H</w:t>
            </w:r>
            <w:r w:rsidR="00831746">
              <w:rPr>
                <w:rFonts w:ascii="Myriad Pro Light" w:hAnsi="Myriad Pro Light"/>
                <w:lang w:val="es-MX"/>
              </w:rPr>
              <w:t>IO-aaaa.mm.dd.xls</w:t>
            </w:r>
          </w:p>
        </w:tc>
        <w:tc>
          <w:tcPr>
            <w:tcW w:w="3117" w:type="dxa"/>
            <w:shd w:val="clear" w:color="auto" w:fill="auto"/>
          </w:tcPr>
          <w:p w14:paraId="4465FCF7" w14:textId="00A6B19A" w:rsidR="007A62AE" w:rsidRPr="00CA5C48" w:rsidRDefault="00CA5C48" w:rsidP="004A55C9">
            <w:pPr>
              <w:pStyle w:val="Body"/>
              <w:spacing w:before="0" w:after="0"/>
              <w:jc w:val="both"/>
              <w:rPr>
                <w:rFonts w:ascii="Myriad Pro Light" w:hAnsi="Myriad Pro Light"/>
                <w:lang w:val="es-MX"/>
              </w:rPr>
            </w:pPr>
            <w:r>
              <w:rPr>
                <w:rFonts w:ascii="Myriad Pro Light" w:hAnsi="Myriad Pro Light"/>
                <w:lang w:val="es-MX"/>
              </w:rPr>
              <w:t>Indicadores/</w:t>
            </w:r>
            <w:r w:rsidR="00D3340C">
              <w:rPr>
                <w:rFonts w:ascii="Myriad Pro Light" w:hAnsi="Myriad Pro Light"/>
                <w:lang w:val="es-MX"/>
              </w:rPr>
              <w:t>histórico de indicadores /</w:t>
            </w:r>
            <w:proofErr w:type="spellStart"/>
            <w:r>
              <w:rPr>
                <w:rFonts w:ascii="Myriad Pro Light" w:hAnsi="Myriad Pro Light"/>
                <w:lang w:val="es-MX"/>
              </w:rPr>
              <w:t>Templates</w:t>
            </w:r>
            <w:proofErr w:type="spellEnd"/>
          </w:p>
        </w:tc>
      </w:tr>
      <w:tr w:rsidR="007A62AE" w:rsidRPr="00726799" w14:paraId="25BE5DCB" w14:textId="77777777" w:rsidTr="004A55C9">
        <w:tc>
          <w:tcPr>
            <w:tcW w:w="3116" w:type="dxa"/>
            <w:shd w:val="clear" w:color="auto" w:fill="auto"/>
          </w:tcPr>
          <w:p w14:paraId="674C4AC7" w14:textId="119DE1F5" w:rsidR="007A62AE" w:rsidRPr="00726799" w:rsidRDefault="00D3340C" w:rsidP="004A55C9">
            <w:pPr>
              <w:pStyle w:val="Body"/>
              <w:spacing w:before="0" w:after="0"/>
              <w:jc w:val="both"/>
              <w:rPr>
                <w:rFonts w:ascii="Myriad Pro Light" w:hAnsi="Myriad Pro Light"/>
                <w:lang w:val="es-MX"/>
              </w:rPr>
            </w:pPr>
            <w:r w:rsidRPr="00D3340C">
              <w:rPr>
                <w:rFonts w:ascii="Myriad Pro Light" w:hAnsi="Myriad Pro Light"/>
                <w:lang w:val="es-MX"/>
              </w:rPr>
              <w:t>FO-DE-P0-017-Proceso de Indicadores</w:t>
            </w:r>
          </w:p>
        </w:tc>
        <w:tc>
          <w:tcPr>
            <w:tcW w:w="3117" w:type="dxa"/>
            <w:shd w:val="clear" w:color="auto" w:fill="auto"/>
          </w:tcPr>
          <w:p w14:paraId="74DD9792" w14:textId="54143659" w:rsidR="007A62AE" w:rsidRPr="00726799" w:rsidRDefault="00D3340C" w:rsidP="004A55C9">
            <w:pPr>
              <w:pStyle w:val="Body"/>
              <w:spacing w:before="0" w:after="0"/>
              <w:jc w:val="both"/>
              <w:rPr>
                <w:rFonts w:ascii="Myriad Pro Light" w:hAnsi="Myriad Pro Light"/>
                <w:lang w:val="es-MX"/>
              </w:rPr>
            </w:pPr>
            <w:r w:rsidRPr="00D3340C">
              <w:rPr>
                <w:rFonts w:ascii="Myriad Pro Light" w:hAnsi="Myriad Pro Light"/>
                <w:lang w:val="es-MX"/>
              </w:rPr>
              <w:t>FO-DE-P0-017-Proceso de Indicadores</w:t>
            </w:r>
          </w:p>
        </w:tc>
        <w:tc>
          <w:tcPr>
            <w:tcW w:w="3117" w:type="dxa"/>
            <w:shd w:val="clear" w:color="auto" w:fill="auto"/>
          </w:tcPr>
          <w:p w14:paraId="740CAFBA" w14:textId="0AF1BE72" w:rsidR="007A62AE" w:rsidRPr="00726799" w:rsidRDefault="00D3340C" w:rsidP="004A55C9">
            <w:pPr>
              <w:pStyle w:val="Body"/>
              <w:spacing w:before="0" w:after="0"/>
              <w:jc w:val="both"/>
              <w:rPr>
                <w:rFonts w:ascii="Myriad Pro Light" w:hAnsi="Myriad Pro Light"/>
                <w:lang w:val="es-MX"/>
              </w:rPr>
            </w:pPr>
            <w:r>
              <w:rPr>
                <w:rFonts w:ascii="Myriad Pro Light" w:hAnsi="Myriad Pro Light"/>
                <w:lang w:val="es-MX"/>
              </w:rPr>
              <w:t xml:space="preserve"> Indicadores/</w:t>
            </w:r>
            <w:proofErr w:type="spellStart"/>
            <w:r>
              <w:rPr>
                <w:rFonts w:ascii="Myriad Pro Light" w:hAnsi="Myriad Pro Light"/>
                <w:lang w:val="es-MX"/>
              </w:rPr>
              <w:t>Templates</w:t>
            </w:r>
            <w:proofErr w:type="spellEnd"/>
          </w:p>
        </w:tc>
      </w:tr>
    </w:tbl>
    <w:p w14:paraId="186998CD" w14:textId="77777777" w:rsidR="007A62AE" w:rsidRPr="00726799" w:rsidRDefault="007A62AE" w:rsidP="00C56275">
      <w:pPr>
        <w:pStyle w:val="NormalFirstline1cmBefore3ptAfter3pt"/>
        <w:ind w:firstLine="1134"/>
        <w:rPr>
          <w:rFonts w:ascii="Myriad Pro Light" w:hAnsi="Myriad Pro Light"/>
          <w:lang w:val="es-AR"/>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3116"/>
        <w:gridCol w:w="3117"/>
        <w:gridCol w:w="3117"/>
      </w:tblGrid>
      <w:tr w:rsidR="007A62AE" w:rsidRPr="00726799" w14:paraId="7535A4B8" w14:textId="77777777" w:rsidTr="004A55C9">
        <w:tc>
          <w:tcPr>
            <w:tcW w:w="9350" w:type="dxa"/>
            <w:gridSpan w:val="3"/>
            <w:shd w:val="clear" w:color="auto" w:fill="D9D9D9"/>
          </w:tcPr>
          <w:p w14:paraId="2617AC31" w14:textId="72E0C473" w:rsidR="007A62AE" w:rsidRPr="00726799" w:rsidRDefault="00B70116" w:rsidP="004A55C9">
            <w:pPr>
              <w:pStyle w:val="Body"/>
              <w:spacing w:before="0" w:after="0"/>
              <w:jc w:val="center"/>
              <w:rPr>
                <w:rFonts w:ascii="Myriad Pro Light" w:hAnsi="Myriad Pro Light"/>
                <w:b/>
                <w:lang w:val="es-MX"/>
              </w:rPr>
            </w:pPr>
            <w:r>
              <w:rPr>
                <w:rFonts w:ascii="Myriad Pro Light" w:hAnsi="Myriad Pro Light"/>
                <w:b/>
                <w:lang w:val="es-MX"/>
              </w:rPr>
              <w:t>Lecciones Aprendidas</w:t>
            </w:r>
          </w:p>
        </w:tc>
      </w:tr>
      <w:tr w:rsidR="007A62AE" w:rsidRPr="00726799" w14:paraId="2A065AB8" w14:textId="77777777" w:rsidTr="004A55C9">
        <w:tc>
          <w:tcPr>
            <w:tcW w:w="3116" w:type="dxa"/>
            <w:shd w:val="clear" w:color="auto" w:fill="auto"/>
          </w:tcPr>
          <w:p w14:paraId="25FD2DA4" w14:textId="77777777" w:rsidR="007A62AE" w:rsidRPr="00726799" w:rsidRDefault="007A62AE" w:rsidP="004A55C9">
            <w:pPr>
              <w:pStyle w:val="Body"/>
              <w:spacing w:before="0" w:after="0"/>
              <w:jc w:val="both"/>
              <w:rPr>
                <w:rFonts w:ascii="Myriad Pro Light" w:hAnsi="Myriad Pro Light"/>
                <w:b/>
                <w:lang w:val="es-ES_tradnl"/>
              </w:rPr>
            </w:pPr>
            <w:r w:rsidRPr="00726799">
              <w:rPr>
                <w:rFonts w:ascii="Myriad Pro Light" w:hAnsi="Myriad Pro Light"/>
                <w:b/>
                <w:lang w:val="es-MX"/>
              </w:rPr>
              <w:t>Documento</w:t>
            </w:r>
          </w:p>
        </w:tc>
        <w:tc>
          <w:tcPr>
            <w:tcW w:w="3117" w:type="dxa"/>
            <w:shd w:val="clear" w:color="auto" w:fill="auto"/>
          </w:tcPr>
          <w:p w14:paraId="7CCCBDB9" w14:textId="77777777" w:rsidR="007A62AE" w:rsidRPr="00726799" w:rsidRDefault="007A62AE" w:rsidP="004A55C9">
            <w:pPr>
              <w:pStyle w:val="Body"/>
              <w:spacing w:before="0" w:after="0"/>
              <w:jc w:val="both"/>
              <w:rPr>
                <w:rFonts w:ascii="Myriad Pro Light" w:hAnsi="Myriad Pro Light"/>
                <w:b/>
                <w:lang w:val="es-ES_tradnl"/>
              </w:rPr>
            </w:pPr>
            <w:r w:rsidRPr="00726799">
              <w:rPr>
                <w:rFonts w:ascii="Myriad Pro Light" w:hAnsi="Myriad Pro Light"/>
                <w:b/>
                <w:bCs/>
                <w:lang w:val="es-MX"/>
              </w:rPr>
              <w:t>Nombrado</w:t>
            </w:r>
          </w:p>
        </w:tc>
        <w:tc>
          <w:tcPr>
            <w:tcW w:w="3117" w:type="dxa"/>
            <w:shd w:val="clear" w:color="auto" w:fill="auto"/>
          </w:tcPr>
          <w:p w14:paraId="5597578B" w14:textId="77777777" w:rsidR="007A62AE" w:rsidRPr="00726799" w:rsidRDefault="007A62AE" w:rsidP="004A55C9">
            <w:pPr>
              <w:pStyle w:val="Body"/>
              <w:spacing w:before="0" w:after="0"/>
              <w:jc w:val="both"/>
              <w:rPr>
                <w:rFonts w:ascii="Myriad Pro Light" w:hAnsi="Myriad Pro Light"/>
                <w:b/>
                <w:bCs/>
                <w:lang w:val="es-MX"/>
              </w:rPr>
            </w:pPr>
            <w:r w:rsidRPr="00726799">
              <w:rPr>
                <w:rFonts w:ascii="Myriad Pro Light" w:hAnsi="Myriad Pro Light"/>
                <w:b/>
                <w:bCs/>
                <w:lang w:val="es-MX"/>
              </w:rPr>
              <w:t>Ubicación</w:t>
            </w:r>
          </w:p>
        </w:tc>
      </w:tr>
      <w:tr w:rsidR="00B70116" w:rsidRPr="00726799" w14:paraId="5E7AF584" w14:textId="77777777" w:rsidTr="004A55C9">
        <w:tc>
          <w:tcPr>
            <w:tcW w:w="3116" w:type="dxa"/>
            <w:shd w:val="clear" w:color="auto" w:fill="auto"/>
          </w:tcPr>
          <w:p w14:paraId="50D31BE9" w14:textId="4C21768E" w:rsidR="00B70116" w:rsidRPr="00726799" w:rsidRDefault="00B70116" w:rsidP="00B70116">
            <w:pPr>
              <w:pStyle w:val="CITI-NORMAL"/>
              <w:rPr>
                <w:b/>
                <w:lang w:val="es-MX"/>
              </w:rPr>
            </w:pPr>
            <w:r w:rsidRPr="00B70116">
              <w:rPr>
                <w:lang w:val="es-MX"/>
              </w:rPr>
              <w:t>FO-DE-PO-002-Formato Registro de Lecciones Aprendidas.xlsx</w:t>
            </w:r>
          </w:p>
        </w:tc>
        <w:tc>
          <w:tcPr>
            <w:tcW w:w="3117" w:type="dxa"/>
            <w:shd w:val="clear" w:color="auto" w:fill="auto"/>
          </w:tcPr>
          <w:p w14:paraId="4DE29608" w14:textId="1589D867" w:rsidR="00B70116" w:rsidRPr="00726799" w:rsidRDefault="0042487A" w:rsidP="0042487A">
            <w:pPr>
              <w:pStyle w:val="CITI-NORMAL"/>
              <w:rPr>
                <w:lang w:val="es-MX"/>
              </w:rPr>
            </w:pPr>
            <w:r>
              <w:rPr>
                <w:lang w:val="es-MX"/>
              </w:rPr>
              <w:t>CIT-</w:t>
            </w:r>
            <w:r w:rsidR="00831746">
              <w:rPr>
                <w:lang w:val="es-MX"/>
              </w:rPr>
              <w:t>RLA-aaaa.mm.dd</w:t>
            </w:r>
          </w:p>
        </w:tc>
        <w:tc>
          <w:tcPr>
            <w:tcW w:w="3117" w:type="dxa"/>
            <w:shd w:val="clear" w:color="auto" w:fill="auto"/>
          </w:tcPr>
          <w:p w14:paraId="08A28953" w14:textId="1E5984A5" w:rsidR="00B70116" w:rsidRPr="00726799" w:rsidRDefault="00CA5C48" w:rsidP="00B70116">
            <w:pPr>
              <w:pStyle w:val="Body"/>
              <w:spacing w:before="0" w:after="0"/>
              <w:jc w:val="both"/>
              <w:rPr>
                <w:rFonts w:ascii="Myriad Pro Light" w:hAnsi="Myriad Pro Light"/>
                <w:lang w:val="es-MX"/>
              </w:rPr>
            </w:pPr>
            <w:r>
              <w:rPr>
                <w:rFonts w:ascii="Myriad Pro Light" w:hAnsi="Myriad Pro Light"/>
                <w:lang w:val="es-MX"/>
              </w:rPr>
              <w:t>Lecciones Aprendidas/</w:t>
            </w:r>
            <w:proofErr w:type="spellStart"/>
            <w:r>
              <w:rPr>
                <w:rFonts w:ascii="Myriad Pro Light" w:hAnsi="Myriad Pro Light"/>
                <w:lang w:val="es-MX"/>
              </w:rPr>
              <w:t>Templates</w:t>
            </w:r>
            <w:proofErr w:type="spellEnd"/>
          </w:p>
        </w:tc>
      </w:tr>
    </w:tbl>
    <w:p w14:paraId="630567E8" w14:textId="77777777" w:rsidR="007A62AE" w:rsidRPr="00726799" w:rsidRDefault="007A62AE" w:rsidP="00B70116">
      <w:pPr>
        <w:pStyle w:val="NormalFirstline1cmBefore3ptAfter3pt"/>
        <w:ind w:firstLine="0"/>
        <w:rPr>
          <w:rFonts w:ascii="Myriad Pro Light" w:hAnsi="Myriad Pro Light"/>
          <w:lang w:val="es-AR"/>
        </w:rPr>
      </w:pPr>
    </w:p>
    <w:p w14:paraId="7A9436A6" w14:textId="77777777" w:rsidR="007A62AE" w:rsidRDefault="007A62AE" w:rsidP="006759F9">
      <w:pPr>
        <w:pStyle w:val="NormalFirstline1cmBefore3ptAfter3pt"/>
        <w:ind w:firstLine="0"/>
        <w:rPr>
          <w:rFonts w:ascii="Myriad Pro Light" w:hAnsi="Myriad Pro Light"/>
          <w:lang w:val="es-AR"/>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3116"/>
        <w:gridCol w:w="3117"/>
        <w:gridCol w:w="3117"/>
      </w:tblGrid>
      <w:tr w:rsidR="001A4D73" w:rsidRPr="00726799" w14:paraId="7E6FC1AD" w14:textId="77777777" w:rsidTr="001A4D73">
        <w:tc>
          <w:tcPr>
            <w:tcW w:w="9350" w:type="dxa"/>
            <w:gridSpan w:val="3"/>
            <w:shd w:val="clear" w:color="auto" w:fill="D9D9D9"/>
          </w:tcPr>
          <w:p w14:paraId="10A0A893" w14:textId="5D3489B7" w:rsidR="001A4D73" w:rsidRPr="0041574C" w:rsidRDefault="001A4D73" w:rsidP="001A4D73">
            <w:pPr>
              <w:pStyle w:val="Body"/>
              <w:spacing w:before="0" w:after="0"/>
              <w:jc w:val="center"/>
              <w:rPr>
                <w:rFonts w:ascii="Myriad Pro Light" w:hAnsi="Myriad Pro Light"/>
                <w:b/>
                <w:lang w:val="es-MX"/>
              </w:rPr>
            </w:pPr>
            <w:r>
              <w:rPr>
                <w:rFonts w:ascii="Myriad Pro Light" w:hAnsi="Myriad Pro Light"/>
                <w:b/>
                <w:lang w:val="es-MX"/>
              </w:rPr>
              <w:t xml:space="preserve">Auditorias de Procesos </w:t>
            </w:r>
          </w:p>
        </w:tc>
      </w:tr>
      <w:tr w:rsidR="001A4D73" w:rsidRPr="00726799" w14:paraId="281A4D45" w14:textId="77777777" w:rsidTr="001A4D73">
        <w:tc>
          <w:tcPr>
            <w:tcW w:w="3116" w:type="dxa"/>
            <w:shd w:val="clear" w:color="auto" w:fill="auto"/>
          </w:tcPr>
          <w:p w14:paraId="2066057B" w14:textId="77777777" w:rsidR="001A4D73" w:rsidRPr="0041574C" w:rsidRDefault="001A4D73" w:rsidP="001A4D73">
            <w:pPr>
              <w:pStyle w:val="Body"/>
              <w:spacing w:before="0" w:after="0"/>
              <w:jc w:val="both"/>
              <w:rPr>
                <w:rFonts w:ascii="Myriad Pro Light" w:hAnsi="Myriad Pro Light"/>
                <w:b/>
                <w:lang w:val="es-MX"/>
              </w:rPr>
            </w:pPr>
            <w:r w:rsidRPr="0041574C">
              <w:rPr>
                <w:rFonts w:ascii="Myriad Pro Light" w:hAnsi="Myriad Pro Light"/>
                <w:b/>
                <w:lang w:val="es-MX"/>
              </w:rPr>
              <w:t>Documento</w:t>
            </w:r>
          </w:p>
        </w:tc>
        <w:tc>
          <w:tcPr>
            <w:tcW w:w="3117" w:type="dxa"/>
            <w:shd w:val="clear" w:color="auto" w:fill="auto"/>
          </w:tcPr>
          <w:p w14:paraId="04ED0E70" w14:textId="77777777" w:rsidR="001A4D73" w:rsidRPr="0041574C" w:rsidRDefault="001A4D73" w:rsidP="001A4D73">
            <w:pPr>
              <w:pStyle w:val="Body"/>
              <w:spacing w:before="0" w:after="0"/>
              <w:jc w:val="both"/>
              <w:rPr>
                <w:rFonts w:ascii="Myriad Pro Light" w:hAnsi="Myriad Pro Light"/>
                <w:b/>
                <w:lang w:val="es-MX"/>
              </w:rPr>
            </w:pPr>
            <w:r w:rsidRPr="0041574C">
              <w:rPr>
                <w:rFonts w:ascii="Myriad Pro Light" w:hAnsi="Myriad Pro Light"/>
                <w:b/>
                <w:lang w:val="es-MX"/>
              </w:rPr>
              <w:t>Nombrado</w:t>
            </w:r>
          </w:p>
        </w:tc>
        <w:tc>
          <w:tcPr>
            <w:tcW w:w="3117" w:type="dxa"/>
            <w:shd w:val="clear" w:color="auto" w:fill="auto"/>
          </w:tcPr>
          <w:p w14:paraId="154F8E7F" w14:textId="77777777" w:rsidR="001A4D73" w:rsidRPr="0041574C" w:rsidRDefault="001A4D73" w:rsidP="001A4D73">
            <w:pPr>
              <w:pStyle w:val="Body"/>
              <w:spacing w:before="0" w:after="0"/>
              <w:jc w:val="both"/>
              <w:rPr>
                <w:rFonts w:ascii="Myriad Pro Light" w:hAnsi="Myriad Pro Light"/>
                <w:b/>
                <w:lang w:val="es-MX"/>
              </w:rPr>
            </w:pPr>
            <w:r w:rsidRPr="0041574C">
              <w:rPr>
                <w:rFonts w:ascii="Myriad Pro Light" w:hAnsi="Myriad Pro Light"/>
                <w:b/>
                <w:lang w:val="es-MX"/>
              </w:rPr>
              <w:t>Ubicación</w:t>
            </w:r>
          </w:p>
        </w:tc>
      </w:tr>
      <w:tr w:rsidR="001A4D73" w:rsidRPr="00726799" w14:paraId="2E564F79" w14:textId="77777777" w:rsidTr="001A4D73">
        <w:tc>
          <w:tcPr>
            <w:tcW w:w="3116" w:type="dxa"/>
            <w:shd w:val="clear" w:color="auto" w:fill="auto"/>
          </w:tcPr>
          <w:p w14:paraId="14130D36" w14:textId="675D0616" w:rsidR="001A4D73" w:rsidRPr="0041574C" w:rsidRDefault="0082052E" w:rsidP="001A4D73">
            <w:pPr>
              <w:pStyle w:val="Body"/>
              <w:spacing w:before="0" w:after="0"/>
              <w:jc w:val="both"/>
              <w:rPr>
                <w:rFonts w:ascii="Myriad Pro Light" w:hAnsi="Myriad Pro Light"/>
                <w:lang w:val="es-MX"/>
              </w:rPr>
            </w:pPr>
            <w:r w:rsidRPr="0082052E">
              <w:rPr>
                <w:rFonts w:ascii="Myriad Pro Light" w:hAnsi="Myriad Pro Light"/>
                <w:lang w:val="es-MX"/>
              </w:rPr>
              <w:t>FO-DE-PO-008-Plan y Seguimiento de Auditorias.xls</w:t>
            </w:r>
          </w:p>
        </w:tc>
        <w:tc>
          <w:tcPr>
            <w:tcW w:w="3117" w:type="dxa"/>
            <w:shd w:val="clear" w:color="auto" w:fill="auto"/>
          </w:tcPr>
          <w:p w14:paraId="39EE8C7C" w14:textId="0C88E55C" w:rsidR="001A4D73" w:rsidRPr="00CA5C48" w:rsidRDefault="00BF6FB9" w:rsidP="00D25166">
            <w:pPr>
              <w:pStyle w:val="Body"/>
              <w:spacing w:before="0" w:after="0"/>
              <w:jc w:val="both"/>
              <w:rPr>
                <w:rFonts w:ascii="Myriad Pro Light" w:hAnsi="Myriad Pro Light"/>
                <w:lang w:val="es-MX"/>
              </w:rPr>
            </w:pPr>
            <w:r>
              <w:rPr>
                <w:rFonts w:ascii="Myriad Pro Light" w:hAnsi="Myriad Pro Light"/>
                <w:lang w:val="es-MX"/>
              </w:rPr>
              <w:t>PSA</w:t>
            </w:r>
            <w:r w:rsidR="00D25166">
              <w:rPr>
                <w:rFonts w:ascii="Myriad Pro Light" w:hAnsi="Myriad Pro Light"/>
                <w:lang w:val="es-MX"/>
              </w:rPr>
              <w:t>-Nombre y Clave de proyecto</w:t>
            </w:r>
            <w:r>
              <w:rPr>
                <w:rFonts w:ascii="Myriad Pro Light" w:hAnsi="Myriad Pro Light"/>
                <w:lang w:val="es-MX"/>
              </w:rPr>
              <w:t>-aaaa.mm.dd.xls</w:t>
            </w:r>
          </w:p>
        </w:tc>
        <w:tc>
          <w:tcPr>
            <w:tcW w:w="3117" w:type="dxa"/>
            <w:shd w:val="clear" w:color="auto" w:fill="auto"/>
          </w:tcPr>
          <w:p w14:paraId="0F904FE9" w14:textId="3C2D0295" w:rsidR="001A4D73" w:rsidRPr="00CA5C48" w:rsidRDefault="00BF6FB9" w:rsidP="001A4D73">
            <w:pPr>
              <w:pStyle w:val="Body"/>
              <w:spacing w:before="0" w:after="0"/>
              <w:jc w:val="both"/>
              <w:rPr>
                <w:rFonts w:ascii="Myriad Pro Light" w:hAnsi="Myriad Pro Light"/>
                <w:lang w:val="es-MX"/>
              </w:rPr>
            </w:pPr>
            <w:r>
              <w:rPr>
                <w:rFonts w:ascii="Myriad Pro Light" w:hAnsi="Myriad Pro Light"/>
                <w:lang w:val="es-MX"/>
              </w:rPr>
              <w:t>Procesos Organizacional</w:t>
            </w:r>
            <w:bookmarkStart w:id="105" w:name="_GoBack"/>
            <w:bookmarkEnd w:id="105"/>
            <w:r>
              <w:rPr>
                <w:rFonts w:ascii="Myriad Pro Light" w:hAnsi="Myriad Pro Light"/>
                <w:lang w:val="es-MX"/>
              </w:rPr>
              <w:t xml:space="preserve">es / </w:t>
            </w:r>
            <w:r w:rsidRPr="0082052E">
              <w:rPr>
                <w:rFonts w:ascii="Myriad Pro Light" w:hAnsi="Myriad Pro Light"/>
                <w:lang w:val="es-MX"/>
              </w:rPr>
              <w:t>Auditorias de procesos\</w:t>
            </w:r>
            <w:proofErr w:type="spellStart"/>
            <w:r w:rsidRPr="0082052E">
              <w:rPr>
                <w:rFonts w:ascii="Myriad Pro Light" w:hAnsi="Myriad Pro Light"/>
                <w:lang w:val="es-MX"/>
              </w:rPr>
              <w:t>Templates</w:t>
            </w:r>
            <w:proofErr w:type="spellEnd"/>
          </w:p>
        </w:tc>
      </w:tr>
      <w:tr w:rsidR="001A4D73" w:rsidRPr="0082052E" w14:paraId="38FD7FE4" w14:textId="77777777" w:rsidTr="001A4D73">
        <w:tc>
          <w:tcPr>
            <w:tcW w:w="3116" w:type="dxa"/>
            <w:shd w:val="clear" w:color="auto" w:fill="auto"/>
          </w:tcPr>
          <w:p w14:paraId="4033A6C7" w14:textId="4DD95DDD" w:rsidR="001A4D73" w:rsidRPr="00726799" w:rsidRDefault="001A4D73" w:rsidP="001A4D73">
            <w:pPr>
              <w:pStyle w:val="Body"/>
              <w:spacing w:before="0" w:after="0"/>
              <w:jc w:val="both"/>
              <w:rPr>
                <w:rFonts w:ascii="Myriad Pro Light" w:hAnsi="Myriad Pro Light"/>
                <w:lang w:val="es-MX"/>
              </w:rPr>
            </w:pPr>
            <w:r w:rsidRPr="001A4D73">
              <w:rPr>
                <w:rFonts w:ascii="Myriad Pro Light" w:hAnsi="Myriad Pro Light"/>
                <w:lang w:val="es-MX"/>
              </w:rPr>
              <w:t>FO-DE-PO-009-Checklist</w:t>
            </w:r>
            <w:r>
              <w:rPr>
                <w:rFonts w:ascii="Myriad Pro Light" w:hAnsi="Myriad Pro Light"/>
                <w:lang w:val="es-MX"/>
              </w:rPr>
              <w:t xml:space="preserve"> de Preventa</w:t>
            </w:r>
            <w:r w:rsidRPr="001A4D73">
              <w:rPr>
                <w:rFonts w:ascii="Myriad Pro Light" w:hAnsi="Myriad Pro Light"/>
                <w:lang w:val="es-MX"/>
              </w:rPr>
              <w:t>.doc</w:t>
            </w:r>
          </w:p>
        </w:tc>
        <w:tc>
          <w:tcPr>
            <w:tcW w:w="3117" w:type="dxa"/>
            <w:shd w:val="clear" w:color="auto" w:fill="auto"/>
          </w:tcPr>
          <w:p w14:paraId="1892079F" w14:textId="77FE0EC5" w:rsidR="001A4D73" w:rsidRPr="0082052E" w:rsidRDefault="0082052E" w:rsidP="001A4D73">
            <w:pPr>
              <w:pStyle w:val="Body"/>
              <w:spacing w:before="0" w:after="0"/>
              <w:jc w:val="both"/>
              <w:rPr>
                <w:rFonts w:ascii="Myriad Pro Light" w:hAnsi="Myriad Pro Light"/>
              </w:rPr>
            </w:pPr>
            <w:r w:rsidRPr="0082052E">
              <w:rPr>
                <w:rFonts w:ascii="Myriad Pro Light" w:hAnsi="Myriad Pro Light"/>
              </w:rPr>
              <w:t>CIT-Cklist-Preventa-aaaa.mm.dd.doc</w:t>
            </w:r>
          </w:p>
        </w:tc>
        <w:tc>
          <w:tcPr>
            <w:tcW w:w="3117" w:type="dxa"/>
            <w:shd w:val="clear" w:color="auto" w:fill="auto"/>
          </w:tcPr>
          <w:p w14:paraId="353B24BF" w14:textId="6EEE9362" w:rsidR="001A4D73" w:rsidRPr="0082052E" w:rsidRDefault="0082052E" w:rsidP="001A4D73">
            <w:pPr>
              <w:pStyle w:val="Body"/>
              <w:spacing w:before="0" w:after="0"/>
              <w:jc w:val="both"/>
              <w:rPr>
                <w:rFonts w:ascii="Myriad Pro Light" w:hAnsi="Myriad Pro Light"/>
                <w:lang w:val="es-MX"/>
              </w:rPr>
            </w:pPr>
            <w:r>
              <w:rPr>
                <w:rFonts w:ascii="Myriad Pro Light" w:hAnsi="Myriad Pro Light"/>
                <w:lang w:val="es-MX"/>
              </w:rPr>
              <w:t xml:space="preserve">Procesos Organizacionales / </w:t>
            </w:r>
            <w:r w:rsidRPr="0082052E">
              <w:rPr>
                <w:rFonts w:ascii="Myriad Pro Light" w:hAnsi="Myriad Pro Light"/>
                <w:lang w:val="es-MX"/>
              </w:rPr>
              <w:t>Auditorias de procesos\</w:t>
            </w:r>
            <w:proofErr w:type="spellStart"/>
            <w:r w:rsidRPr="0082052E">
              <w:rPr>
                <w:rFonts w:ascii="Myriad Pro Light" w:hAnsi="Myriad Pro Light"/>
                <w:lang w:val="es-MX"/>
              </w:rPr>
              <w:t>Templates</w:t>
            </w:r>
            <w:proofErr w:type="spellEnd"/>
          </w:p>
        </w:tc>
      </w:tr>
      <w:tr w:rsidR="00A57B6F" w:rsidRPr="0082052E" w14:paraId="68C63E93" w14:textId="77777777" w:rsidTr="001A4D73">
        <w:tc>
          <w:tcPr>
            <w:tcW w:w="3116" w:type="dxa"/>
            <w:shd w:val="clear" w:color="auto" w:fill="auto"/>
          </w:tcPr>
          <w:p w14:paraId="1F7CF9A1" w14:textId="5B2A95B6" w:rsidR="00A57B6F" w:rsidRPr="001A4D73" w:rsidRDefault="009345C6" w:rsidP="009345C6">
            <w:pPr>
              <w:pStyle w:val="Body"/>
              <w:spacing w:before="0" w:after="0"/>
              <w:jc w:val="both"/>
              <w:rPr>
                <w:rFonts w:ascii="Myriad Pro Light" w:hAnsi="Myriad Pro Light"/>
                <w:lang w:val="es-MX"/>
              </w:rPr>
            </w:pPr>
            <w:r>
              <w:rPr>
                <w:rFonts w:ascii="Myriad Pro Light" w:hAnsi="Myriad Pro Light"/>
                <w:lang w:val="es-MX"/>
              </w:rPr>
              <w:t>FO-DE-PO-010</w:t>
            </w:r>
            <w:r w:rsidR="00A57B6F" w:rsidRPr="001A4D73">
              <w:rPr>
                <w:rFonts w:ascii="Myriad Pro Light" w:hAnsi="Myriad Pro Light"/>
                <w:lang w:val="es-MX"/>
              </w:rPr>
              <w:t>-Checklist</w:t>
            </w:r>
            <w:r w:rsidR="00A57B6F">
              <w:rPr>
                <w:rFonts w:ascii="Myriad Pro Light" w:hAnsi="Myriad Pro Light"/>
                <w:lang w:val="es-MX"/>
              </w:rPr>
              <w:t xml:space="preserve"> de Recepción e Inicio de Proyecto</w:t>
            </w:r>
            <w:r w:rsidR="00A57B6F" w:rsidRPr="001A4D73">
              <w:rPr>
                <w:rFonts w:ascii="Myriad Pro Light" w:hAnsi="Myriad Pro Light"/>
                <w:lang w:val="es-MX"/>
              </w:rPr>
              <w:t>.doc</w:t>
            </w:r>
          </w:p>
        </w:tc>
        <w:tc>
          <w:tcPr>
            <w:tcW w:w="3117" w:type="dxa"/>
            <w:shd w:val="clear" w:color="auto" w:fill="auto"/>
          </w:tcPr>
          <w:p w14:paraId="18815208" w14:textId="1012E709" w:rsidR="00A57B6F" w:rsidRPr="0082052E" w:rsidRDefault="00A57B6F" w:rsidP="00A57B6F">
            <w:pPr>
              <w:pStyle w:val="Body"/>
              <w:spacing w:before="0" w:after="0"/>
              <w:jc w:val="both"/>
              <w:rPr>
                <w:rFonts w:ascii="Myriad Pro Light" w:hAnsi="Myriad Pro Light"/>
              </w:rPr>
            </w:pPr>
            <w:r w:rsidRPr="0082052E">
              <w:rPr>
                <w:rFonts w:ascii="Myriad Pro Light" w:hAnsi="Myriad Pro Light"/>
              </w:rPr>
              <w:t>CIT-Cklist-</w:t>
            </w:r>
            <w:r w:rsidR="00F71A0D">
              <w:rPr>
                <w:rFonts w:ascii="Myriad Pro Light" w:hAnsi="Myriad Pro Light"/>
              </w:rPr>
              <w:t>RI</w:t>
            </w:r>
            <w:r>
              <w:rPr>
                <w:rFonts w:ascii="Myriad Pro Light" w:hAnsi="Myriad Pro Light"/>
              </w:rPr>
              <w:t>P</w:t>
            </w:r>
            <w:r w:rsidRPr="0082052E">
              <w:rPr>
                <w:rFonts w:ascii="Myriad Pro Light" w:hAnsi="Myriad Pro Light"/>
              </w:rPr>
              <w:t>-aaaa.mm.dd.doc</w:t>
            </w:r>
          </w:p>
        </w:tc>
        <w:tc>
          <w:tcPr>
            <w:tcW w:w="3117" w:type="dxa"/>
            <w:shd w:val="clear" w:color="auto" w:fill="auto"/>
          </w:tcPr>
          <w:p w14:paraId="3434CDC1" w14:textId="365242CF" w:rsidR="00A57B6F" w:rsidRDefault="00A57B6F" w:rsidP="00A57B6F">
            <w:pPr>
              <w:pStyle w:val="Body"/>
              <w:spacing w:before="0" w:after="0"/>
              <w:jc w:val="both"/>
              <w:rPr>
                <w:rFonts w:ascii="Myriad Pro Light" w:hAnsi="Myriad Pro Light"/>
                <w:lang w:val="es-MX"/>
              </w:rPr>
            </w:pPr>
            <w:r>
              <w:rPr>
                <w:rFonts w:ascii="Myriad Pro Light" w:hAnsi="Myriad Pro Light"/>
                <w:lang w:val="es-MX"/>
              </w:rPr>
              <w:t xml:space="preserve">Procesos Organizacionales / </w:t>
            </w:r>
            <w:r w:rsidRPr="0082052E">
              <w:rPr>
                <w:rFonts w:ascii="Myriad Pro Light" w:hAnsi="Myriad Pro Light"/>
                <w:lang w:val="es-MX"/>
              </w:rPr>
              <w:t>Auditorias de procesos\</w:t>
            </w:r>
            <w:proofErr w:type="spellStart"/>
            <w:r w:rsidRPr="0082052E">
              <w:rPr>
                <w:rFonts w:ascii="Myriad Pro Light" w:hAnsi="Myriad Pro Light"/>
                <w:lang w:val="es-MX"/>
              </w:rPr>
              <w:t>Templates</w:t>
            </w:r>
            <w:proofErr w:type="spellEnd"/>
          </w:p>
        </w:tc>
      </w:tr>
      <w:tr w:rsidR="00164856" w:rsidRPr="0082052E" w14:paraId="5E929A6C" w14:textId="77777777" w:rsidTr="001A4D73">
        <w:tc>
          <w:tcPr>
            <w:tcW w:w="3116" w:type="dxa"/>
            <w:shd w:val="clear" w:color="auto" w:fill="auto"/>
          </w:tcPr>
          <w:p w14:paraId="65011354" w14:textId="51A3C783" w:rsidR="00164856" w:rsidRDefault="00164856" w:rsidP="00164856">
            <w:pPr>
              <w:pStyle w:val="Body"/>
              <w:spacing w:before="0" w:after="0"/>
              <w:jc w:val="both"/>
              <w:rPr>
                <w:rFonts w:ascii="Myriad Pro Light" w:hAnsi="Myriad Pro Light"/>
                <w:lang w:val="es-MX"/>
              </w:rPr>
            </w:pPr>
            <w:r w:rsidRPr="00164856">
              <w:rPr>
                <w:rFonts w:ascii="Myriad Pro Light" w:hAnsi="Myriad Pro Light"/>
                <w:lang w:val="es-MX"/>
              </w:rPr>
              <w:lastRenderedPageBreak/>
              <w:t xml:space="preserve">FO-DE-PO-011-Checklist </w:t>
            </w:r>
            <w:proofErr w:type="spellStart"/>
            <w:r w:rsidRPr="00164856">
              <w:rPr>
                <w:rFonts w:ascii="Myriad Pro Light" w:hAnsi="Myriad Pro Light"/>
                <w:lang w:val="es-MX"/>
              </w:rPr>
              <w:t>Especificacion</w:t>
            </w:r>
            <w:proofErr w:type="spellEnd"/>
            <w:r w:rsidRPr="00164856">
              <w:rPr>
                <w:rFonts w:ascii="Myriad Pro Light" w:hAnsi="Myriad Pro Light"/>
                <w:lang w:val="es-MX"/>
              </w:rPr>
              <w:t xml:space="preserve"> de Requerimientos.doc.docx</w:t>
            </w:r>
          </w:p>
        </w:tc>
        <w:tc>
          <w:tcPr>
            <w:tcW w:w="3117" w:type="dxa"/>
            <w:shd w:val="clear" w:color="auto" w:fill="auto"/>
          </w:tcPr>
          <w:p w14:paraId="754F64FD" w14:textId="5A9E7790" w:rsidR="00164856" w:rsidRPr="00164856" w:rsidRDefault="00164856" w:rsidP="00164856">
            <w:pPr>
              <w:pStyle w:val="Body"/>
              <w:spacing w:before="0" w:after="0"/>
              <w:jc w:val="both"/>
              <w:rPr>
                <w:rFonts w:ascii="Myriad Pro Light" w:hAnsi="Myriad Pro Light"/>
              </w:rPr>
            </w:pPr>
            <w:r w:rsidRPr="0082052E">
              <w:rPr>
                <w:rFonts w:ascii="Myriad Pro Light" w:hAnsi="Myriad Pro Light"/>
              </w:rPr>
              <w:t>CIT-Cklist-</w:t>
            </w:r>
            <w:r>
              <w:rPr>
                <w:rFonts w:ascii="Myriad Pro Light" w:hAnsi="Myriad Pro Light"/>
              </w:rPr>
              <w:t>ERS</w:t>
            </w:r>
            <w:r w:rsidRPr="0082052E">
              <w:rPr>
                <w:rFonts w:ascii="Myriad Pro Light" w:hAnsi="Myriad Pro Light"/>
              </w:rPr>
              <w:t>-aaaa.mm.dd.doc</w:t>
            </w:r>
          </w:p>
        </w:tc>
        <w:tc>
          <w:tcPr>
            <w:tcW w:w="3117" w:type="dxa"/>
            <w:shd w:val="clear" w:color="auto" w:fill="auto"/>
          </w:tcPr>
          <w:p w14:paraId="01E23832" w14:textId="3332014D" w:rsidR="00164856" w:rsidRDefault="00164856" w:rsidP="00164856">
            <w:pPr>
              <w:pStyle w:val="Body"/>
              <w:spacing w:before="0" w:after="0"/>
              <w:jc w:val="both"/>
              <w:rPr>
                <w:rFonts w:ascii="Myriad Pro Light" w:hAnsi="Myriad Pro Light"/>
                <w:lang w:val="es-MX"/>
              </w:rPr>
            </w:pPr>
            <w:r>
              <w:rPr>
                <w:rFonts w:ascii="Myriad Pro Light" w:hAnsi="Myriad Pro Light"/>
                <w:lang w:val="es-MX"/>
              </w:rPr>
              <w:t xml:space="preserve">Procesos Organizacionales / </w:t>
            </w:r>
            <w:r w:rsidRPr="0082052E">
              <w:rPr>
                <w:rFonts w:ascii="Myriad Pro Light" w:hAnsi="Myriad Pro Light"/>
                <w:lang w:val="es-MX"/>
              </w:rPr>
              <w:t>Auditorias de procesos\</w:t>
            </w:r>
            <w:proofErr w:type="spellStart"/>
            <w:r w:rsidRPr="0082052E">
              <w:rPr>
                <w:rFonts w:ascii="Myriad Pro Light" w:hAnsi="Myriad Pro Light"/>
                <w:lang w:val="es-MX"/>
              </w:rPr>
              <w:t>Templates</w:t>
            </w:r>
            <w:proofErr w:type="spellEnd"/>
          </w:p>
        </w:tc>
      </w:tr>
      <w:tr w:rsidR="00164856" w:rsidRPr="0082052E" w14:paraId="6AC89EE9" w14:textId="77777777" w:rsidTr="00164856">
        <w:trPr>
          <w:trHeight w:val="894"/>
        </w:trPr>
        <w:tc>
          <w:tcPr>
            <w:tcW w:w="3116" w:type="dxa"/>
            <w:shd w:val="clear" w:color="auto" w:fill="auto"/>
          </w:tcPr>
          <w:p w14:paraId="3D0518AD" w14:textId="7E76A071" w:rsidR="00164856" w:rsidRDefault="00164856" w:rsidP="00164856">
            <w:pPr>
              <w:pStyle w:val="Body"/>
              <w:spacing w:before="0" w:after="0"/>
              <w:jc w:val="both"/>
              <w:rPr>
                <w:rFonts w:ascii="Myriad Pro Light" w:hAnsi="Myriad Pro Light"/>
                <w:lang w:val="es-MX"/>
              </w:rPr>
            </w:pPr>
            <w:r w:rsidRPr="00164856">
              <w:rPr>
                <w:rFonts w:ascii="Myriad Pro Light" w:hAnsi="Myriad Pro Light"/>
                <w:lang w:val="es-MX"/>
              </w:rPr>
              <w:t xml:space="preserve">FO-DE-PO-012-Checklist </w:t>
            </w:r>
            <w:proofErr w:type="spellStart"/>
            <w:r w:rsidRPr="00164856">
              <w:rPr>
                <w:rFonts w:ascii="Myriad Pro Light" w:hAnsi="Myriad Pro Light"/>
                <w:lang w:val="es-MX"/>
              </w:rPr>
              <w:t>Construccion</w:t>
            </w:r>
            <w:proofErr w:type="spellEnd"/>
            <w:r w:rsidRPr="00164856">
              <w:rPr>
                <w:rFonts w:ascii="Myriad Pro Light" w:hAnsi="Myriad Pro Light"/>
                <w:lang w:val="es-MX"/>
              </w:rPr>
              <w:t xml:space="preserve"> de la Soluciondon.docx</w:t>
            </w:r>
          </w:p>
        </w:tc>
        <w:tc>
          <w:tcPr>
            <w:tcW w:w="3117" w:type="dxa"/>
            <w:shd w:val="clear" w:color="auto" w:fill="auto"/>
          </w:tcPr>
          <w:p w14:paraId="07908B21" w14:textId="07312F09" w:rsidR="00164856" w:rsidRPr="00164856" w:rsidRDefault="00164856" w:rsidP="00164856">
            <w:pPr>
              <w:pStyle w:val="Body"/>
              <w:spacing w:before="0" w:after="0"/>
              <w:jc w:val="both"/>
              <w:rPr>
                <w:rFonts w:ascii="Myriad Pro Light" w:hAnsi="Myriad Pro Light"/>
              </w:rPr>
            </w:pPr>
            <w:r w:rsidRPr="0082052E">
              <w:rPr>
                <w:rFonts w:ascii="Myriad Pro Light" w:hAnsi="Myriad Pro Light"/>
              </w:rPr>
              <w:t>CIT-Cklist-</w:t>
            </w:r>
            <w:r>
              <w:rPr>
                <w:rFonts w:ascii="Myriad Pro Light" w:hAnsi="Myriad Pro Light"/>
              </w:rPr>
              <w:t>CS</w:t>
            </w:r>
            <w:r w:rsidRPr="0082052E">
              <w:rPr>
                <w:rFonts w:ascii="Myriad Pro Light" w:hAnsi="Myriad Pro Light"/>
              </w:rPr>
              <w:t>-aaaa.mm.dd.doc</w:t>
            </w:r>
          </w:p>
        </w:tc>
        <w:tc>
          <w:tcPr>
            <w:tcW w:w="3117" w:type="dxa"/>
            <w:shd w:val="clear" w:color="auto" w:fill="auto"/>
          </w:tcPr>
          <w:p w14:paraId="4F362224" w14:textId="0EEAF12B" w:rsidR="00164856" w:rsidRDefault="00164856" w:rsidP="00164856">
            <w:pPr>
              <w:pStyle w:val="Body"/>
              <w:spacing w:before="0" w:after="0"/>
              <w:jc w:val="both"/>
              <w:rPr>
                <w:rFonts w:ascii="Myriad Pro Light" w:hAnsi="Myriad Pro Light"/>
                <w:lang w:val="es-MX"/>
              </w:rPr>
            </w:pPr>
            <w:r>
              <w:rPr>
                <w:rFonts w:ascii="Myriad Pro Light" w:hAnsi="Myriad Pro Light"/>
                <w:lang w:val="es-MX"/>
              </w:rPr>
              <w:t xml:space="preserve">Procesos Organizacionales / </w:t>
            </w:r>
            <w:r w:rsidRPr="0082052E">
              <w:rPr>
                <w:rFonts w:ascii="Myriad Pro Light" w:hAnsi="Myriad Pro Light"/>
                <w:lang w:val="es-MX"/>
              </w:rPr>
              <w:t>Auditorias de procesos\</w:t>
            </w:r>
            <w:proofErr w:type="spellStart"/>
            <w:r w:rsidRPr="0082052E">
              <w:rPr>
                <w:rFonts w:ascii="Myriad Pro Light" w:hAnsi="Myriad Pro Light"/>
                <w:lang w:val="es-MX"/>
              </w:rPr>
              <w:t>Templates</w:t>
            </w:r>
            <w:proofErr w:type="spellEnd"/>
          </w:p>
        </w:tc>
      </w:tr>
      <w:tr w:rsidR="00164856" w:rsidRPr="00164856" w14:paraId="21C7CD59" w14:textId="77777777" w:rsidTr="001A4D73">
        <w:tc>
          <w:tcPr>
            <w:tcW w:w="3116" w:type="dxa"/>
            <w:shd w:val="clear" w:color="auto" w:fill="auto"/>
          </w:tcPr>
          <w:p w14:paraId="0D4FD4DC" w14:textId="0D90583B" w:rsidR="00164856" w:rsidRPr="00164856" w:rsidRDefault="00164856" w:rsidP="00164856">
            <w:pPr>
              <w:pStyle w:val="Body"/>
              <w:spacing w:before="0" w:after="0"/>
              <w:jc w:val="both"/>
              <w:rPr>
                <w:rFonts w:ascii="Myriad Pro Light" w:hAnsi="Myriad Pro Light"/>
              </w:rPr>
            </w:pPr>
            <w:r w:rsidRPr="00164856">
              <w:rPr>
                <w:rFonts w:ascii="Myriad Pro Light" w:hAnsi="Myriad Pro Light"/>
              </w:rPr>
              <w:t>FO-DE-PO-013-Checklist Testing</w:t>
            </w:r>
          </w:p>
        </w:tc>
        <w:tc>
          <w:tcPr>
            <w:tcW w:w="3117" w:type="dxa"/>
            <w:shd w:val="clear" w:color="auto" w:fill="auto"/>
          </w:tcPr>
          <w:p w14:paraId="4AA5A37C" w14:textId="09BAD070" w:rsidR="00164856" w:rsidRPr="00164856" w:rsidRDefault="00164856" w:rsidP="00164856">
            <w:pPr>
              <w:pStyle w:val="Body"/>
              <w:spacing w:before="0" w:after="0"/>
              <w:jc w:val="both"/>
              <w:rPr>
                <w:rFonts w:ascii="Myriad Pro Light" w:hAnsi="Myriad Pro Light"/>
              </w:rPr>
            </w:pPr>
            <w:r w:rsidRPr="0082052E">
              <w:rPr>
                <w:rFonts w:ascii="Myriad Pro Light" w:hAnsi="Myriad Pro Light"/>
              </w:rPr>
              <w:t>CIT-Cklist-</w:t>
            </w:r>
            <w:r>
              <w:rPr>
                <w:rFonts w:ascii="Myriad Pro Light" w:hAnsi="Myriad Pro Light"/>
              </w:rPr>
              <w:t>Testing</w:t>
            </w:r>
            <w:r w:rsidRPr="0082052E">
              <w:rPr>
                <w:rFonts w:ascii="Myriad Pro Light" w:hAnsi="Myriad Pro Light"/>
              </w:rPr>
              <w:t>-aaaa.mm.dd.doc</w:t>
            </w:r>
          </w:p>
        </w:tc>
        <w:tc>
          <w:tcPr>
            <w:tcW w:w="3117" w:type="dxa"/>
            <w:shd w:val="clear" w:color="auto" w:fill="auto"/>
          </w:tcPr>
          <w:p w14:paraId="4F7DA24A" w14:textId="59D29A71" w:rsidR="00164856" w:rsidRPr="00164856" w:rsidRDefault="00164856" w:rsidP="00164856">
            <w:pPr>
              <w:pStyle w:val="Body"/>
              <w:spacing w:before="0" w:after="0"/>
              <w:jc w:val="both"/>
              <w:rPr>
                <w:rFonts w:ascii="Myriad Pro Light" w:hAnsi="Myriad Pro Light"/>
                <w:lang w:val="es-MX"/>
              </w:rPr>
            </w:pPr>
            <w:r>
              <w:rPr>
                <w:rFonts w:ascii="Myriad Pro Light" w:hAnsi="Myriad Pro Light"/>
                <w:lang w:val="es-MX"/>
              </w:rPr>
              <w:t xml:space="preserve">Procesos Organizacionales / </w:t>
            </w:r>
            <w:r w:rsidRPr="0082052E">
              <w:rPr>
                <w:rFonts w:ascii="Myriad Pro Light" w:hAnsi="Myriad Pro Light"/>
                <w:lang w:val="es-MX"/>
              </w:rPr>
              <w:t>Auditorias de procesos\</w:t>
            </w:r>
            <w:proofErr w:type="spellStart"/>
            <w:r w:rsidRPr="0082052E">
              <w:rPr>
                <w:rFonts w:ascii="Myriad Pro Light" w:hAnsi="Myriad Pro Light"/>
                <w:lang w:val="es-MX"/>
              </w:rPr>
              <w:t>Templates</w:t>
            </w:r>
            <w:proofErr w:type="spellEnd"/>
          </w:p>
        </w:tc>
      </w:tr>
      <w:tr w:rsidR="00164856" w:rsidRPr="00164856" w14:paraId="078789E5" w14:textId="77777777" w:rsidTr="001A4D73">
        <w:tc>
          <w:tcPr>
            <w:tcW w:w="3116" w:type="dxa"/>
            <w:shd w:val="clear" w:color="auto" w:fill="auto"/>
          </w:tcPr>
          <w:p w14:paraId="0A9EB0A7" w14:textId="2B75A6A8" w:rsidR="00164856" w:rsidRPr="00164856" w:rsidRDefault="00164856" w:rsidP="00164856">
            <w:pPr>
              <w:pStyle w:val="Body"/>
              <w:spacing w:before="0" w:after="0"/>
              <w:jc w:val="both"/>
              <w:rPr>
                <w:rFonts w:ascii="Myriad Pro Light" w:hAnsi="Myriad Pro Light"/>
                <w:lang w:val="es-MX"/>
              </w:rPr>
            </w:pPr>
            <w:r w:rsidRPr="00164856">
              <w:rPr>
                <w:rFonts w:ascii="Myriad Pro Light" w:hAnsi="Myriad Pro Light"/>
                <w:lang w:val="es-MX"/>
              </w:rPr>
              <w:t>FO-DE-PO-014-Checklist Control y Seguimiento</w:t>
            </w:r>
          </w:p>
        </w:tc>
        <w:tc>
          <w:tcPr>
            <w:tcW w:w="3117" w:type="dxa"/>
            <w:shd w:val="clear" w:color="auto" w:fill="auto"/>
          </w:tcPr>
          <w:p w14:paraId="04EBA401" w14:textId="2F94911D" w:rsidR="00164856" w:rsidRPr="00164856" w:rsidRDefault="00164856" w:rsidP="00164856">
            <w:pPr>
              <w:pStyle w:val="Body"/>
              <w:spacing w:before="0" w:after="0"/>
              <w:jc w:val="both"/>
              <w:rPr>
                <w:rFonts w:ascii="Myriad Pro Light" w:hAnsi="Myriad Pro Light"/>
              </w:rPr>
            </w:pPr>
            <w:r w:rsidRPr="0082052E">
              <w:rPr>
                <w:rFonts w:ascii="Myriad Pro Light" w:hAnsi="Myriad Pro Light"/>
              </w:rPr>
              <w:t>CIT-Cklist-</w:t>
            </w:r>
            <w:r>
              <w:rPr>
                <w:rFonts w:ascii="Myriad Pro Light" w:hAnsi="Myriad Pro Light"/>
              </w:rPr>
              <w:t>CYS</w:t>
            </w:r>
            <w:r w:rsidRPr="0082052E">
              <w:rPr>
                <w:rFonts w:ascii="Myriad Pro Light" w:hAnsi="Myriad Pro Light"/>
              </w:rPr>
              <w:t>-aaaa.mm.dd.doc</w:t>
            </w:r>
          </w:p>
        </w:tc>
        <w:tc>
          <w:tcPr>
            <w:tcW w:w="3117" w:type="dxa"/>
            <w:shd w:val="clear" w:color="auto" w:fill="auto"/>
          </w:tcPr>
          <w:p w14:paraId="5EFF69B7" w14:textId="314E5FFA" w:rsidR="00164856" w:rsidRPr="00164856" w:rsidRDefault="00164856" w:rsidP="00164856">
            <w:pPr>
              <w:pStyle w:val="Body"/>
              <w:spacing w:before="0" w:after="0"/>
              <w:jc w:val="both"/>
              <w:rPr>
                <w:rFonts w:ascii="Myriad Pro Light" w:hAnsi="Myriad Pro Light"/>
                <w:lang w:val="es-MX"/>
              </w:rPr>
            </w:pPr>
            <w:r>
              <w:rPr>
                <w:rFonts w:ascii="Myriad Pro Light" w:hAnsi="Myriad Pro Light"/>
                <w:lang w:val="es-MX"/>
              </w:rPr>
              <w:t xml:space="preserve">Procesos Organizacionales / </w:t>
            </w:r>
            <w:r w:rsidRPr="0082052E">
              <w:rPr>
                <w:rFonts w:ascii="Myriad Pro Light" w:hAnsi="Myriad Pro Light"/>
                <w:lang w:val="es-MX"/>
              </w:rPr>
              <w:t>Auditorias de procesos\</w:t>
            </w:r>
            <w:proofErr w:type="spellStart"/>
            <w:r w:rsidRPr="0082052E">
              <w:rPr>
                <w:rFonts w:ascii="Myriad Pro Light" w:hAnsi="Myriad Pro Light"/>
                <w:lang w:val="es-MX"/>
              </w:rPr>
              <w:t>Templates</w:t>
            </w:r>
            <w:proofErr w:type="spellEnd"/>
          </w:p>
        </w:tc>
      </w:tr>
      <w:tr w:rsidR="00164856" w:rsidRPr="00164856" w14:paraId="2677CAB4" w14:textId="77777777" w:rsidTr="001A4D73">
        <w:tc>
          <w:tcPr>
            <w:tcW w:w="3116" w:type="dxa"/>
            <w:shd w:val="clear" w:color="auto" w:fill="auto"/>
          </w:tcPr>
          <w:p w14:paraId="52167F06" w14:textId="377FDE9D" w:rsidR="00164856" w:rsidRPr="00164856" w:rsidRDefault="00164856" w:rsidP="00164856">
            <w:pPr>
              <w:pStyle w:val="Body"/>
              <w:spacing w:before="0" w:after="0"/>
              <w:jc w:val="both"/>
              <w:rPr>
                <w:rFonts w:ascii="Myriad Pro Light" w:hAnsi="Myriad Pro Light"/>
                <w:lang w:val="es-MX"/>
              </w:rPr>
            </w:pPr>
            <w:r w:rsidRPr="00164856">
              <w:rPr>
                <w:rFonts w:ascii="Myriad Pro Light" w:hAnsi="Myriad Pro Light"/>
                <w:lang w:val="es-MX"/>
              </w:rPr>
              <w:t>FO-DE-PO-015-Administracion de la Configuracion.docx</w:t>
            </w:r>
          </w:p>
        </w:tc>
        <w:tc>
          <w:tcPr>
            <w:tcW w:w="3117" w:type="dxa"/>
            <w:shd w:val="clear" w:color="auto" w:fill="auto"/>
          </w:tcPr>
          <w:p w14:paraId="4413F646" w14:textId="5013EB5C" w:rsidR="00164856" w:rsidRPr="00164856" w:rsidRDefault="00164856" w:rsidP="00164856">
            <w:pPr>
              <w:pStyle w:val="Body"/>
              <w:spacing w:before="0" w:after="0"/>
              <w:jc w:val="both"/>
              <w:rPr>
                <w:rFonts w:ascii="Myriad Pro Light" w:hAnsi="Myriad Pro Light"/>
              </w:rPr>
            </w:pPr>
            <w:r w:rsidRPr="0082052E">
              <w:rPr>
                <w:rFonts w:ascii="Myriad Pro Light" w:hAnsi="Myriad Pro Light"/>
              </w:rPr>
              <w:t>CIT-Cklist-</w:t>
            </w:r>
            <w:r>
              <w:rPr>
                <w:rFonts w:ascii="Myriad Pro Light" w:hAnsi="Myriad Pro Light"/>
              </w:rPr>
              <w:t>CConfig</w:t>
            </w:r>
            <w:r w:rsidRPr="0082052E">
              <w:rPr>
                <w:rFonts w:ascii="Myriad Pro Light" w:hAnsi="Myriad Pro Light"/>
              </w:rPr>
              <w:t>-aaaa.mm.dd.doc</w:t>
            </w:r>
          </w:p>
        </w:tc>
        <w:tc>
          <w:tcPr>
            <w:tcW w:w="3117" w:type="dxa"/>
            <w:shd w:val="clear" w:color="auto" w:fill="auto"/>
          </w:tcPr>
          <w:p w14:paraId="4CDBC740" w14:textId="69E385F2" w:rsidR="00164856" w:rsidRPr="00164856" w:rsidRDefault="00164856" w:rsidP="00164856">
            <w:pPr>
              <w:pStyle w:val="Body"/>
              <w:spacing w:before="0" w:after="0"/>
              <w:jc w:val="both"/>
              <w:rPr>
                <w:rFonts w:ascii="Myriad Pro Light" w:hAnsi="Myriad Pro Light"/>
                <w:lang w:val="es-MX"/>
              </w:rPr>
            </w:pPr>
            <w:r>
              <w:rPr>
                <w:rFonts w:ascii="Myriad Pro Light" w:hAnsi="Myriad Pro Light"/>
                <w:lang w:val="es-MX"/>
              </w:rPr>
              <w:t xml:space="preserve">Procesos Organizacionales / </w:t>
            </w:r>
            <w:r w:rsidRPr="0082052E">
              <w:rPr>
                <w:rFonts w:ascii="Myriad Pro Light" w:hAnsi="Myriad Pro Light"/>
                <w:lang w:val="es-MX"/>
              </w:rPr>
              <w:t>Auditorias de procesos\</w:t>
            </w:r>
            <w:proofErr w:type="spellStart"/>
            <w:r w:rsidRPr="0082052E">
              <w:rPr>
                <w:rFonts w:ascii="Myriad Pro Light" w:hAnsi="Myriad Pro Light"/>
                <w:lang w:val="es-MX"/>
              </w:rPr>
              <w:t>Templates</w:t>
            </w:r>
            <w:proofErr w:type="spellEnd"/>
          </w:p>
        </w:tc>
      </w:tr>
      <w:tr w:rsidR="007D2BCA" w:rsidRPr="00164856" w14:paraId="6C6067F7" w14:textId="77777777" w:rsidTr="001A4D73">
        <w:tc>
          <w:tcPr>
            <w:tcW w:w="3116" w:type="dxa"/>
            <w:shd w:val="clear" w:color="auto" w:fill="auto"/>
          </w:tcPr>
          <w:p w14:paraId="7E1C6DD9" w14:textId="650B0B80" w:rsidR="007D2BCA" w:rsidRPr="00164856" w:rsidRDefault="007D2BCA" w:rsidP="00164856">
            <w:pPr>
              <w:pStyle w:val="Body"/>
              <w:spacing w:before="0" w:after="0"/>
              <w:jc w:val="both"/>
              <w:rPr>
                <w:rFonts w:ascii="Myriad Pro Light" w:hAnsi="Myriad Pro Light"/>
                <w:lang w:val="es-MX"/>
              </w:rPr>
            </w:pPr>
            <w:r w:rsidRPr="00CA5C48">
              <w:rPr>
                <w:rFonts w:ascii="Myriad Pro Light" w:hAnsi="Myriad Pro Light"/>
                <w:lang w:val="es-MX"/>
              </w:rPr>
              <w:t>FO-DE-PO</w:t>
            </w:r>
            <w:r>
              <w:rPr>
                <w:rFonts w:ascii="Myriad Pro Light" w:hAnsi="Myriad Pro Light"/>
                <w:lang w:val="es-MX"/>
              </w:rPr>
              <w:t>-16-Reporte de Auditorias.docx</w:t>
            </w:r>
          </w:p>
        </w:tc>
        <w:tc>
          <w:tcPr>
            <w:tcW w:w="3117" w:type="dxa"/>
            <w:shd w:val="clear" w:color="auto" w:fill="auto"/>
          </w:tcPr>
          <w:p w14:paraId="23AF1FFC" w14:textId="1778BE78" w:rsidR="007D2BCA" w:rsidRPr="007D2BCA" w:rsidRDefault="007D2BCA" w:rsidP="00164856">
            <w:pPr>
              <w:pStyle w:val="Body"/>
              <w:spacing w:before="0" w:after="0"/>
              <w:jc w:val="both"/>
              <w:rPr>
                <w:rFonts w:ascii="Myriad Pro Light" w:hAnsi="Myriad Pro Light"/>
                <w:lang w:val="es-MX"/>
              </w:rPr>
            </w:pPr>
            <w:r>
              <w:rPr>
                <w:rFonts w:ascii="Myriad Pro Light" w:hAnsi="Myriad Pro Light"/>
                <w:lang w:val="es-MX"/>
              </w:rPr>
              <w:t>CIT-RA-[</w:t>
            </w:r>
            <w:proofErr w:type="spellStart"/>
            <w:r>
              <w:rPr>
                <w:rFonts w:ascii="Myriad Pro Light" w:hAnsi="Myriad Pro Light"/>
                <w:lang w:val="es-MX"/>
              </w:rPr>
              <w:t>Area</w:t>
            </w:r>
            <w:proofErr w:type="spellEnd"/>
            <w:r>
              <w:rPr>
                <w:rFonts w:ascii="Myriad Pro Light" w:hAnsi="Myriad Pro Light"/>
                <w:lang w:val="es-MX"/>
              </w:rPr>
              <w:t xml:space="preserve"> de proceso del manual de Operaciones]-aaaa.mm.dd.doc</w:t>
            </w:r>
          </w:p>
        </w:tc>
        <w:tc>
          <w:tcPr>
            <w:tcW w:w="3117" w:type="dxa"/>
            <w:shd w:val="clear" w:color="auto" w:fill="auto"/>
          </w:tcPr>
          <w:p w14:paraId="106ACDA8" w14:textId="6E9DAE24" w:rsidR="007D2BCA" w:rsidRDefault="007D2BCA" w:rsidP="00164856">
            <w:pPr>
              <w:pStyle w:val="Body"/>
              <w:spacing w:before="0" w:after="0"/>
              <w:jc w:val="both"/>
              <w:rPr>
                <w:rFonts w:ascii="Myriad Pro Light" w:hAnsi="Myriad Pro Light"/>
                <w:lang w:val="es-MX"/>
              </w:rPr>
            </w:pPr>
            <w:r>
              <w:rPr>
                <w:rFonts w:ascii="Myriad Pro Light" w:hAnsi="Myriad Pro Light"/>
                <w:lang w:val="es-MX"/>
              </w:rPr>
              <w:t xml:space="preserve">Procesos Organizacionales / </w:t>
            </w:r>
            <w:r w:rsidRPr="0082052E">
              <w:rPr>
                <w:rFonts w:ascii="Myriad Pro Light" w:hAnsi="Myriad Pro Light"/>
                <w:lang w:val="es-MX"/>
              </w:rPr>
              <w:t>Auditorias de procesos\</w:t>
            </w:r>
            <w:proofErr w:type="spellStart"/>
            <w:r w:rsidRPr="0082052E">
              <w:rPr>
                <w:rFonts w:ascii="Myriad Pro Light" w:hAnsi="Myriad Pro Light"/>
                <w:lang w:val="es-MX"/>
              </w:rPr>
              <w:t>Templates</w:t>
            </w:r>
            <w:proofErr w:type="spellEnd"/>
          </w:p>
        </w:tc>
      </w:tr>
    </w:tbl>
    <w:p w14:paraId="0DD65F52" w14:textId="77777777" w:rsidR="008302E9" w:rsidRPr="00164856" w:rsidRDefault="008302E9" w:rsidP="006759F9">
      <w:pPr>
        <w:pStyle w:val="NormalFirstline1cmBefore3ptAfter3pt"/>
        <w:ind w:firstLine="0"/>
        <w:rPr>
          <w:rFonts w:ascii="Myriad Pro Light" w:hAnsi="Myriad Pro Light"/>
          <w:lang w:val="es-MX"/>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3116"/>
        <w:gridCol w:w="3117"/>
        <w:gridCol w:w="3117"/>
      </w:tblGrid>
      <w:tr w:rsidR="00975E8C" w:rsidRPr="0041574C" w14:paraId="32D60E90" w14:textId="77777777" w:rsidTr="005471BE">
        <w:tc>
          <w:tcPr>
            <w:tcW w:w="9350" w:type="dxa"/>
            <w:gridSpan w:val="3"/>
            <w:shd w:val="clear" w:color="auto" w:fill="D9D9D9"/>
          </w:tcPr>
          <w:p w14:paraId="63F7C1E3" w14:textId="55D45342" w:rsidR="00975E8C" w:rsidRPr="0041574C" w:rsidRDefault="00975E8C" w:rsidP="005471BE">
            <w:pPr>
              <w:pStyle w:val="Body"/>
              <w:spacing w:before="0" w:after="0"/>
              <w:jc w:val="center"/>
              <w:rPr>
                <w:rFonts w:ascii="Myriad Pro Light" w:hAnsi="Myriad Pro Light"/>
                <w:b/>
                <w:lang w:val="es-MX"/>
              </w:rPr>
            </w:pPr>
            <w:r>
              <w:rPr>
                <w:rFonts w:ascii="Myriad Pro Light" w:hAnsi="Myriad Pro Light"/>
                <w:b/>
                <w:lang w:val="es-MX"/>
              </w:rPr>
              <w:t xml:space="preserve">Entrenamiento Organizacional </w:t>
            </w:r>
          </w:p>
        </w:tc>
      </w:tr>
      <w:tr w:rsidR="00975E8C" w:rsidRPr="0041574C" w14:paraId="415B1149" w14:textId="77777777" w:rsidTr="005471BE">
        <w:tc>
          <w:tcPr>
            <w:tcW w:w="3116" w:type="dxa"/>
            <w:shd w:val="clear" w:color="auto" w:fill="auto"/>
          </w:tcPr>
          <w:p w14:paraId="58F96FC5" w14:textId="77777777" w:rsidR="00975E8C" w:rsidRPr="0041574C" w:rsidRDefault="00975E8C" w:rsidP="005471BE">
            <w:pPr>
              <w:pStyle w:val="Body"/>
              <w:spacing w:before="0" w:after="0"/>
              <w:jc w:val="both"/>
              <w:rPr>
                <w:rFonts w:ascii="Myriad Pro Light" w:hAnsi="Myriad Pro Light"/>
                <w:b/>
                <w:lang w:val="es-MX"/>
              </w:rPr>
            </w:pPr>
            <w:r w:rsidRPr="0041574C">
              <w:rPr>
                <w:rFonts w:ascii="Myriad Pro Light" w:hAnsi="Myriad Pro Light"/>
                <w:b/>
                <w:lang w:val="es-MX"/>
              </w:rPr>
              <w:t>Documento</w:t>
            </w:r>
          </w:p>
        </w:tc>
        <w:tc>
          <w:tcPr>
            <w:tcW w:w="3117" w:type="dxa"/>
            <w:shd w:val="clear" w:color="auto" w:fill="auto"/>
          </w:tcPr>
          <w:p w14:paraId="7441C103" w14:textId="77777777" w:rsidR="00975E8C" w:rsidRPr="0041574C" w:rsidRDefault="00975E8C" w:rsidP="005471BE">
            <w:pPr>
              <w:pStyle w:val="Body"/>
              <w:spacing w:before="0" w:after="0"/>
              <w:jc w:val="both"/>
              <w:rPr>
                <w:rFonts w:ascii="Myriad Pro Light" w:hAnsi="Myriad Pro Light"/>
                <w:b/>
                <w:lang w:val="es-MX"/>
              </w:rPr>
            </w:pPr>
            <w:r w:rsidRPr="0041574C">
              <w:rPr>
                <w:rFonts w:ascii="Myriad Pro Light" w:hAnsi="Myriad Pro Light"/>
                <w:b/>
                <w:lang w:val="es-MX"/>
              </w:rPr>
              <w:t>Nombrado</w:t>
            </w:r>
          </w:p>
        </w:tc>
        <w:tc>
          <w:tcPr>
            <w:tcW w:w="3117" w:type="dxa"/>
            <w:shd w:val="clear" w:color="auto" w:fill="auto"/>
          </w:tcPr>
          <w:p w14:paraId="1996983D" w14:textId="77777777" w:rsidR="00975E8C" w:rsidRPr="0041574C" w:rsidRDefault="00975E8C" w:rsidP="005471BE">
            <w:pPr>
              <w:pStyle w:val="Body"/>
              <w:spacing w:before="0" w:after="0"/>
              <w:jc w:val="both"/>
              <w:rPr>
                <w:rFonts w:ascii="Myriad Pro Light" w:hAnsi="Myriad Pro Light"/>
                <w:b/>
                <w:lang w:val="es-MX"/>
              </w:rPr>
            </w:pPr>
            <w:r w:rsidRPr="0041574C">
              <w:rPr>
                <w:rFonts w:ascii="Myriad Pro Light" w:hAnsi="Myriad Pro Light"/>
                <w:b/>
                <w:lang w:val="es-MX"/>
              </w:rPr>
              <w:t>Ubicación</w:t>
            </w:r>
          </w:p>
        </w:tc>
      </w:tr>
      <w:tr w:rsidR="00975E8C" w:rsidRPr="00CA5C48" w14:paraId="3EA929E4" w14:textId="77777777" w:rsidTr="005471BE">
        <w:tc>
          <w:tcPr>
            <w:tcW w:w="3116" w:type="dxa"/>
            <w:shd w:val="clear" w:color="auto" w:fill="auto"/>
          </w:tcPr>
          <w:p w14:paraId="5DB2EF0A" w14:textId="3FA18EB8" w:rsidR="00975E8C" w:rsidRPr="00975E8C" w:rsidRDefault="00AC4FCD" w:rsidP="005471BE">
            <w:pPr>
              <w:pStyle w:val="Body"/>
              <w:spacing w:before="0" w:after="0"/>
              <w:jc w:val="both"/>
              <w:rPr>
                <w:rFonts w:ascii="Myriad Pro Light" w:hAnsi="Myriad Pro Light"/>
                <w:lang w:val="es-MX"/>
              </w:rPr>
            </w:pPr>
            <w:r>
              <w:rPr>
                <w:rFonts w:ascii="Myriad Pro Light" w:hAnsi="Myriad Pro Light"/>
                <w:lang w:val="es-MX"/>
              </w:rPr>
              <w:t>FO-DE-P0-018</w:t>
            </w:r>
            <w:r w:rsidR="00975E8C" w:rsidRPr="00975E8C">
              <w:rPr>
                <w:rFonts w:ascii="Myriad Pro Light" w:hAnsi="Myriad Pro Light"/>
                <w:lang w:val="es-MX"/>
              </w:rPr>
              <w:t>-Formato de lista de asistencia.docx</w:t>
            </w:r>
          </w:p>
        </w:tc>
        <w:tc>
          <w:tcPr>
            <w:tcW w:w="3117" w:type="dxa"/>
            <w:shd w:val="clear" w:color="auto" w:fill="auto"/>
          </w:tcPr>
          <w:p w14:paraId="34894473" w14:textId="19A58583" w:rsidR="00975E8C" w:rsidRPr="00975E8C" w:rsidRDefault="00975E8C" w:rsidP="005471BE">
            <w:pPr>
              <w:pStyle w:val="Body"/>
              <w:spacing w:before="0" w:after="0"/>
              <w:jc w:val="both"/>
              <w:rPr>
                <w:rFonts w:ascii="Myriad Pro Light" w:hAnsi="Myriad Pro Light"/>
                <w:lang w:val="es-MX"/>
              </w:rPr>
            </w:pPr>
            <w:r>
              <w:rPr>
                <w:rFonts w:ascii="Myriad Pro Light" w:hAnsi="Myriad Pro Light"/>
                <w:lang w:val="es-MX"/>
              </w:rPr>
              <w:t>CIT-LA-CURSO-</w:t>
            </w:r>
            <w:proofErr w:type="spellStart"/>
            <w:r>
              <w:rPr>
                <w:rFonts w:ascii="Myriad Pro Light" w:hAnsi="Myriad Pro Light"/>
                <w:lang w:val="es-MX"/>
              </w:rPr>
              <w:t>aaaa.mm.dd.dpf</w:t>
            </w:r>
            <w:proofErr w:type="spellEnd"/>
          </w:p>
        </w:tc>
        <w:tc>
          <w:tcPr>
            <w:tcW w:w="3117" w:type="dxa"/>
            <w:shd w:val="clear" w:color="auto" w:fill="auto"/>
          </w:tcPr>
          <w:p w14:paraId="1113C63F" w14:textId="29A12010" w:rsidR="00975E8C" w:rsidRPr="00975E8C" w:rsidRDefault="00975E8C" w:rsidP="005471BE">
            <w:pPr>
              <w:pStyle w:val="Body"/>
              <w:spacing w:before="0" w:after="0"/>
              <w:jc w:val="both"/>
              <w:rPr>
                <w:rFonts w:ascii="Myriad Pro Light" w:hAnsi="Myriad Pro Light"/>
                <w:lang w:val="es-MX"/>
              </w:rPr>
            </w:pPr>
            <w:r>
              <w:rPr>
                <w:rFonts w:ascii="Myriad Pro Light" w:hAnsi="Myriad Pro Light"/>
                <w:lang w:val="es-MX"/>
              </w:rPr>
              <w:t>Procesos Organizacionales</w:t>
            </w:r>
            <w:r w:rsidRPr="00975E8C">
              <w:rPr>
                <w:rFonts w:ascii="Myriad Pro Light" w:hAnsi="Myriad Pro Light"/>
                <w:lang w:val="es-MX"/>
              </w:rPr>
              <w:t>\</w:t>
            </w:r>
            <w:proofErr w:type="spellStart"/>
            <w:r w:rsidRPr="00975E8C">
              <w:rPr>
                <w:rFonts w:ascii="Myriad Pro Light" w:hAnsi="Myriad Pro Light"/>
                <w:lang w:val="es-MX"/>
              </w:rPr>
              <w:t>Templates</w:t>
            </w:r>
            <w:proofErr w:type="spellEnd"/>
          </w:p>
        </w:tc>
      </w:tr>
      <w:tr w:rsidR="00975E8C" w:rsidRPr="0082052E" w14:paraId="222AC15C" w14:textId="77777777" w:rsidTr="005471BE">
        <w:tc>
          <w:tcPr>
            <w:tcW w:w="3116" w:type="dxa"/>
            <w:shd w:val="clear" w:color="auto" w:fill="auto"/>
          </w:tcPr>
          <w:p w14:paraId="7AB8E2D8" w14:textId="1FDA99FA" w:rsidR="00975E8C" w:rsidRPr="00975E8C" w:rsidRDefault="00975E8C" w:rsidP="00975E8C">
            <w:pPr>
              <w:pStyle w:val="Body"/>
              <w:spacing w:before="0" w:after="0"/>
              <w:jc w:val="both"/>
              <w:rPr>
                <w:rFonts w:ascii="Myriad Pro Light" w:hAnsi="Myriad Pro Light"/>
                <w:lang w:val="es-MX"/>
              </w:rPr>
            </w:pPr>
            <w:r w:rsidRPr="00975E8C">
              <w:rPr>
                <w:rFonts w:ascii="Myriad Pro Light" w:hAnsi="Myriad Pro Light"/>
                <w:lang w:val="es-MX"/>
              </w:rPr>
              <w:t xml:space="preserve">FO-DE-PO-007-Plan </w:t>
            </w:r>
            <w:proofErr w:type="spellStart"/>
            <w:r w:rsidRPr="00975E8C">
              <w:rPr>
                <w:rFonts w:ascii="Myriad Pro Light" w:hAnsi="Myriad Pro Light"/>
                <w:lang w:val="es-MX"/>
              </w:rPr>
              <w:t>Oraganizacional</w:t>
            </w:r>
            <w:proofErr w:type="spellEnd"/>
            <w:r w:rsidRPr="00975E8C">
              <w:rPr>
                <w:rFonts w:ascii="Myriad Pro Light" w:hAnsi="Myriad Pro Light"/>
                <w:lang w:val="es-MX"/>
              </w:rPr>
              <w:t xml:space="preserve"> de Entrenamiento</w:t>
            </w:r>
          </w:p>
        </w:tc>
        <w:tc>
          <w:tcPr>
            <w:tcW w:w="3117" w:type="dxa"/>
            <w:shd w:val="clear" w:color="auto" w:fill="auto"/>
          </w:tcPr>
          <w:p w14:paraId="21E38290" w14:textId="6D4D69B4" w:rsidR="00975E8C" w:rsidRPr="00975E8C" w:rsidRDefault="00975E8C" w:rsidP="00975E8C">
            <w:pPr>
              <w:pStyle w:val="Body"/>
              <w:spacing w:before="0" w:after="0"/>
              <w:jc w:val="both"/>
              <w:rPr>
                <w:rFonts w:ascii="Myriad Pro Light" w:hAnsi="Myriad Pro Light"/>
                <w:lang w:val="es-MX"/>
              </w:rPr>
            </w:pPr>
            <w:r w:rsidRPr="00975E8C">
              <w:rPr>
                <w:rFonts w:ascii="Myriad Pro Light" w:hAnsi="Myriad Pro Light"/>
                <w:lang w:val="es-MX"/>
              </w:rPr>
              <w:t>CIT-PO-Plan de Entrenamiento Organizacional</w:t>
            </w:r>
            <w:r>
              <w:rPr>
                <w:rFonts w:ascii="Myriad Pro Light" w:hAnsi="Myriad Pro Light"/>
                <w:lang w:val="es-MX"/>
              </w:rPr>
              <w:t>.xlsx</w:t>
            </w:r>
          </w:p>
        </w:tc>
        <w:tc>
          <w:tcPr>
            <w:tcW w:w="3117" w:type="dxa"/>
            <w:shd w:val="clear" w:color="auto" w:fill="auto"/>
          </w:tcPr>
          <w:p w14:paraId="30149F29" w14:textId="3D708CA5" w:rsidR="00975E8C" w:rsidRPr="00975E8C" w:rsidRDefault="00975E8C" w:rsidP="00975E8C">
            <w:pPr>
              <w:pStyle w:val="Body"/>
              <w:spacing w:before="0" w:after="0"/>
              <w:jc w:val="both"/>
              <w:rPr>
                <w:rFonts w:ascii="Myriad Pro Light" w:hAnsi="Myriad Pro Light"/>
                <w:lang w:val="es-MX"/>
              </w:rPr>
            </w:pPr>
            <w:r>
              <w:rPr>
                <w:rFonts w:ascii="Myriad Pro Light" w:hAnsi="Myriad Pro Light"/>
                <w:lang w:val="es-MX"/>
              </w:rPr>
              <w:t>Procesos Organizacionales</w:t>
            </w:r>
            <w:r w:rsidRPr="00975E8C">
              <w:rPr>
                <w:rFonts w:ascii="Myriad Pro Light" w:hAnsi="Myriad Pro Light"/>
                <w:lang w:val="es-MX"/>
              </w:rPr>
              <w:t>\</w:t>
            </w:r>
            <w:proofErr w:type="spellStart"/>
            <w:r w:rsidRPr="00975E8C">
              <w:rPr>
                <w:rFonts w:ascii="Myriad Pro Light" w:hAnsi="Myriad Pro Light"/>
                <w:lang w:val="es-MX"/>
              </w:rPr>
              <w:t>Templates</w:t>
            </w:r>
            <w:proofErr w:type="spellEnd"/>
          </w:p>
        </w:tc>
      </w:tr>
    </w:tbl>
    <w:p w14:paraId="74138D00" w14:textId="77777777" w:rsidR="008302E9" w:rsidRPr="00164856" w:rsidRDefault="008302E9" w:rsidP="006759F9">
      <w:pPr>
        <w:pStyle w:val="NormalFirstline1cmBefore3ptAfter3pt"/>
        <w:ind w:firstLine="0"/>
        <w:rPr>
          <w:rFonts w:ascii="Myriad Pro Light" w:hAnsi="Myriad Pro Light"/>
          <w:lang w:val="es-MX"/>
        </w:rPr>
      </w:pPr>
    </w:p>
    <w:p w14:paraId="2D152C64" w14:textId="77777777" w:rsidR="008302E9" w:rsidRPr="00164856" w:rsidRDefault="008302E9" w:rsidP="006759F9">
      <w:pPr>
        <w:pStyle w:val="NormalFirstline1cmBefore3ptAfter3pt"/>
        <w:ind w:firstLine="0"/>
        <w:rPr>
          <w:rFonts w:ascii="Myriad Pro Light" w:hAnsi="Myriad Pro Light"/>
          <w:lang w:val="es-MX"/>
        </w:rPr>
      </w:pPr>
    </w:p>
    <w:p w14:paraId="78FA9D23" w14:textId="77777777" w:rsidR="008302E9" w:rsidRPr="00164856" w:rsidRDefault="008302E9" w:rsidP="006759F9">
      <w:pPr>
        <w:pStyle w:val="NormalFirstline1cmBefore3ptAfter3pt"/>
        <w:ind w:firstLine="0"/>
        <w:rPr>
          <w:rFonts w:ascii="Myriad Pro Light" w:hAnsi="Myriad Pro Light"/>
          <w:lang w:val="es-MX"/>
        </w:rPr>
      </w:pPr>
    </w:p>
    <w:p w14:paraId="23016855" w14:textId="77777777" w:rsidR="007A62AE" w:rsidRPr="00726799" w:rsidRDefault="00D83499" w:rsidP="001C0AB7">
      <w:pPr>
        <w:pStyle w:val="CITI-SUBTITULO"/>
      </w:pPr>
      <w:bookmarkStart w:id="106" w:name="_Toc419970173"/>
      <w:bookmarkStart w:id="107" w:name="_Toc427328499"/>
      <w:r w:rsidRPr="00726799">
        <w:t>NOMBRADO DE LA LINEA BASE</w:t>
      </w:r>
      <w:bookmarkEnd w:id="106"/>
      <w:bookmarkEnd w:id="107"/>
      <w:r w:rsidRPr="00726799">
        <w:t xml:space="preserve"> </w:t>
      </w:r>
    </w:p>
    <w:p w14:paraId="080C3942" w14:textId="77777777" w:rsidR="00D83499" w:rsidRPr="005D1EE2" w:rsidRDefault="00D83499" w:rsidP="00726799">
      <w:pPr>
        <w:pStyle w:val="CITI-NORMAL"/>
        <w:rPr>
          <w:lang w:val="es-MX"/>
        </w:rPr>
      </w:pPr>
      <w:r w:rsidRPr="005D1EE2">
        <w:rPr>
          <w:lang w:val="es-MX"/>
        </w:rPr>
        <w:t>Para garantizar el seguimiento entre el historial de líneas base y su correspondiente versión física, se establece la siguiente metodología de trabajo y etiquetado.</w:t>
      </w:r>
    </w:p>
    <w:p w14:paraId="6F68DB17" w14:textId="5F0304F2" w:rsidR="00D83499" w:rsidRPr="005D1EE2" w:rsidRDefault="00D83499" w:rsidP="00726799">
      <w:pPr>
        <w:pStyle w:val="CITI-NORMAL"/>
        <w:rPr>
          <w:lang w:val="es-MX"/>
        </w:rPr>
      </w:pPr>
      <w:r w:rsidRPr="005D1EE2">
        <w:rPr>
          <w:lang w:val="es-MX"/>
        </w:rPr>
        <w:t>Cada fase del proyecto determinará la línea base que se implementará etiquetando los elementos de configuración correspondientes al finalizar la fase.  Las siguientes serán las etiquetas de las líneas base a utilizar durante el proyecto:</w:t>
      </w:r>
    </w:p>
    <w:p w14:paraId="6A5A45AD" w14:textId="6685CD1E" w:rsidR="00084B45" w:rsidRPr="005D1EE2" w:rsidRDefault="001409C4" w:rsidP="005D1EE2">
      <w:pPr>
        <w:pStyle w:val="CITI-NORMAL"/>
        <w:rPr>
          <w:lang w:val="es-MX"/>
        </w:rPr>
      </w:pPr>
      <w:r w:rsidRPr="005D1EE2">
        <w:rPr>
          <w:lang w:val="es-MX"/>
        </w:rPr>
        <w:t>Las líneas base se crean a final de cada fase</w:t>
      </w:r>
      <w:r w:rsidR="005E0992">
        <w:rPr>
          <w:lang w:val="es-MX"/>
        </w:rPr>
        <w:t xml:space="preserve"> utilizan</w:t>
      </w:r>
      <w:r w:rsidR="005B1A77">
        <w:rPr>
          <w:lang w:val="es-MX"/>
        </w:rPr>
        <w:t>do el número de revisión del repositorio propuesto en el plan integral de proyecto en curso,</w:t>
      </w:r>
      <w:r w:rsidR="005E0992">
        <w:rPr>
          <w:lang w:val="es-MX"/>
        </w:rPr>
        <w:t xml:space="preserve"> para su etiquetado o </w:t>
      </w:r>
      <w:r w:rsidR="008C5678">
        <w:rPr>
          <w:lang w:val="es-MX"/>
        </w:rPr>
        <w:t>identificación</w:t>
      </w:r>
      <w:r w:rsidR="004D48D1" w:rsidRPr="005D1EE2">
        <w:rPr>
          <w:lang w:val="es-MX"/>
        </w:rPr>
        <w:t>,</w:t>
      </w:r>
      <w:r w:rsidRPr="005D1EE2">
        <w:rPr>
          <w:lang w:val="es-MX"/>
        </w:rPr>
        <w:t xml:space="preserve"> de acuerdo al flujo de aprobación </w:t>
      </w:r>
      <w:r w:rsidR="005D1EE2" w:rsidRPr="005D1EE2">
        <w:rPr>
          <w:lang w:val="es-MX"/>
        </w:rPr>
        <w:t>y elementos</w:t>
      </w:r>
      <w:r w:rsidRPr="005D1EE2">
        <w:rPr>
          <w:lang w:val="es-MX"/>
        </w:rPr>
        <w:t xml:space="preserve"> de configuración especificada en el plan de proyecto para cada línea </w:t>
      </w:r>
      <w:r w:rsidR="00E92C15" w:rsidRPr="005D1EE2">
        <w:rPr>
          <w:lang w:val="es-MX"/>
        </w:rPr>
        <w:t>base.</w:t>
      </w:r>
    </w:p>
    <w:p w14:paraId="242FE46D" w14:textId="77777777" w:rsidR="00D83499" w:rsidRPr="005D1EE2" w:rsidRDefault="00D83499" w:rsidP="00726799">
      <w:pPr>
        <w:pStyle w:val="CITI-NORMAL"/>
        <w:rPr>
          <w:lang w:val="es-MX"/>
        </w:rPr>
      </w:pPr>
      <w:r w:rsidRPr="005D1EE2">
        <w:rPr>
          <w:lang w:val="es-MX"/>
        </w:rPr>
        <w:t xml:space="preserve">Para que la línea base pueda ser considerada como tal, es necesario que todos los ítems de configuración que la constituyen cuenten con todos sus circuitos de aprobación al término de cada fase. Las etiquetas de línea base serán aplicadas por el encargado de la gestión de la configuración sobre todos los ítems de configuración que están definidos como parte de la línea de la base. </w:t>
      </w:r>
    </w:p>
    <w:p w14:paraId="5D945109" w14:textId="77777777" w:rsidR="00D76DF4" w:rsidRPr="00726799" w:rsidRDefault="00D76DF4" w:rsidP="00D83499">
      <w:pPr>
        <w:pStyle w:val="Body"/>
        <w:jc w:val="both"/>
        <w:rPr>
          <w:rFonts w:ascii="Myriad Pro Light" w:hAnsi="Myriad Pro Light"/>
          <w:b/>
          <w:bCs/>
          <w:lang w:val="es-AR"/>
        </w:rPr>
      </w:pPr>
    </w:p>
    <w:p w14:paraId="18F52016" w14:textId="4D00F966" w:rsidR="00D83499" w:rsidRPr="00726799" w:rsidRDefault="00D76DF4" w:rsidP="00592B24">
      <w:pPr>
        <w:pStyle w:val="CITI-TITULO-1"/>
        <w:numPr>
          <w:ilvl w:val="0"/>
          <w:numId w:val="18"/>
        </w:numPr>
        <w:outlineLvl w:val="0"/>
      </w:pPr>
      <w:bookmarkStart w:id="108" w:name="_Toc419970174"/>
      <w:bookmarkStart w:id="109" w:name="_Toc427328500"/>
      <w:r w:rsidRPr="00726799">
        <w:lastRenderedPageBreak/>
        <w:t>HERRAMIENTAS PARA ADMINISTRACIÓN DE LA CONFIGURACIÓN</w:t>
      </w:r>
      <w:bookmarkEnd w:id="108"/>
      <w:bookmarkEnd w:id="109"/>
    </w:p>
    <w:p w14:paraId="3D7CA0EB" w14:textId="274495AB" w:rsidR="005A4198" w:rsidRDefault="00D76DF4" w:rsidP="00726799">
      <w:pPr>
        <w:pStyle w:val="CITI-NORMAL"/>
        <w:rPr>
          <w:lang w:val="es-MX"/>
        </w:rPr>
      </w:pPr>
      <w:r w:rsidRPr="002B3F0E">
        <w:rPr>
          <w:lang w:val="es-MX"/>
        </w:rPr>
        <w:t>Las actividades de Administración de Configuración serán de</w:t>
      </w:r>
      <w:r w:rsidR="00DB7130" w:rsidRPr="002B3F0E">
        <w:rPr>
          <w:lang w:val="es-MX"/>
        </w:rPr>
        <w:t xml:space="preserve">sempeñadas utilizando servidor </w:t>
      </w:r>
      <w:r w:rsidR="005B1A77" w:rsidRPr="005B1A77">
        <w:rPr>
          <w:highlight w:val="yellow"/>
          <w:lang w:val="es-MX"/>
        </w:rPr>
        <w:t xml:space="preserve">SVN y </w:t>
      </w:r>
      <w:proofErr w:type="spellStart"/>
      <w:r w:rsidR="005B1A77" w:rsidRPr="005B1A77">
        <w:rPr>
          <w:highlight w:val="yellow"/>
          <w:lang w:val="es-MX"/>
        </w:rPr>
        <w:t>BitBucket</w:t>
      </w:r>
      <w:proofErr w:type="spellEnd"/>
      <w:r w:rsidR="005B1A77">
        <w:rPr>
          <w:lang w:val="es-MX"/>
        </w:rPr>
        <w:t xml:space="preserve"> según como se identifique en el plan integral de proyecto</w:t>
      </w:r>
      <w:r w:rsidR="005A4198">
        <w:rPr>
          <w:lang w:val="es-MX"/>
        </w:rPr>
        <w:t>.</w:t>
      </w:r>
    </w:p>
    <w:p w14:paraId="0E2F2923" w14:textId="38A9B575" w:rsidR="00D76DF4" w:rsidRPr="003F5408" w:rsidRDefault="005A4198" w:rsidP="005A4198">
      <w:pPr>
        <w:pStyle w:val="CITI-NORMAL"/>
        <w:rPr>
          <w:lang w:val="es-MX"/>
        </w:rPr>
      </w:pPr>
      <w:bookmarkStart w:id="110" w:name="_Toc419970175"/>
      <w:r>
        <w:rPr>
          <w:shd w:val="clear" w:color="auto" w:fill="FFFFFF"/>
          <w:lang w:val="es-MX"/>
        </w:rPr>
        <w:t>E</w:t>
      </w:r>
      <w:r w:rsidRPr="005A4198">
        <w:rPr>
          <w:shd w:val="clear" w:color="auto" w:fill="FFFFFF"/>
          <w:lang w:val="es-MX"/>
        </w:rPr>
        <w:t xml:space="preserve">s una herramienta de control de versiones open </w:t>
      </w:r>
      <w:proofErr w:type="spellStart"/>
      <w:r w:rsidRPr="005A4198">
        <w:rPr>
          <w:shd w:val="clear" w:color="auto" w:fill="FFFFFF"/>
          <w:lang w:val="es-MX"/>
        </w:rPr>
        <w:t>source</w:t>
      </w:r>
      <w:proofErr w:type="spellEnd"/>
      <w:r w:rsidRPr="005A4198">
        <w:rPr>
          <w:shd w:val="clear" w:color="auto" w:fill="FFFFFF"/>
          <w:lang w:val="es-MX"/>
        </w:rPr>
        <w:t xml:space="preserve"> basada en un repositorio cuyo funcionamiento se asemeja enormemente al de un sistema de ficheros. </w:t>
      </w:r>
      <w:r w:rsidRPr="003F5408">
        <w:rPr>
          <w:shd w:val="clear" w:color="auto" w:fill="FFFFFF"/>
          <w:lang w:val="es-MX"/>
        </w:rPr>
        <w:t>Es software libre bajo una licencia de tipo Apache/</w:t>
      </w:r>
      <w:proofErr w:type="spellStart"/>
      <w:r w:rsidRPr="003F5408">
        <w:rPr>
          <w:shd w:val="clear" w:color="auto" w:fill="FFFFFF"/>
          <w:lang w:val="es-MX"/>
        </w:rPr>
        <w:t>BSD</w:t>
      </w:r>
      <w:r w:rsidR="005B1A77">
        <w:rPr>
          <w:lang w:val="es-MX"/>
        </w:rPr>
        <w:t>Estructura</w:t>
      </w:r>
      <w:proofErr w:type="spellEnd"/>
      <w:r w:rsidR="005B1A77">
        <w:rPr>
          <w:lang w:val="es-MX"/>
        </w:rPr>
        <w:t xml:space="preserve"> de un Servicio</w:t>
      </w:r>
      <w:r w:rsidR="00D76DF4" w:rsidRPr="003F5408">
        <w:rPr>
          <w:lang w:val="es-MX"/>
        </w:rPr>
        <w:t>.</w:t>
      </w:r>
      <w:bookmarkEnd w:id="110"/>
    </w:p>
    <w:p w14:paraId="2B830950" w14:textId="77777777" w:rsidR="005A4198" w:rsidRPr="006D1638" w:rsidRDefault="005A4198" w:rsidP="001C0AB7">
      <w:pPr>
        <w:pStyle w:val="CITI-SUBTITULO"/>
      </w:pPr>
      <w:bookmarkStart w:id="111" w:name="_Toc427328501"/>
      <w:r w:rsidRPr="006D1638">
        <w:t>Ventajas</w:t>
      </w:r>
      <w:bookmarkEnd w:id="111"/>
    </w:p>
    <w:p w14:paraId="5D08FEC1" w14:textId="77777777" w:rsidR="005A4198" w:rsidRPr="005A4198" w:rsidRDefault="005A4198" w:rsidP="005A4198">
      <w:pPr>
        <w:pStyle w:val="CITI-NORMAL"/>
        <w:rPr>
          <w:lang w:val="es-MX"/>
        </w:rPr>
      </w:pPr>
      <w:r w:rsidRPr="005A4198">
        <w:rPr>
          <w:lang w:val="es-MX"/>
        </w:rPr>
        <w:t>Se sigue la historia de los archivos y directorios a través de copias y renombrados.</w:t>
      </w:r>
    </w:p>
    <w:p w14:paraId="3D2210E6" w14:textId="77777777" w:rsidR="005A4198" w:rsidRPr="005A4198" w:rsidRDefault="005A4198" w:rsidP="005A4198">
      <w:pPr>
        <w:pStyle w:val="CITI-NORMAL"/>
        <w:numPr>
          <w:ilvl w:val="0"/>
          <w:numId w:val="21"/>
        </w:numPr>
        <w:rPr>
          <w:lang w:val="es-MX"/>
        </w:rPr>
      </w:pPr>
      <w:r w:rsidRPr="005A4198">
        <w:rPr>
          <w:lang w:val="es-MX"/>
        </w:rPr>
        <w:t>Las modificaciones (incluyendo cambios a varios archivos) son atómicas.</w:t>
      </w:r>
    </w:p>
    <w:p w14:paraId="5EEF18C7" w14:textId="77777777" w:rsidR="005A4198" w:rsidRPr="005A4198" w:rsidRDefault="005A4198" w:rsidP="005A4198">
      <w:pPr>
        <w:pStyle w:val="CITI-NORMAL"/>
        <w:numPr>
          <w:ilvl w:val="0"/>
          <w:numId w:val="21"/>
        </w:numPr>
        <w:rPr>
          <w:lang w:val="es-MX"/>
        </w:rPr>
      </w:pPr>
      <w:r w:rsidRPr="005A4198">
        <w:rPr>
          <w:lang w:val="es-MX"/>
        </w:rPr>
        <w:t>La creación de ramas y etiquetas es una operación más eficiente. Tiene coste de complejidad constante (</w:t>
      </w:r>
      <w:proofErr w:type="gramStart"/>
      <w:r w:rsidRPr="005A4198">
        <w:rPr>
          <w:lang w:val="es-MX"/>
        </w:rPr>
        <w:t>O(</w:t>
      </w:r>
      <w:proofErr w:type="gramEnd"/>
      <w:r w:rsidRPr="005A4198">
        <w:rPr>
          <w:lang w:val="es-MX"/>
        </w:rPr>
        <w:t>1)) y no lineal (O(n)) como en CVS.</w:t>
      </w:r>
    </w:p>
    <w:p w14:paraId="1596603D" w14:textId="77777777" w:rsidR="005A4198" w:rsidRPr="005A4198" w:rsidRDefault="005A4198" w:rsidP="005A4198">
      <w:pPr>
        <w:pStyle w:val="CITI-NORMAL"/>
        <w:numPr>
          <w:ilvl w:val="0"/>
          <w:numId w:val="21"/>
        </w:numPr>
        <w:rPr>
          <w:lang w:val="es-MX"/>
        </w:rPr>
      </w:pPr>
      <w:r w:rsidRPr="005A4198">
        <w:rPr>
          <w:lang w:val="es-MX"/>
        </w:rPr>
        <w:t>Se envían sólo las diferencias en ambas direcciones (en CVS siempre se envían al servidor archivos completos).</w:t>
      </w:r>
    </w:p>
    <w:p w14:paraId="44F6C4C0" w14:textId="77777777" w:rsidR="005A4198" w:rsidRPr="005A4198" w:rsidRDefault="005A4198" w:rsidP="005A4198">
      <w:pPr>
        <w:pStyle w:val="CITI-NORMAL"/>
        <w:numPr>
          <w:ilvl w:val="0"/>
          <w:numId w:val="21"/>
        </w:numPr>
        <w:rPr>
          <w:lang w:val="es-MX"/>
        </w:rPr>
      </w:pPr>
      <w:r w:rsidRPr="005A4198">
        <w:rPr>
          <w:lang w:val="es-MX"/>
        </w:rPr>
        <w:t xml:space="preserve">Puede ser servido mediante Apache, sobre </w:t>
      </w:r>
      <w:proofErr w:type="spellStart"/>
      <w:r w:rsidRPr="005A4198">
        <w:rPr>
          <w:lang w:val="es-MX"/>
        </w:rPr>
        <w:t>WebDAV</w:t>
      </w:r>
      <w:proofErr w:type="spellEnd"/>
      <w:r w:rsidRPr="005A4198">
        <w:rPr>
          <w:lang w:val="es-MX"/>
        </w:rPr>
        <w:t>/</w:t>
      </w:r>
      <w:proofErr w:type="spellStart"/>
      <w:r w:rsidRPr="005A4198">
        <w:rPr>
          <w:lang w:val="es-MX"/>
        </w:rPr>
        <w:t>DeltaV</w:t>
      </w:r>
      <w:proofErr w:type="spellEnd"/>
      <w:r w:rsidRPr="005A4198">
        <w:rPr>
          <w:lang w:val="es-MX"/>
        </w:rPr>
        <w:t xml:space="preserve">. Esto permite que clientes </w:t>
      </w:r>
      <w:proofErr w:type="spellStart"/>
      <w:r w:rsidRPr="005A4198">
        <w:rPr>
          <w:lang w:val="es-MX"/>
        </w:rPr>
        <w:t>WebDAV</w:t>
      </w:r>
      <w:proofErr w:type="spellEnd"/>
      <w:r w:rsidRPr="005A4198">
        <w:rPr>
          <w:lang w:val="es-MX"/>
        </w:rPr>
        <w:t xml:space="preserve"> utilicen </w:t>
      </w:r>
      <w:proofErr w:type="spellStart"/>
      <w:r w:rsidRPr="005A4198">
        <w:rPr>
          <w:lang w:val="es-MX"/>
        </w:rPr>
        <w:t>Subversion</w:t>
      </w:r>
      <w:proofErr w:type="spellEnd"/>
      <w:r w:rsidRPr="005A4198">
        <w:rPr>
          <w:lang w:val="es-MX"/>
        </w:rPr>
        <w:t xml:space="preserve"> de forma transparente.</w:t>
      </w:r>
    </w:p>
    <w:p w14:paraId="49E6C341" w14:textId="77777777" w:rsidR="005A4198" w:rsidRPr="005A4198" w:rsidRDefault="005A4198" w:rsidP="005A4198">
      <w:pPr>
        <w:pStyle w:val="CITI-NORMAL"/>
        <w:numPr>
          <w:ilvl w:val="0"/>
          <w:numId w:val="21"/>
        </w:numPr>
        <w:rPr>
          <w:lang w:val="es-MX"/>
        </w:rPr>
      </w:pPr>
      <w:r w:rsidRPr="005A4198">
        <w:rPr>
          <w:lang w:val="es-MX"/>
        </w:rPr>
        <w:t>Maneja eficientemente archivos binarios (a diferencia de CVS que los trata internamente como si fueran de texto).</w:t>
      </w:r>
    </w:p>
    <w:p w14:paraId="34DD75B9" w14:textId="77777777" w:rsidR="005A4198" w:rsidRPr="005A4198" w:rsidRDefault="005A4198" w:rsidP="005A4198">
      <w:pPr>
        <w:pStyle w:val="CITI-NORMAL"/>
        <w:numPr>
          <w:ilvl w:val="0"/>
          <w:numId w:val="21"/>
        </w:numPr>
        <w:rPr>
          <w:lang w:val="es-MX"/>
        </w:rPr>
      </w:pPr>
      <w:r w:rsidRPr="005A4198">
        <w:rPr>
          <w:lang w:val="es-MX"/>
        </w:rPr>
        <w:t>Permite selectivamente el bloqueo de archivos. Se usa en archivos binarios que, al no poder fusionarse fácilmente, conviene que no sean editados por más de una persona a la vez.</w:t>
      </w:r>
    </w:p>
    <w:p w14:paraId="286BE0B2" w14:textId="2EF9FD45" w:rsidR="005A4198" w:rsidRPr="002B3F0E" w:rsidRDefault="005A4198" w:rsidP="005A4198">
      <w:pPr>
        <w:pStyle w:val="CITI-NORMAL"/>
        <w:numPr>
          <w:ilvl w:val="0"/>
          <w:numId w:val="21"/>
        </w:numPr>
        <w:rPr>
          <w:lang w:val="es-MX"/>
        </w:rPr>
      </w:pPr>
      <w:r w:rsidRPr="005A4198">
        <w:rPr>
          <w:lang w:val="es-MX"/>
        </w:rPr>
        <w:t>Cuando se usa integrado a Apache permite utilizar todas las opciones que este servidor provee a la hora de autentificar archivos (SQL, LDAP, PAM, etc.).</w:t>
      </w:r>
    </w:p>
    <w:p w14:paraId="577EF63E" w14:textId="77777777" w:rsidR="00D76DF4" w:rsidRDefault="00D76DF4" w:rsidP="001C0AB7">
      <w:pPr>
        <w:pStyle w:val="CITI-SUBTITULO"/>
      </w:pPr>
    </w:p>
    <w:p w14:paraId="667A2187" w14:textId="3249B022" w:rsidR="001C0AB7" w:rsidRDefault="001C0AB7" w:rsidP="001C0AB7">
      <w:pPr>
        <w:pStyle w:val="CITI-SUBTITULO"/>
      </w:pPr>
      <w:r>
        <w:t>Criterios de Evaluación de Repositorios</w:t>
      </w:r>
    </w:p>
    <w:p w14:paraId="76653758" w14:textId="62778A23" w:rsidR="001C0AB7" w:rsidRDefault="001C0AB7" w:rsidP="001C0AB7">
      <w:pPr>
        <w:pStyle w:val="CITI-SUBTITULO"/>
      </w:pPr>
      <w:r>
        <w:t xml:space="preserve">GIT: </w:t>
      </w:r>
    </w:p>
    <w:p w14:paraId="2462E8F3" w14:textId="4B0E7D77" w:rsidR="001C0AB7" w:rsidRDefault="001C0AB7" w:rsidP="001C0AB7">
      <w:pPr>
        <w:pStyle w:val="CITI-SUBTITULO"/>
      </w:pPr>
      <w:r>
        <w:t xml:space="preserve">-Mejor integración con las plataformas JIRA y </w:t>
      </w:r>
      <w:proofErr w:type="spellStart"/>
      <w:r>
        <w:t>Bamboo</w:t>
      </w:r>
      <w:proofErr w:type="spellEnd"/>
      <w:r>
        <w:t>.</w:t>
      </w:r>
    </w:p>
    <w:p w14:paraId="018F6ADA" w14:textId="77777777" w:rsidR="001C0AB7" w:rsidRDefault="001C0AB7" w:rsidP="001C0AB7">
      <w:pPr>
        <w:pStyle w:val="CITI-SUBTITULO"/>
      </w:pPr>
      <w:r>
        <w:t>-Permite visualizar desde el explorador el contenido de los archivos, sin necesidad de descargarlo.</w:t>
      </w:r>
    </w:p>
    <w:p w14:paraId="7602E5FD" w14:textId="003B968A" w:rsidR="001C0AB7" w:rsidRDefault="001C0AB7" w:rsidP="001C0AB7">
      <w:pPr>
        <w:pStyle w:val="CITI-SUBTITULO"/>
      </w:pPr>
      <w:r>
        <w:t>-Permite una mejor integración con los IDE de desarrollo.</w:t>
      </w:r>
    </w:p>
    <w:p w14:paraId="683E0EF9" w14:textId="7EE10FFC" w:rsidR="001C0AB7" w:rsidRDefault="001C0AB7" w:rsidP="001C0AB7">
      <w:pPr>
        <w:pStyle w:val="CITI-SUBTITULO"/>
      </w:pPr>
      <w:r>
        <w:t xml:space="preserve">-Tiene una mejor administración de los </w:t>
      </w:r>
      <w:proofErr w:type="spellStart"/>
      <w:r>
        <w:t>Branches</w:t>
      </w:r>
      <w:proofErr w:type="spellEnd"/>
      <w:r>
        <w:t>, mostrando graficas de las acciones realizadas en el repositorio.</w:t>
      </w:r>
    </w:p>
    <w:p w14:paraId="2FD159C6" w14:textId="7A687B1B" w:rsidR="001C0AB7" w:rsidRDefault="001C0AB7" w:rsidP="001C0AB7">
      <w:pPr>
        <w:pStyle w:val="CITI-SUBTITULO"/>
      </w:pPr>
      <w:r>
        <w:t xml:space="preserve">-Permite la automatización de </w:t>
      </w:r>
      <w:proofErr w:type="spellStart"/>
      <w:r>
        <w:t>Merges</w:t>
      </w:r>
      <w:proofErr w:type="spellEnd"/>
      <w:r>
        <w:t>.</w:t>
      </w:r>
    </w:p>
    <w:p w14:paraId="1EFB4E7D" w14:textId="1B92CE8C" w:rsidR="001C0AB7" w:rsidRDefault="001C0AB7" w:rsidP="001C0AB7">
      <w:pPr>
        <w:pStyle w:val="CITI-SUBTITULO"/>
      </w:pPr>
      <w:r>
        <w:t xml:space="preserve">SVN: </w:t>
      </w:r>
    </w:p>
    <w:p w14:paraId="263CE828" w14:textId="77777777" w:rsidR="001C0AB7" w:rsidRDefault="001C0AB7" w:rsidP="001C0AB7">
      <w:pPr>
        <w:pStyle w:val="CITI-SUBTITULO"/>
      </w:pPr>
      <w:r>
        <w:t xml:space="preserve">-Permite editar los </w:t>
      </w:r>
      <w:proofErr w:type="spellStart"/>
      <w:r>
        <w:t>commit</w:t>
      </w:r>
      <w:proofErr w:type="spellEnd"/>
      <w:r>
        <w:t xml:space="preserve"> realizados.</w:t>
      </w:r>
    </w:p>
    <w:p w14:paraId="5D22D002" w14:textId="3A8F4341" w:rsidR="001C0AB7" w:rsidRDefault="001C0AB7" w:rsidP="001C0AB7">
      <w:pPr>
        <w:pStyle w:val="CITI-SUBTITULO"/>
      </w:pPr>
      <w:r>
        <w:t>-Se lleva un número de revisión consecutivo.</w:t>
      </w:r>
    </w:p>
    <w:p w14:paraId="559CD071" w14:textId="0D6DC950" w:rsidR="001C0AB7" w:rsidRPr="00726799" w:rsidRDefault="001C0AB7" w:rsidP="001C0AB7">
      <w:pPr>
        <w:pStyle w:val="CITI-SUBTITULO"/>
      </w:pPr>
      <w:r>
        <w:lastRenderedPageBreak/>
        <w:t xml:space="preserve">-Permite llevar control de </w:t>
      </w:r>
      <w:proofErr w:type="spellStart"/>
      <w:r>
        <w:t>commits</w:t>
      </w:r>
      <w:proofErr w:type="spellEnd"/>
      <w:r>
        <w:t xml:space="preserve"> de forma offline, y en determinado momento vaciarlo al repositorio remoto.</w:t>
      </w:r>
    </w:p>
    <w:p w14:paraId="3CB98AD4" w14:textId="77777777" w:rsidR="00D83499" w:rsidRPr="00726799" w:rsidRDefault="00D76DF4" w:rsidP="00726799">
      <w:pPr>
        <w:pStyle w:val="CITI-TITULO-1"/>
        <w:outlineLvl w:val="0"/>
      </w:pPr>
      <w:bookmarkStart w:id="112" w:name="_Toc419970176"/>
      <w:bookmarkStart w:id="113" w:name="_Toc427328502"/>
      <w:r w:rsidRPr="00726799">
        <w:lastRenderedPageBreak/>
        <w:t>Seguridad</w:t>
      </w:r>
      <w:bookmarkEnd w:id="112"/>
      <w:bookmarkEnd w:id="113"/>
    </w:p>
    <w:p w14:paraId="350FCCD8" w14:textId="77777777" w:rsidR="00D76DF4" w:rsidRPr="00726799" w:rsidRDefault="00D76DF4" w:rsidP="001C0AB7">
      <w:pPr>
        <w:pStyle w:val="CITI-SUBTITULO"/>
      </w:pPr>
      <w:bookmarkStart w:id="114" w:name="_Toc419970177"/>
      <w:bookmarkStart w:id="115" w:name="_Toc427328503"/>
      <w:r w:rsidRPr="00726799">
        <w:t>Seguridad de usuarios.</w:t>
      </w:r>
      <w:bookmarkEnd w:id="114"/>
      <w:bookmarkEnd w:id="115"/>
    </w:p>
    <w:p w14:paraId="3A324E8A" w14:textId="4AC09671" w:rsidR="00D76DF4" w:rsidRPr="002B3F0E" w:rsidRDefault="00D76DF4" w:rsidP="00726799">
      <w:pPr>
        <w:pStyle w:val="CITI-NORMAL"/>
        <w:rPr>
          <w:lang w:val="es-MX"/>
        </w:rPr>
      </w:pPr>
      <w:r w:rsidRPr="002B3F0E">
        <w:rPr>
          <w:lang w:val="es-MX"/>
        </w:rPr>
        <w:t>La seguridad se manejará mediante invitaciones para compartir carpetas para cada uno de los miembros del equipo de trabajo, para lo cual cada miembro deberá tener una cuenta de usuario par</w:t>
      </w:r>
      <w:r w:rsidR="005A4198">
        <w:rPr>
          <w:lang w:val="es-MX"/>
        </w:rPr>
        <w:t>a a</w:t>
      </w:r>
      <w:r w:rsidR="005B1A77">
        <w:rPr>
          <w:lang w:val="es-MX"/>
        </w:rPr>
        <w:t xml:space="preserve">cceder a la carpeta </w:t>
      </w:r>
      <w:r w:rsidR="005B1A77" w:rsidRPr="005B1A77">
        <w:rPr>
          <w:highlight w:val="yellow"/>
          <w:lang w:val="es-MX"/>
        </w:rPr>
        <w:t>del repositorio GIT/SVN</w:t>
      </w:r>
      <w:r w:rsidRPr="005B1A77">
        <w:rPr>
          <w:highlight w:val="yellow"/>
          <w:lang w:val="es-MX"/>
        </w:rPr>
        <w:t>.</w:t>
      </w:r>
    </w:p>
    <w:p w14:paraId="36FBD654" w14:textId="77777777" w:rsidR="00D76DF4" w:rsidRPr="002B3F0E" w:rsidRDefault="00D76DF4" w:rsidP="00726799">
      <w:pPr>
        <w:pStyle w:val="CITI-NORMAL"/>
        <w:rPr>
          <w:lang w:val="es-MX"/>
        </w:rPr>
      </w:pPr>
      <w:r w:rsidRPr="002B3F0E">
        <w:rPr>
          <w:lang w:val="es-MX"/>
        </w:rPr>
        <w:t>Si solo se desea visualizar la información de una carpeta sin modificarla se puede elegir la opción de compartir un enlace a la carpeta correspondiente.</w:t>
      </w:r>
    </w:p>
    <w:p w14:paraId="765A3851" w14:textId="77777777" w:rsidR="00D76DF4" w:rsidRPr="002B3F0E" w:rsidRDefault="00D76DF4" w:rsidP="00726799">
      <w:pPr>
        <w:pStyle w:val="CITI-NORMAL"/>
        <w:rPr>
          <w:lang w:val="es-MX"/>
        </w:rPr>
      </w:pPr>
      <w:r w:rsidRPr="002B3F0E">
        <w:rPr>
          <w:lang w:val="es-MX"/>
        </w:rPr>
        <w:t>El responsable de manejar esta seguridad será el Responsable de Administración de Configuración; en caso de requerir apoyo extra, éste se le solicitará al personal de soporte técnico de la empresa.</w:t>
      </w:r>
    </w:p>
    <w:p w14:paraId="7E2F7987" w14:textId="4F176C06" w:rsidR="00D76DF4" w:rsidRPr="002B3F0E" w:rsidRDefault="00890171" w:rsidP="00726799">
      <w:pPr>
        <w:pStyle w:val="CITI-NORMAL"/>
        <w:rPr>
          <w:lang w:val="es-MX"/>
        </w:rPr>
      </w:pPr>
      <w:r w:rsidRPr="002B3F0E">
        <w:rPr>
          <w:lang w:val="es-MX"/>
        </w:rPr>
        <w:t xml:space="preserve">El Project Manager de Área </w:t>
      </w:r>
      <w:r w:rsidR="00D76DF4" w:rsidRPr="002B3F0E">
        <w:rPr>
          <w:lang w:val="es-MX"/>
        </w:rPr>
        <w:t xml:space="preserve"> deberá mandar un correo electrónico al Responsable de Administración de Configuración con la lista de los equipos de trabajo que tendrán acceso al repositorio.</w:t>
      </w:r>
    </w:p>
    <w:p w14:paraId="7E5624DA" w14:textId="77777777" w:rsidR="00D76DF4" w:rsidRPr="00726799" w:rsidRDefault="00F91054" w:rsidP="001C0AB7">
      <w:pPr>
        <w:pStyle w:val="CITI-SUBTITULO"/>
      </w:pPr>
      <w:r w:rsidRPr="00726799">
        <w:tab/>
      </w:r>
    </w:p>
    <w:p w14:paraId="49D0C64A" w14:textId="77777777" w:rsidR="00084B45" w:rsidRPr="00726799" w:rsidRDefault="00D76DF4" w:rsidP="00BE7903">
      <w:pPr>
        <w:pStyle w:val="DireccinHTML"/>
        <w:numPr>
          <w:ilvl w:val="3"/>
          <w:numId w:val="3"/>
        </w:numPr>
        <w:jc w:val="both"/>
        <w:rPr>
          <w:rFonts w:ascii="Myriad Pro Light" w:hAnsi="Myriad Pro Light"/>
          <w:sz w:val="20"/>
          <w:lang w:val="es-ES_tradnl" w:eastAsia="ja-JP"/>
        </w:rPr>
      </w:pPr>
      <w:r w:rsidRPr="00726799">
        <w:rPr>
          <w:rFonts w:ascii="Myriad Pro Light" w:hAnsi="Myriad Pro Light"/>
          <w:sz w:val="20"/>
          <w:lang w:val="es-ES_tradnl" w:eastAsia="ja-JP"/>
        </w:rPr>
        <w:t>Compartir carpetas.</w:t>
      </w:r>
    </w:p>
    <w:p w14:paraId="6953F1E7" w14:textId="77777777" w:rsidR="00C12F14" w:rsidRPr="002B3F0E" w:rsidRDefault="00C12F14" w:rsidP="00726799">
      <w:pPr>
        <w:pStyle w:val="CITI-NORMAL"/>
        <w:rPr>
          <w:lang w:val="es-MX"/>
        </w:rPr>
      </w:pPr>
      <w:r w:rsidRPr="002B3F0E">
        <w:rPr>
          <w:lang w:val="es-MX"/>
        </w:rPr>
        <w:t>La privacidad de manejar en diferentes niveles con criterios establecidos para acceder a los datos administrados en el proyecto; estos niveles de privacidad son los siguientes:</w:t>
      </w:r>
    </w:p>
    <w:p w14:paraId="54740FC5" w14:textId="77777777" w:rsidR="00C12F14" w:rsidRPr="00726799" w:rsidRDefault="00C12F14" w:rsidP="00BE7903">
      <w:pPr>
        <w:pStyle w:val="Body"/>
        <w:numPr>
          <w:ilvl w:val="0"/>
          <w:numId w:val="12"/>
        </w:numPr>
        <w:jc w:val="both"/>
        <w:rPr>
          <w:rFonts w:ascii="Myriad Pro Light" w:hAnsi="Myriad Pro Light" w:cs="Arial"/>
          <w:bCs/>
          <w:color w:val="auto"/>
          <w:kern w:val="0"/>
          <w:szCs w:val="21"/>
          <w:lang w:val="es-ES"/>
        </w:rPr>
      </w:pPr>
      <w:r w:rsidRPr="00726799">
        <w:rPr>
          <w:rFonts w:ascii="Myriad Pro Light" w:hAnsi="Myriad Pro Light" w:cs="Arial"/>
          <w:bCs/>
          <w:color w:val="auto"/>
          <w:kern w:val="0"/>
          <w:szCs w:val="21"/>
          <w:lang w:val="es-ES"/>
        </w:rPr>
        <w:t>Privado: los documentos con este nivel, no pueden ser visualizados a menos que se reciba la carpeta o enlace compartido correspondiente.</w:t>
      </w:r>
    </w:p>
    <w:p w14:paraId="038DE524" w14:textId="77777777" w:rsidR="00C12F14" w:rsidRPr="00726799" w:rsidRDefault="00C12F14" w:rsidP="00BE7903">
      <w:pPr>
        <w:pStyle w:val="Body"/>
        <w:numPr>
          <w:ilvl w:val="0"/>
          <w:numId w:val="12"/>
        </w:numPr>
        <w:jc w:val="both"/>
        <w:rPr>
          <w:rFonts w:ascii="Myriad Pro Light" w:hAnsi="Myriad Pro Light" w:cs="Arial"/>
          <w:bCs/>
          <w:color w:val="auto"/>
          <w:kern w:val="0"/>
          <w:szCs w:val="21"/>
          <w:lang w:val="es-ES"/>
        </w:rPr>
      </w:pPr>
      <w:r w:rsidRPr="00726799">
        <w:rPr>
          <w:rFonts w:ascii="Myriad Pro Light" w:hAnsi="Myriad Pro Light" w:cs="Arial"/>
          <w:bCs/>
          <w:color w:val="auto"/>
          <w:kern w:val="0"/>
          <w:szCs w:val="21"/>
          <w:lang w:val="es-ES"/>
        </w:rPr>
        <w:t>Compartido por carpeta: los documentos en este nivel, están libres de ser consultados y modificados por cualquier miembro que haya recibido una invitación.</w:t>
      </w:r>
    </w:p>
    <w:p w14:paraId="759C511E" w14:textId="77777777" w:rsidR="00C12F14" w:rsidRPr="00726799" w:rsidRDefault="00C12F14" w:rsidP="00BE7903">
      <w:pPr>
        <w:pStyle w:val="Body"/>
        <w:numPr>
          <w:ilvl w:val="0"/>
          <w:numId w:val="12"/>
        </w:numPr>
        <w:jc w:val="both"/>
        <w:rPr>
          <w:rFonts w:ascii="Myriad Pro Light" w:hAnsi="Myriad Pro Light" w:cs="Arial"/>
          <w:bCs/>
          <w:color w:val="auto"/>
          <w:kern w:val="0"/>
          <w:szCs w:val="21"/>
          <w:lang w:val="es-ES"/>
        </w:rPr>
      </w:pPr>
      <w:r w:rsidRPr="00726799">
        <w:rPr>
          <w:rFonts w:ascii="Myriad Pro Light" w:hAnsi="Myriad Pro Light" w:cs="Arial"/>
          <w:bCs/>
          <w:color w:val="auto"/>
          <w:kern w:val="0"/>
          <w:szCs w:val="21"/>
          <w:lang w:val="es-ES"/>
        </w:rPr>
        <w:t>Compartido por enlace: los documentos en este nivel, están libres de ser consultados por cualquier miembro que haya recibido un enlace.</w:t>
      </w:r>
    </w:p>
    <w:p w14:paraId="08E0F133" w14:textId="77777777" w:rsidR="00D76DF4" w:rsidRPr="00726799" w:rsidRDefault="00D76DF4" w:rsidP="00D76DF4">
      <w:pPr>
        <w:pStyle w:val="DireccinHTML"/>
        <w:ind w:left="1728"/>
        <w:jc w:val="both"/>
        <w:rPr>
          <w:rFonts w:ascii="Myriad Pro Light" w:hAnsi="Myriad Pro Light"/>
          <w:sz w:val="20"/>
          <w:lang w:val="es-ES" w:eastAsia="ja-JP"/>
        </w:rPr>
      </w:pPr>
    </w:p>
    <w:p w14:paraId="3891EA66" w14:textId="77777777" w:rsidR="00C12F14" w:rsidRPr="00726799" w:rsidRDefault="00C12F14" w:rsidP="001C0AB7">
      <w:pPr>
        <w:pStyle w:val="CITI-SUBTITULO"/>
      </w:pPr>
      <w:bookmarkStart w:id="116" w:name="_Toc419970178"/>
      <w:bookmarkStart w:id="117" w:name="_Toc427328504"/>
      <w:r w:rsidRPr="00726799">
        <w:t>RECUPERACIÓN Y RESPALDO</w:t>
      </w:r>
      <w:bookmarkEnd w:id="116"/>
      <w:bookmarkEnd w:id="117"/>
      <w:r w:rsidRPr="00726799">
        <w:t xml:space="preserve"> </w:t>
      </w:r>
    </w:p>
    <w:p w14:paraId="14C13E6B" w14:textId="4556F7A1" w:rsidR="00726799" w:rsidRPr="002B3F0E" w:rsidRDefault="00726799" w:rsidP="00726799">
      <w:pPr>
        <w:pStyle w:val="CITI-NORMAL"/>
        <w:rPr>
          <w:lang w:val="es-MX"/>
        </w:rPr>
      </w:pPr>
      <w:r w:rsidRPr="002B3F0E">
        <w:rPr>
          <w:lang w:val="es-MX"/>
        </w:rPr>
        <w:t>EL ingeniero de soporte realizar</w:t>
      </w:r>
      <w:r w:rsidR="000E1651">
        <w:rPr>
          <w:lang w:val="es-MX"/>
        </w:rPr>
        <w:t>á</w:t>
      </w:r>
      <w:r w:rsidRPr="002B3F0E">
        <w:rPr>
          <w:lang w:val="es-MX"/>
        </w:rPr>
        <w:t xml:space="preserve"> una restauración con el respaldo  más resiente del servidor o aplicación  en un ambiente de pruebas en caso de que algún integrante del equipo de trabajo lo requiera.</w:t>
      </w:r>
    </w:p>
    <w:p w14:paraId="7A81FC41" w14:textId="39DB4D97" w:rsidR="00CA2687" w:rsidRPr="00CA2687" w:rsidRDefault="00C12F14" w:rsidP="00C132AC">
      <w:pPr>
        <w:pStyle w:val="CITI-Subtitulo-Subtitulo"/>
        <w:numPr>
          <w:ilvl w:val="0"/>
          <w:numId w:val="0"/>
        </w:numPr>
        <w:spacing w:after="0"/>
        <w:rPr>
          <w:rFonts w:eastAsia="Times New Roman" w:cs="Times New Roman"/>
          <w:b w:val="0"/>
          <w:bCs w:val="0"/>
          <w:lang w:eastAsia="en-US"/>
        </w:rPr>
      </w:pPr>
      <w:r w:rsidRPr="007734AE">
        <w:rPr>
          <w:rFonts w:eastAsia="Times New Roman" w:cs="Times New Roman"/>
          <w:b w:val="0"/>
          <w:bCs w:val="0"/>
          <w:lang w:eastAsia="en-US"/>
        </w:rPr>
        <w:t>Para el respaldo se realizará la tarea</w:t>
      </w:r>
      <w:r w:rsidR="00890171" w:rsidRPr="007734AE">
        <w:rPr>
          <w:rFonts w:eastAsia="Times New Roman" w:cs="Times New Roman"/>
          <w:b w:val="0"/>
          <w:bCs w:val="0"/>
          <w:lang w:eastAsia="en-US"/>
        </w:rPr>
        <w:t xml:space="preserve"> de respaldo cada </w:t>
      </w:r>
      <w:r w:rsidR="007734AE" w:rsidRPr="007734AE">
        <w:rPr>
          <w:rFonts w:eastAsia="Times New Roman" w:cs="Times New Roman"/>
          <w:b w:val="0"/>
          <w:bCs w:val="0"/>
          <w:lang w:eastAsia="en-US"/>
        </w:rPr>
        <w:t>lunes, para más información ver el Manual de Operaciones bajo el proceso de Administración de la configuración subtema o fase Respaldar la configuración del software</w:t>
      </w:r>
      <w:r w:rsidR="00C132AC">
        <w:rPr>
          <w:rFonts w:eastAsia="Times New Roman" w:cs="Times New Roman"/>
          <w:b w:val="0"/>
          <w:bCs w:val="0"/>
          <w:lang w:eastAsia="en-US"/>
        </w:rPr>
        <w:t xml:space="preserve"> y </w:t>
      </w:r>
      <w:r w:rsidR="007734AE" w:rsidRPr="00C132AC">
        <w:rPr>
          <w:rFonts w:eastAsia="Times New Roman" w:cs="Times New Roman"/>
          <w:b w:val="0"/>
          <w:bCs w:val="0"/>
          <w:lang w:eastAsia="en-US"/>
        </w:rPr>
        <w:t xml:space="preserve"> las políticas asociados a este proceso</w:t>
      </w:r>
      <w:r w:rsidR="00C132AC">
        <w:rPr>
          <w:rFonts w:eastAsia="Times New Roman" w:cs="Times New Roman"/>
          <w:b w:val="0"/>
          <w:bCs w:val="0"/>
          <w:lang w:eastAsia="en-US"/>
        </w:rPr>
        <w:t>.</w:t>
      </w:r>
      <w:r w:rsidR="007734AE" w:rsidRPr="00C132AC">
        <w:rPr>
          <w:rFonts w:eastAsia="Times New Roman" w:cs="Times New Roman"/>
          <w:b w:val="0"/>
          <w:bCs w:val="0"/>
          <w:lang w:eastAsia="en-US"/>
        </w:rPr>
        <w:t xml:space="preserve"> </w:t>
      </w:r>
      <w:r w:rsidR="00CA2687">
        <w:rPr>
          <w:rFonts w:eastAsia="Times New Roman" w:cs="Times New Roman"/>
          <w:b w:val="0"/>
          <w:bCs w:val="0"/>
          <w:lang w:eastAsia="en-US"/>
        </w:rPr>
        <w:t xml:space="preserve">Estos respaldos tendrán la siguiente nomenclatura: </w:t>
      </w:r>
      <w:r w:rsidR="00CA2687" w:rsidRPr="00CA2687">
        <w:rPr>
          <w:rFonts w:ascii="Arial" w:hAnsi="Arial"/>
          <w:color w:val="222222"/>
          <w:sz w:val="19"/>
          <w:szCs w:val="19"/>
          <w:shd w:val="clear" w:color="auto" w:fill="FFFFFF"/>
        </w:rPr>
        <w:t>rep-backup-</w:t>
      </w:r>
      <w:r w:rsidR="00CA2687" w:rsidRPr="00CA2687">
        <w:rPr>
          <w:rFonts w:ascii="Arial" w:hAnsi="Arial"/>
          <w:b w:val="0"/>
          <w:bCs w:val="0"/>
          <w:color w:val="222222"/>
          <w:sz w:val="19"/>
          <w:szCs w:val="19"/>
          <w:shd w:val="clear" w:color="auto" w:fill="FFFFFF"/>
        </w:rPr>
        <w:t>aaaa.mm.ddd</w:t>
      </w:r>
      <w:r w:rsidR="00CA2687" w:rsidRPr="00CA2687">
        <w:rPr>
          <w:rFonts w:ascii="Arial" w:hAnsi="Arial"/>
          <w:color w:val="222222"/>
          <w:sz w:val="19"/>
          <w:szCs w:val="19"/>
          <w:shd w:val="clear" w:color="auto" w:fill="FFFFFF"/>
        </w:rPr>
        <w:t>.</w:t>
      </w:r>
      <w:r w:rsidR="00CA2687" w:rsidRPr="00CA2687">
        <w:rPr>
          <w:rFonts w:ascii="Arial" w:hAnsi="Arial"/>
          <w:b w:val="0"/>
          <w:bCs w:val="0"/>
          <w:color w:val="222222"/>
          <w:sz w:val="19"/>
          <w:szCs w:val="19"/>
          <w:shd w:val="clear" w:color="auto" w:fill="FFFFFF"/>
        </w:rPr>
        <w:t>tar</w:t>
      </w:r>
      <w:r w:rsidR="00CA2687" w:rsidRPr="00CA2687">
        <w:rPr>
          <w:rFonts w:ascii="Arial" w:hAnsi="Arial"/>
          <w:color w:val="222222"/>
          <w:sz w:val="19"/>
          <w:szCs w:val="19"/>
          <w:shd w:val="clear" w:color="auto" w:fill="FFFFFF"/>
        </w:rPr>
        <w:t>.gz</w:t>
      </w:r>
    </w:p>
    <w:p w14:paraId="3CE4A517" w14:textId="77777777" w:rsidR="00CA2687" w:rsidRPr="00CA2687" w:rsidRDefault="00CA2687" w:rsidP="00C132AC">
      <w:pPr>
        <w:pStyle w:val="CITI-Subtitulo-Subtitulo"/>
        <w:numPr>
          <w:ilvl w:val="0"/>
          <w:numId w:val="0"/>
        </w:numPr>
        <w:spacing w:after="0"/>
        <w:rPr>
          <w:rFonts w:eastAsia="Times New Roman" w:cs="Times New Roman"/>
          <w:b w:val="0"/>
          <w:bCs w:val="0"/>
          <w:lang w:eastAsia="en-US"/>
        </w:rPr>
      </w:pPr>
    </w:p>
    <w:p w14:paraId="53F04065" w14:textId="7FAE6DAF" w:rsidR="00C12F14" w:rsidRDefault="00E058B7" w:rsidP="00C132AC">
      <w:pPr>
        <w:pStyle w:val="CITI-Subtitulo-Subtitulo"/>
        <w:numPr>
          <w:ilvl w:val="0"/>
          <w:numId w:val="0"/>
        </w:numPr>
        <w:spacing w:after="0"/>
        <w:rPr>
          <w:rFonts w:eastAsia="Times New Roman" w:cs="Times New Roman"/>
          <w:b w:val="0"/>
          <w:bCs w:val="0"/>
          <w:lang w:eastAsia="en-US"/>
        </w:rPr>
      </w:pPr>
      <w:r>
        <w:rPr>
          <w:rFonts w:eastAsia="Times New Roman" w:cs="Times New Roman"/>
          <w:b w:val="0"/>
          <w:bCs w:val="0"/>
          <w:lang w:eastAsia="en-US"/>
        </w:rPr>
        <w:t>La recuperación de los archivos será mediante el Disco duro donde se originó el respaldo</w:t>
      </w:r>
    </w:p>
    <w:p w14:paraId="61B2BFBE" w14:textId="77777777" w:rsidR="00CA2687" w:rsidRDefault="00CA2687" w:rsidP="00C132AC">
      <w:pPr>
        <w:pStyle w:val="CITI-Subtitulo-Subtitulo"/>
        <w:numPr>
          <w:ilvl w:val="0"/>
          <w:numId w:val="0"/>
        </w:numPr>
        <w:spacing w:after="0"/>
        <w:rPr>
          <w:rFonts w:eastAsia="Times New Roman" w:cs="Times New Roman"/>
          <w:b w:val="0"/>
          <w:bCs w:val="0"/>
          <w:lang w:eastAsia="en-US"/>
        </w:rPr>
      </w:pPr>
    </w:p>
    <w:p w14:paraId="2172CEE4" w14:textId="144D96B0" w:rsidR="00CA2687" w:rsidRPr="00C132AC" w:rsidRDefault="00CA2687" w:rsidP="00C132AC">
      <w:pPr>
        <w:pStyle w:val="CITI-Subtitulo-Subtitulo"/>
        <w:numPr>
          <w:ilvl w:val="0"/>
          <w:numId w:val="0"/>
        </w:numPr>
        <w:spacing w:after="0"/>
        <w:rPr>
          <w:rFonts w:eastAsia="Times New Roman" w:cs="Times New Roman"/>
          <w:b w:val="0"/>
          <w:bCs w:val="0"/>
          <w:lang w:eastAsia="en-US"/>
        </w:rPr>
      </w:pPr>
      <w:r>
        <w:rPr>
          <w:rFonts w:eastAsia="Times New Roman" w:cs="Times New Roman"/>
          <w:b w:val="0"/>
          <w:bCs w:val="0"/>
          <w:lang w:eastAsia="en-US"/>
        </w:rPr>
        <w:t xml:space="preserve">Para ver el procedimiento de recuperación de respaldo ver el siguiente documento </w:t>
      </w:r>
      <w:r w:rsidR="00E93748" w:rsidRPr="00E93748">
        <w:rPr>
          <w:rFonts w:eastAsia="Times New Roman" w:cs="Times New Roman"/>
          <w:b w:val="0"/>
          <w:bCs w:val="0"/>
          <w:lang w:eastAsia="en-US"/>
        </w:rPr>
        <w:t>FO-DE-025-Procedimientos de Herramientas Organizacionales</w:t>
      </w:r>
      <w:r w:rsidR="00E93748">
        <w:rPr>
          <w:rFonts w:eastAsia="Times New Roman" w:cs="Times New Roman"/>
          <w:b w:val="0"/>
          <w:bCs w:val="0"/>
          <w:lang w:eastAsia="en-US"/>
        </w:rPr>
        <w:t xml:space="preserve"> </w:t>
      </w:r>
      <w:r>
        <w:rPr>
          <w:rFonts w:eastAsia="Times New Roman" w:cs="Times New Roman"/>
          <w:b w:val="0"/>
          <w:bCs w:val="0"/>
          <w:lang w:eastAsia="en-US"/>
        </w:rPr>
        <w:t xml:space="preserve">que se encuentra en la siguiente liga. </w:t>
      </w:r>
      <w:hyperlink r:id="rId14" w:history="1">
        <w:r w:rsidRPr="00584391">
          <w:rPr>
            <w:rStyle w:val="Hipervnculo"/>
            <w:rFonts w:eastAsia="Times New Roman" w:cs="Times New Roman"/>
            <w:b w:val="0"/>
            <w:bCs w:val="0"/>
            <w:lang w:eastAsia="en-US"/>
          </w:rPr>
          <w:t>http://repositorio.citi.com.mx/svn/informatica/Activos-de-Procesos/01-Formatos-Oficiales-CITI/10-Administracion%20de%20la%20configuracion/Templates/</w:t>
        </w:r>
      </w:hyperlink>
      <w:r>
        <w:rPr>
          <w:rFonts w:eastAsia="Times New Roman" w:cs="Times New Roman"/>
          <w:b w:val="0"/>
          <w:bCs w:val="0"/>
          <w:lang w:eastAsia="en-US"/>
        </w:rPr>
        <w:t xml:space="preserve"> </w:t>
      </w:r>
    </w:p>
    <w:p w14:paraId="42E333B0" w14:textId="77777777" w:rsidR="00C12F14" w:rsidRPr="00726799" w:rsidRDefault="00C12F14" w:rsidP="00C12F14">
      <w:pPr>
        <w:pStyle w:val="NormalFirstline1cmBefore3ptAfter3pt"/>
        <w:ind w:firstLine="1134"/>
        <w:rPr>
          <w:rFonts w:ascii="Myriad Pro Light" w:hAnsi="Myriad Pro Light"/>
          <w:lang w:val="es-AR"/>
        </w:rPr>
      </w:pPr>
    </w:p>
    <w:p w14:paraId="2142CE57" w14:textId="59FCF3DA" w:rsidR="00C12F14" w:rsidRPr="00726799" w:rsidRDefault="00085F8C" w:rsidP="001C0AB7">
      <w:pPr>
        <w:pStyle w:val="CITI-SUBTITULO"/>
      </w:pPr>
      <w:bookmarkStart w:id="118" w:name="_Toc419970179"/>
      <w:bookmarkStart w:id="119" w:name="_Toc427328505"/>
      <w:r w:rsidRPr="00726799">
        <w:t>Administración</w:t>
      </w:r>
      <w:r w:rsidR="00C12F14" w:rsidRPr="00726799">
        <w:t xml:space="preserve"> de Control de Cambios.</w:t>
      </w:r>
      <w:bookmarkEnd w:id="118"/>
      <w:bookmarkEnd w:id="119"/>
    </w:p>
    <w:p w14:paraId="1AF2AC8F" w14:textId="77777777" w:rsidR="00C12F14" w:rsidRPr="00726799" w:rsidRDefault="00C12F14" w:rsidP="001C0AB7">
      <w:pPr>
        <w:pStyle w:val="CITI-SUBTITULO"/>
      </w:pPr>
    </w:p>
    <w:p w14:paraId="6AD2B254" w14:textId="77777777" w:rsidR="00C12F14" w:rsidRPr="002B3F0E" w:rsidRDefault="00C12F14" w:rsidP="00726799">
      <w:pPr>
        <w:pStyle w:val="CITI-NORMAL"/>
        <w:rPr>
          <w:lang w:val="es-MX"/>
        </w:rPr>
      </w:pPr>
      <w:r w:rsidRPr="002B3F0E">
        <w:rPr>
          <w:lang w:val="es-MX"/>
        </w:rPr>
        <w:t>Un requerimiento de cambios se genera a partir de dos fuentes:</w:t>
      </w:r>
    </w:p>
    <w:p w14:paraId="30102C30" w14:textId="77777777" w:rsidR="00C12F14" w:rsidRPr="00726799" w:rsidRDefault="00C12F14" w:rsidP="00BE7903">
      <w:pPr>
        <w:pStyle w:val="Body"/>
        <w:numPr>
          <w:ilvl w:val="0"/>
          <w:numId w:val="12"/>
        </w:numPr>
        <w:ind w:firstLine="1440"/>
        <w:jc w:val="both"/>
        <w:rPr>
          <w:rFonts w:ascii="Myriad Pro Light" w:eastAsia="Calibri" w:hAnsi="Myriad Pro Light"/>
          <w:color w:val="auto"/>
          <w:kern w:val="0"/>
          <w:szCs w:val="22"/>
          <w:lang w:val="es-AR"/>
        </w:rPr>
      </w:pPr>
      <w:r w:rsidRPr="00726799">
        <w:rPr>
          <w:rFonts w:ascii="Myriad Pro Light" w:eastAsia="Calibri" w:hAnsi="Myriad Pro Light"/>
          <w:color w:val="auto"/>
          <w:kern w:val="0"/>
          <w:szCs w:val="22"/>
          <w:lang w:val="es-AR"/>
        </w:rPr>
        <w:t>Por parte del cliente</w:t>
      </w:r>
    </w:p>
    <w:p w14:paraId="777C0806" w14:textId="77777777" w:rsidR="00C12F14" w:rsidRPr="00726799" w:rsidRDefault="00C12F14" w:rsidP="00BE7903">
      <w:pPr>
        <w:pStyle w:val="Body"/>
        <w:numPr>
          <w:ilvl w:val="0"/>
          <w:numId w:val="12"/>
        </w:numPr>
        <w:ind w:firstLine="1530"/>
        <w:jc w:val="both"/>
        <w:rPr>
          <w:rFonts w:ascii="Myriad Pro Light" w:eastAsia="Calibri" w:hAnsi="Myriad Pro Light"/>
          <w:color w:val="auto"/>
          <w:kern w:val="0"/>
          <w:szCs w:val="22"/>
          <w:lang w:val="es-AR"/>
        </w:rPr>
      </w:pPr>
      <w:r w:rsidRPr="00726799">
        <w:rPr>
          <w:rFonts w:ascii="Myriad Pro Light" w:eastAsia="Calibri" w:hAnsi="Myriad Pro Light"/>
          <w:color w:val="auto"/>
          <w:kern w:val="0"/>
          <w:szCs w:val="22"/>
          <w:lang w:val="es-AR"/>
        </w:rPr>
        <w:t>Por parte de los integrantes del equipo de trabajo.</w:t>
      </w:r>
    </w:p>
    <w:p w14:paraId="574ED187" w14:textId="5E2C9D9F" w:rsidR="00C12F14" w:rsidRDefault="00C12F14" w:rsidP="00726799">
      <w:pPr>
        <w:pStyle w:val="CITI-NORMAL"/>
        <w:rPr>
          <w:lang w:val="es-MX"/>
        </w:rPr>
      </w:pPr>
      <w:r w:rsidRPr="002B3F0E">
        <w:rPr>
          <w:lang w:val="es-MX"/>
        </w:rPr>
        <w:t>Todos los requerimientos de cambios se deberán registrar en la Matriz de Trazabilidad.  El seguimiento a los Requerimientos de Cambio registrados en la Matriz de Trazabilidad se hará con base en el procedimiento de Control de Cambios.</w:t>
      </w:r>
    </w:p>
    <w:p w14:paraId="5ECA0E7B" w14:textId="77777777" w:rsidR="005F465D" w:rsidRDefault="005F465D" w:rsidP="00726799">
      <w:pPr>
        <w:pStyle w:val="CITI-NORMAL"/>
        <w:rPr>
          <w:lang w:val="es-MX"/>
        </w:rPr>
      </w:pPr>
    </w:p>
    <w:p w14:paraId="089A77ED" w14:textId="77777777" w:rsidR="005F465D" w:rsidRDefault="005F465D" w:rsidP="00726799">
      <w:pPr>
        <w:pStyle w:val="CITI-NORMAL"/>
        <w:rPr>
          <w:lang w:val="es-MX"/>
        </w:rPr>
      </w:pPr>
    </w:p>
    <w:p w14:paraId="4FEFD145" w14:textId="77777777" w:rsidR="005F465D" w:rsidRPr="002B3F0E" w:rsidRDefault="005F465D" w:rsidP="00726799">
      <w:pPr>
        <w:pStyle w:val="CITI-NORMAL"/>
        <w:rPr>
          <w:lang w:val="es-MX"/>
        </w:rPr>
      </w:pPr>
    </w:p>
    <w:p w14:paraId="05C8FA18" w14:textId="71FA4B3A" w:rsidR="00C12F14" w:rsidRPr="00726799" w:rsidRDefault="00C12F14" w:rsidP="00726799">
      <w:pPr>
        <w:pStyle w:val="CITI-TITULO-1"/>
        <w:outlineLvl w:val="0"/>
      </w:pPr>
      <w:bookmarkStart w:id="120" w:name="_Toc419970180"/>
      <w:bookmarkStart w:id="121" w:name="_Toc427328506"/>
      <w:r w:rsidRPr="00726799">
        <w:lastRenderedPageBreak/>
        <w:t>PLAN DE TRABAJO</w:t>
      </w:r>
      <w:bookmarkEnd w:id="120"/>
      <w:bookmarkEnd w:id="121"/>
    </w:p>
    <w:p w14:paraId="0A2F1A3A" w14:textId="77777777" w:rsidR="00BF6841" w:rsidRPr="00726799" w:rsidRDefault="00BF6841" w:rsidP="001C0AB7">
      <w:pPr>
        <w:pStyle w:val="CITI-SUBTITULO"/>
      </w:pPr>
    </w:p>
    <w:p w14:paraId="4C0DDCB1" w14:textId="77777777" w:rsidR="00BF6841" w:rsidRPr="00726799" w:rsidRDefault="00BF6841" w:rsidP="001C0AB7">
      <w:pPr>
        <w:pStyle w:val="CITI-SUBTITULO"/>
      </w:pPr>
      <w:bookmarkStart w:id="122" w:name="_Toc419970181"/>
      <w:bookmarkStart w:id="123" w:name="_Toc427328507"/>
      <w:r w:rsidRPr="00726799">
        <w:t>cronograma general.</w:t>
      </w:r>
      <w:bookmarkEnd w:id="122"/>
      <w:bookmarkEnd w:id="123"/>
    </w:p>
    <w:p w14:paraId="4BA3206E" w14:textId="694C3251" w:rsidR="00BF6841" w:rsidRPr="00726799" w:rsidRDefault="001E69C7" w:rsidP="00BF6841">
      <w:pPr>
        <w:pStyle w:val="NormalFirstline1cmBefore3ptAfter3pt"/>
        <w:ind w:firstLine="1134"/>
        <w:rPr>
          <w:rFonts w:ascii="Myriad Pro Light" w:hAnsi="Myriad Pro Light"/>
          <w:b/>
          <w:i/>
          <w:lang w:val="es-AR"/>
        </w:rPr>
      </w:pPr>
      <w:r w:rsidRPr="00726799">
        <w:rPr>
          <w:rFonts w:ascii="Myriad Pro Light" w:hAnsi="Myriad Pro Light"/>
          <w:b/>
          <w:i/>
          <w:lang w:val="es-AR"/>
        </w:rPr>
        <w:t xml:space="preserve">Ver el cronograma </w:t>
      </w:r>
      <w:r w:rsidR="00BC1B6B" w:rsidRPr="00726799">
        <w:rPr>
          <w:rFonts w:ascii="Myriad Pro Light" w:hAnsi="Myriad Pro Light"/>
          <w:b/>
          <w:i/>
          <w:lang w:val="es-AR"/>
        </w:rPr>
        <w:t xml:space="preserve">general que se encuentra dentro de formatos oficiales CITI -&gt;FO-DE-003-ClavedeProyecto- </w:t>
      </w:r>
      <w:proofErr w:type="spellStart"/>
      <w:r w:rsidR="00BC1B6B" w:rsidRPr="00726799">
        <w:rPr>
          <w:rFonts w:ascii="Myriad Pro Light" w:hAnsi="Myriad Pro Light"/>
          <w:b/>
          <w:i/>
          <w:lang w:val="es-AR"/>
        </w:rPr>
        <w:t>FormatoTemplate</w:t>
      </w:r>
      <w:proofErr w:type="spellEnd"/>
      <w:r w:rsidR="00BC1B6B" w:rsidRPr="00726799">
        <w:rPr>
          <w:rFonts w:ascii="Myriad Pro Light" w:hAnsi="Myriad Pro Light"/>
          <w:b/>
          <w:i/>
          <w:lang w:val="es-AR"/>
        </w:rPr>
        <w:t xml:space="preserve"> actividades de cronograma</w:t>
      </w:r>
    </w:p>
    <w:p w14:paraId="4C1FF414" w14:textId="77777777" w:rsidR="00BF6841" w:rsidRPr="00726799" w:rsidRDefault="00BF6841" w:rsidP="00BF6841">
      <w:pPr>
        <w:pStyle w:val="NormalFirstline1cmBefore3ptAfter3pt"/>
        <w:ind w:firstLine="1134"/>
        <w:rPr>
          <w:rFonts w:ascii="Myriad Pro Light" w:hAnsi="Myriad Pro Light"/>
          <w:lang w:val="es-AR"/>
        </w:rPr>
      </w:pPr>
    </w:p>
    <w:p w14:paraId="00E36E20" w14:textId="50D68D78" w:rsidR="00BF6841" w:rsidRPr="00726799" w:rsidRDefault="00BF6841" w:rsidP="005B1A77">
      <w:pPr>
        <w:pStyle w:val="NormalFirstline1cmBefore3ptAfter3pt"/>
        <w:ind w:firstLine="0"/>
        <w:rPr>
          <w:rFonts w:ascii="Myriad Pro Light" w:hAnsi="Myriad Pro Light"/>
          <w:lang w:val="es-AR"/>
        </w:rPr>
      </w:pPr>
      <w:r w:rsidRPr="00726799">
        <w:rPr>
          <w:rFonts w:ascii="Myriad Pro Light" w:hAnsi="Myriad Pro Light"/>
          <w:lang w:val="es-AR"/>
        </w:rPr>
        <w:t xml:space="preserve">Cualquier incumpliendo a este cronograma será planteado como una desviación y se le comunicará al </w:t>
      </w:r>
      <w:proofErr w:type="spellStart"/>
      <w:r w:rsidR="001E69C7" w:rsidRPr="00726799">
        <w:rPr>
          <w:rFonts w:ascii="Myriad Pro Light" w:hAnsi="Myriad Pro Light"/>
          <w:lang w:val="es-AR"/>
        </w:rPr>
        <w:t>D</w:t>
      </w:r>
      <w:r w:rsidR="00BC1B6B" w:rsidRPr="00726799">
        <w:rPr>
          <w:rFonts w:ascii="Myriad Pro Light" w:hAnsi="Myriad Pro Light"/>
          <w:lang w:val="es-AR"/>
        </w:rPr>
        <w:t>evelopment</w:t>
      </w:r>
      <w:proofErr w:type="spellEnd"/>
      <w:r w:rsidR="00BC1B6B" w:rsidRPr="00726799">
        <w:rPr>
          <w:rFonts w:ascii="Myriad Pro Light" w:hAnsi="Myriad Pro Light"/>
          <w:lang w:val="es-AR"/>
        </w:rPr>
        <w:t xml:space="preserve"> </w:t>
      </w:r>
      <w:r w:rsidR="001E69C7" w:rsidRPr="00726799">
        <w:rPr>
          <w:rFonts w:ascii="Myriad Pro Light" w:hAnsi="Myriad Pro Light"/>
          <w:lang w:val="es-AR"/>
        </w:rPr>
        <w:t>P</w:t>
      </w:r>
      <w:r w:rsidR="00BC1B6B" w:rsidRPr="00726799">
        <w:rPr>
          <w:rFonts w:ascii="Myriad Pro Light" w:hAnsi="Myriad Pro Light"/>
          <w:lang w:val="es-AR"/>
        </w:rPr>
        <w:t xml:space="preserve">roject </w:t>
      </w:r>
      <w:r w:rsidR="001E69C7" w:rsidRPr="00726799">
        <w:rPr>
          <w:rFonts w:ascii="Myriad Pro Light" w:hAnsi="Myriad Pro Light"/>
          <w:lang w:val="es-AR"/>
        </w:rPr>
        <w:t>M</w:t>
      </w:r>
      <w:r w:rsidR="00BC1B6B" w:rsidRPr="00726799">
        <w:rPr>
          <w:rFonts w:ascii="Myriad Pro Light" w:hAnsi="Myriad Pro Light"/>
          <w:lang w:val="es-AR"/>
        </w:rPr>
        <w:t>anager</w:t>
      </w:r>
      <w:r w:rsidR="001E69C7" w:rsidRPr="00726799">
        <w:rPr>
          <w:rFonts w:ascii="Myriad Pro Light" w:hAnsi="Myriad Pro Light"/>
          <w:lang w:val="es-AR"/>
        </w:rPr>
        <w:t xml:space="preserve"> </w:t>
      </w:r>
      <w:r w:rsidRPr="00726799">
        <w:rPr>
          <w:rFonts w:ascii="Myriad Pro Light" w:hAnsi="Myriad Pro Light"/>
          <w:lang w:val="es-AR"/>
        </w:rPr>
        <w:t xml:space="preserve"> para que este apoye en la solución.</w:t>
      </w:r>
    </w:p>
    <w:p w14:paraId="30046059" w14:textId="77777777" w:rsidR="00BF6841" w:rsidRPr="00726799" w:rsidRDefault="00BF6841" w:rsidP="00BF6841">
      <w:pPr>
        <w:pStyle w:val="NormalFirstline1cmBefore3ptAfter3pt"/>
        <w:ind w:firstLine="1134"/>
        <w:rPr>
          <w:rFonts w:ascii="Myriad Pro Light" w:hAnsi="Myriad Pro Light"/>
          <w:lang w:val="es-AR"/>
        </w:rPr>
      </w:pPr>
    </w:p>
    <w:p w14:paraId="32F0FBF1" w14:textId="4C033F82" w:rsidR="00BF6841" w:rsidRPr="00726799" w:rsidRDefault="00BF6841" w:rsidP="005B1A77">
      <w:pPr>
        <w:pStyle w:val="NormalFirstline1cmBefore3ptAfter3pt"/>
        <w:ind w:firstLine="0"/>
        <w:rPr>
          <w:rFonts w:ascii="Myriad Pro Light" w:hAnsi="Myriad Pro Light"/>
          <w:lang w:val="es-AR"/>
        </w:rPr>
      </w:pPr>
      <w:r w:rsidRPr="00726799">
        <w:rPr>
          <w:rFonts w:ascii="Myriad Pro Light" w:hAnsi="Myriad Pro Light"/>
          <w:lang w:val="es-AR"/>
        </w:rPr>
        <w:t>Los cambios al Plan que sean significat</w:t>
      </w:r>
      <w:r w:rsidR="001E69C7" w:rsidRPr="00726799">
        <w:rPr>
          <w:rFonts w:ascii="Myriad Pro Light" w:hAnsi="Myriad Pro Light"/>
          <w:lang w:val="es-AR"/>
        </w:rPr>
        <w:t xml:space="preserve">ivos, serán revisados con el </w:t>
      </w:r>
      <w:proofErr w:type="spellStart"/>
      <w:r w:rsidR="001E69C7" w:rsidRPr="00726799">
        <w:rPr>
          <w:rFonts w:ascii="Myriad Pro Light" w:hAnsi="Myriad Pro Light"/>
          <w:lang w:val="es-AR"/>
        </w:rPr>
        <w:t>D</w:t>
      </w:r>
      <w:r w:rsidR="00BC1B6B" w:rsidRPr="00726799">
        <w:rPr>
          <w:rFonts w:ascii="Myriad Pro Light" w:hAnsi="Myriad Pro Light"/>
          <w:lang w:val="es-AR"/>
        </w:rPr>
        <w:t>evelopment</w:t>
      </w:r>
      <w:proofErr w:type="spellEnd"/>
      <w:r w:rsidR="00BC1B6B" w:rsidRPr="00726799">
        <w:rPr>
          <w:rFonts w:ascii="Myriad Pro Light" w:hAnsi="Myriad Pro Light"/>
          <w:lang w:val="es-AR"/>
        </w:rPr>
        <w:t xml:space="preserve"> </w:t>
      </w:r>
      <w:proofErr w:type="spellStart"/>
      <w:r w:rsidR="00BC1B6B" w:rsidRPr="00726799">
        <w:rPr>
          <w:rFonts w:ascii="Myriad Pro Light" w:hAnsi="Myriad Pro Light"/>
          <w:lang w:val="es-AR"/>
        </w:rPr>
        <w:t>Coordinator</w:t>
      </w:r>
      <w:proofErr w:type="spellEnd"/>
      <w:r w:rsidR="00BC1B6B" w:rsidRPr="00726799">
        <w:rPr>
          <w:rFonts w:ascii="Myriad Pro Light" w:hAnsi="Myriad Pro Light"/>
          <w:lang w:val="es-AR"/>
        </w:rPr>
        <w:t xml:space="preserve"> </w:t>
      </w:r>
      <w:r w:rsidR="001E69C7" w:rsidRPr="00726799">
        <w:rPr>
          <w:rFonts w:ascii="Myriad Pro Light" w:hAnsi="Myriad Pro Light"/>
          <w:lang w:val="es-AR"/>
        </w:rPr>
        <w:t xml:space="preserve"> y </w:t>
      </w:r>
      <w:proofErr w:type="spellStart"/>
      <w:r w:rsidR="001E69C7" w:rsidRPr="00726799">
        <w:rPr>
          <w:rFonts w:ascii="Myriad Pro Light" w:hAnsi="Myriad Pro Light"/>
          <w:lang w:val="es-AR"/>
        </w:rPr>
        <w:t>D</w:t>
      </w:r>
      <w:r w:rsidR="00BC1B6B" w:rsidRPr="00726799">
        <w:rPr>
          <w:rFonts w:ascii="Myriad Pro Light" w:hAnsi="Myriad Pro Light"/>
          <w:lang w:val="es-AR"/>
        </w:rPr>
        <w:t>evelopment</w:t>
      </w:r>
      <w:proofErr w:type="spellEnd"/>
      <w:r w:rsidR="00BC1B6B" w:rsidRPr="00726799">
        <w:rPr>
          <w:rFonts w:ascii="Myriad Pro Light" w:hAnsi="Myriad Pro Light"/>
          <w:lang w:val="es-AR"/>
        </w:rPr>
        <w:t xml:space="preserve"> </w:t>
      </w:r>
      <w:r w:rsidR="001E69C7" w:rsidRPr="00726799">
        <w:rPr>
          <w:rFonts w:ascii="Myriad Pro Light" w:hAnsi="Myriad Pro Light"/>
          <w:lang w:val="es-AR"/>
        </w:rPr>
        <w:t>P</w:t>
      </w:r>
      <w:r w:rsidR="00BC1B6B" w:rsidRPr="00726799">
        <w:rPr>
          <w:rFonts w:ascii="Myriad Pro Light" w:hAnsi="Myriad Pro Light"/>
          <w:lang w:val="es-AR"/>
        </w:rPr>
        <w:t xml:space="preserve">roject </w:t>
      </w:r>
      <w:r w:rsidR="001E69C7" w:rsidRPr="00726799">
        <w:rPr>
          <w:rFonts w:ascii="Myriad Pro Light" w:hAnsi="Myriad Pro Light"/>
          <w:lang w:val="es-AR"/>
        </w:rPr>
        <w:t>M</w:t>
      </w:r>
      <w:r w:rsidR="00BC1B6B" w:rsidRPr="00726799">
        <w:rPr>
          <w:rFonts w:ascii="Myriad Pro Light" w:hAnsi="Myriad Pro Light"/>
          <w:lang w:val="es-AR"/>
        </w:rPr>
        <w:t>anager</w:t>
      </w:r>
      <w:r w:rsidR="001E69C7" w:rsidRPr="00726799">
        <w:rPr>
          <w:rFonts w:ascii="Myriad Pro Light" w:hAnsi="Myriad Pro Light"/>
          <w:lang w:val="es-AR"/>
        </w:rPr>
        <w:t xml:space="preserve"> </w:t>
      </w:r>
      <w:r w:rsidRPr="00726799">
        <w:rPr>
          <w:rFonts w:ascii="Myriad Pro Light" w:hAnsi="Myriad Pro Light"/>
          <w:lang w:val="es-AR"/>
        </w:rPr>
        <w:t>antes de liberar estos cambios.</w:t>
      </w:r>
    </w:p>
    <w:p w14:paraId="61FE2813" w14:textId="77777777" w:rsidR="00BF6841" w:rsidRPr="00726799" w:rsidRDefault="00BF6841" w:rsidP="00BF6841">
      <w:pPr>
        <w:pStyle w:val="NormalFirstline1cmBefore3ptAfter3pt"/>
        <w:rPr>
          <w:rFonts w:ascii="Myriad Pro Light" w:hAnsi="Myriad Pro Light"/>
          <w:lang w:val="es-AR"/>
        </w:rPr>
      </w:pPr>
    </w:p>
    <w:p w14:paraId="6E544916" w14:textId="77777777" w:rsidR="00BF6841" w:rsidRPr="00726799" w:rsidRDefault="00BF6841" w:rsidP="00726799">
      <w:pPr>
        <w:pStyle w:val="CITI-TITULO-1"/>
        <w:outlineLvl w:val="0"/>
      </w:pPr>
      <w:bookmarkStart w:id="124" w:name="_Toc419970182"/>
      <w:bookmarkStart w:id="125" w:name="_Toc427328508"/>
      <w:r w:rsidRPr="00726799">
        <w:lastRenderedPageBreak/>
        <w:t>Seguimiento del Área</w:t>
      </w:r>
      <w:bookmarkEnd w:id="124"/>
      <w:bookmarkEnd w:id="125"/>
    </w:p>
    <w:p w14:paraId="3284D3F8" w14:textId="77777777" w:rsidR="00BF6841" w:rsidRPr="00726799" w:rsidRDefault="00BF6841" w:rsidP="001C0AB7">
      <w:pPr>
        <w:pStyle w:val="CITI-SUBTITULO"/>
      </w:pPr>
    </w:p>
    <w:p w14:paraId="2CC4980D" w14:textId="77777777" w:rsidR="00BF6841" w:rsidRPr="00726799" w:rsidRDefault="00BF6841" w:rsidP="00BF6841">
      <w:pPr>
        <w:rPr>
          <w:rFonts w:ascii="Myriad Pro Light" w:hAnsi="Myriad Pro Light"/>
        </w:rPr>
      </w:pPr>
      <w:r w:rsidRPr="00726799">
        <w:rPr>
          <w:rFonts w:ascii="Myriad Pro Light" w:hAnsi="Myriad Pro Light"/>
        </w:rPr>
        <w:t>A continuación se especifican los artefactos utilizados para comunicar la situación del Área.</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2002"/>
        <w:gridCol w:w="1864"/>
        <w:gridCol w:w="1929"/>
        <w:gridCol w:w="1656"/>
        <w:gridCol w:w="1837"/>
      </w:tblGrid>
      <w:tr w:rsidR="00BF6841" w:rsidRPr="00726799" w14:paraId="6FA7C2A9" w14:textId="77777777" w:rsidTr="004A55C9">
        <w:tc>
          <w:tcPr>
            <w:tcW w:w="2002" w:type="dxa"/>
            <w:shd w:val="clear" w:color="auto" w:fill="D9D9D9"/>
          </w:tcPr>
          <w:p w14:paraId="0D0A0517" w14:textId="77777777" w:rsidR="00BF6841" w:rsidRPr="00726799" w:rsidRDefault="00BF6841" w:rsidP="004A55C9">
            <w:pPr>
              <w:jc w:val="center"/>
              <w:rPr>
                <w:rFonts w:ascii="Myriad Pro Light" w:hAnsi="Myriad Pro Light" w:cs="Arial"/>
                <w:b/>
                <w:color w:val="000000"/>
                <w:szCs w:val="21"/>
                <w:lang w:val="es-ES"/>
              </w:rPr>
            </w:pPr>
            <w:r w:rsidRPr="00726799">
              <w:rPr>
                <w:rFonts w:ascii="Myriad Pro Light" w:hAnsi="Myriad Pro Light" w:cs="Arial"/>
                <w:b/>
                <w:color w:val="000000"/>
                <w:szCs w:val="21"/>
                <w:lang w:val="es-ES"/>
              </w:rPr>
              <w:t>Documento</w:t>
            </w:r>
          </w:p>
        </w:tc>
        <w:tc>
          <w:tcPr>
            <w:tcW w:w="1864" w:type="dxa"/>
            <w:shd w:val="clear" w:color="auto" w:fill="D9D9D9"/>
          </w:tcPr>
          <w:p w14:paraId="5471F914" w14:textId="77777777" w:rsidR="00BF6841" w:rsidRPr="00726799" w:rsidRDefault="00BF6841" w:rsidP="004A55C9">
            <w:pPr>
              <w:jc w:val="center"/>
              <w:rPr>
                <w:rFonts w:ascii="Myriad Pro Light" w:hAnsi="Myriad Pro Light" w:cs="Arial"/>
                <w:b/>
                <w:color w:val="000000"/>
                <w:szCs w:val="21"/>
                <w:lang w:val="es-ES"/>
              </w:rPr>
            </w:pPr>
            <w:r w:rsidRPr="00726799">
              <w:rPr>
                <w:rFonts w:ascii="Myriad Pro Light" w:hAnsi="Myriad Pro Light" w:cs="Arial"/>
                <w:b/>
                <w:color w:val="000000"/>
                <w:szCs w:val="21"/>
                <w:lang w:val="es-ES"/>
              </w:rPr>
              <w:t>Emisor</w:t>
            </w:r>
          </w:p>
        </w:tc>
        <w:tc>
          <w:tcPr>
            <w:tcW w:w="1929" w:type="dxa"/>
            <w:shd w:val="clear" w:color="auto" w:fill="D9D9D9"/>
          </w:tcPr>
          <w:p w14:paraId="336D572C" w14:textId="77777777" w:rsidR="00BF6841" w:rsidRPr="00726799" w:rsidRDefault="00BF6841" w:rsidP="004A55C9">
            <w:pPr>
              <w:jc w:val="center"/>
              <w:rPr>
                <w:rFonts w:ascii="Myriad Pro Light" w:hAnsi="Myriad Pro Light" w:cs="Arial"/>
                <w:b/>
                <w:color w:val="000000"/>
                <w:szCs w:val="21"/>
                <w:lang w:val="es-ES"/>
              </w:rPr>
            </w:pPr>
            <w:r w:rsidRPr="00726799">
              <w:rPr>
                <w:rFonts w:ascii="Myriad Pro Light" w:hAnsi="Myriad Pro Light" w:cs="Arial"/>
                <w:b/>
                <w:color w:val="000000"/>
                <w:szCs w:val="21"/>
                <w:lang w:val="es-ES"/>
              </w:rPr>
              <w:t>Receptor</w:t>
            </w:r>
          </w:p>
        </w:tc>
        <w:tc>
          <w:tcPr>
            <w:tcW w:w="1656" w:type="dxa"/>
            <w:shd w:val="clear" w:color="auto" w:fill="D9D9D9"/>
          </w:tcPr>
          <w:p w14:paraId="04B603D6" w14:textId="77777777" w:rsidR="00BF6841" w:rsidRPr="00726799" w:rsidRDefault="00BF6841" w:rsidP="004A55C9">
            <w:pPr>
              <w:jc w:val="center"/>
              <w:rPr>
                <w:rFonts w:ascii="Myriad Pro Light" w:hAnsi="Myriad Pro Light" w:cs="Arial"/>
                <w:b/>
                <w:color w:val="000000"/>
                <w:szCs w:val="21"/>
                <w:lang w:val="es-ES"/>
              </w:rPr>
            </w:pPr>
            <w:r w:rsidRPr="00726799">
              <w:rPr>
                <w:rFonts w:ascii="Myriad Pro Light" w:hAnsi="Myriad Pro Light" w:cs="Arial"/>
                <w:b/>
                <w:color w:val="000000"/>
                <w:szCs w:val="21"/>
                <w:lang w:val="es-ES"/>
              </w:rPr>
              <w:t>Medio</w:t>
            </w:r>
          </w:p>
        </w:tc>
        <w:tc>
          <w:tcPr>
            <w:tcW w:w="1837" w:type="dxa"/>
            <w:shd w:val="clear" w:color="auto" w:fill="D9D9D9"/>
          </w:tcPr>
          <w:p w14:paraId="55BDDBD8" w14:textId="77777777" w:rsidR="00BF6841" w:rsidRPr="00726799" w:rsidRDefault="00BF6841" w:rsidP="004A55C9">
            <w:pPr>
              <w:jc w:val="center"/>
              <w:rPr>
                <w:rFonts w:ascii="Myriad Pro Light" w:hAnsi="Myriad Pro Light" w:cs="Arial"/>
                <w:b/>
                <w:color w:val="000000"/>
                <w:szCs w:val="21"/>
                <w:lang w:val="es-ES"/>
              </w:rPr>
            </w:pPr>
            <w:r w:rsidRPr="00726799">
              <w:rPr>
                <w:rFonts w:ascii="Myriad Pro Light" w:hAnsi="Myriad Pro Light" w:cs="Arial"/>
                <w:b/>
                <w:color w:val="000000"/>
                <w:szCs w:val="21"/>
                <w:lang w:val="es-ES"/>
              </w:rPr>
              <w:t>Frecuencia</w:t>
            </w:r>
          </w:p>
        </w:tc>
      </w:tr>
      <w:tr w:rsidR="00BF6841" w:rsidRPr="00726799" w14:paraId="162A2563" w14:textId="77777777" w:rsidTr="004A55C9">
        <w:tc>
          <w:tcPr>
            <w:tcW w:w="2002" w:type="dxa"/>
            <w:shd w:val="clear" w:color="auto" w:fill="auto"/>
          </w:tcPr>
          <w:p w14:paraId="11E3BB64" w14:textId="77777777" w:rsidR="00BF6841" w:rsidRPr="00726799" w:rsidRDefault="00BF6841" w:rsidP="004A55C9">
            <w:pPr>
              <w:rPr>
                <w:rFonts w:ascii="Myriad Pro Light" w:hAnsi="Myriad Pro Light" w:cs="Arial"/>
                <w:szCs w:val="21"/>
                <w:lang w:val="es-ES"/>
              </w:rPr>
            </w:pPr>
            <w:r w:rsidRPr="00726799">
              <w:rPr>
                <w:rFonts w:ascii="Myriad Pro Light" w:hAnsi="Myriad Pro Light" w:cs="Arial"/>
                <w:szCs w:val="21"/>
                <w:lang w:val="es-ES"/>
              </w:rPr>
              <w:t>Plan Organizacional de CM</w:t>
            </w:r>
          </w:p>
        </w:tc>
        <w:tc>
          <w:tcPr>
            <w:tcW w:w="1864" w:type="dxa"/>
            <w:shd w:val="clear" w:color="auto" w:fill="auto"/>
          </w:tcPr>
          <w:p w14:paraId="6898B7AE" w14:textId="77777777" w:rsidR="00BF6841" w:rsidRPr="00726799" w:rsidRDefault="00BF6841" w:rsidP="004A55C9">
            <w:pPr>
              <w:rPr>
                <w:rFonts w:ascii="Myriad Pro Light" w:hAnsi="Myriad Pro Light" w:cs="Arial"/>
                <w:szCs w:val="21"/>
                <w:lang w:val="es-ES"/>
              </w:rPr>
            </w:pPr>
            <w:r w:rsidRPr="00726799">
              <w:rPr>
                <w:rFonts w:ascii="Myriad Pro Light" w:hAnsi="Myriad Pro Light" w:cs="Arial"/>
                <w:szCs w:val="21"/>
                <w:lang w:val="es-ES"/>
              </w:rPr>
              <w:t>Responsable de Administración de Configuración</w:t>
            </w:r>
          </w:p>
        </w:tc>
        <w:tc>
          <w:tcPr>
            <w:tcW w:w="1929" w:type="dxa"/>
            <w:shd w:val="clear" w:color="auto" w:fill="auto"/>
          </w:tcPr>
          <w:p w14:paraId="45CB6B92" w14:textId="03B28D42" w:rsidR="00BF6841" w:rsidRPr="00726799" w:rsidRDefault="001E69C7" w:rsidP="004A55C9">
            <w:pPr>
              <w:rPr>
                <w:rFonts w:ascii="Myriad Pro Light" w:hAnsi="Myriad Pro Light" w:cs="Arial"/>
                <w:szCs w:val="21"/>
                <w:lang w:val="es-ES"/>
              </w:rPr>
            </w:pPr>
            <w:proofErr w:type="spellStart"/>
            <w:r w:rsidRPr="00726799">
              <w:rPr>
                <w:rFonts w:ascii="Myriad Pro Light" w:hAnsi="Myriad Pro Light" w:cs="Arial"/>
                <w:szCs w:val="21"/>
                <w:lang w:val="es-ES"/>
              </w:rPr>
              <w:t>Development</w:t>
            </w:r>
            <w:proofErr w:type="spellEnd"/>
            <w:r w:rsidRPr="00726799">
              <w:rPr>
                <w:rFonts w:ascii="Myriad Pro Light" w:hAnsi="Myriad Pro Light" w:cs="Arial"/>
                <w:szCs w:val="21"/>
                <w:lang w:val="es-ES"/>
              </w:rPr>
              <w:t xml:space="preserve"> </w:t>
            </w:r>
            <w:proofErr w:type="spellStart"/>
            <w:r w:rsidRPr="00726799">
              <w:rPr>
                <w:rFonts w:ascii="Myriad Pro Light" w:hAnsi="Myriad Pro Light" w:cs="Arial"/>
                <w:szCs w:val="21"/>
                <w:lang w:val="es-ES"/>
              </w:rPr>
              <w:t>Coordinator</w:t>
            </w:r>
            <w:proofErr w:type="spellEnd"/>
          </w:p>
        </w:tc>
        <w:tc>
          <w:tcPr>
            <w:tcW w:w="1656" w:type="dxa"/>
            <w:shd w:val="clear" w:color="auto" w:fill="auto"/>
          </w:tcPr>
          <w:p w14:paraId="27EAA651" w14:textId="77777777" w:rsidR="00BF6841" w:rsidRPr="00726799" w:rsidRDefault="00BF6841" w:rsidP="004A55C9">
            <w:pPr>
              <w:rPr>
                <w:rFonts w:ascii="Myriad Pro Light" w:hAnsi="Myriad Pro Light" w:cs="Arial"/>
                <w:szCs w:val="21"/>
                <w:lang w:val="es-ES"/>
              </w:rPr>
            </w:pPr>
            <w:r w:rsidRPr="00726799">
              <w:rPr>
                <w:rFonts w:ascii="Myriad Pro Light" w:hAnsi="Myriad Pro Light" w:cs="Arial"/>
                <w:szCs w:val="21"/>
                <w:lang w:val="es-ES"/>
              </w:rPr>
              <w:t>Correo Electrónico</w:t>
            </w:r>
          </w:p>
        </w:tc>
        <w:tc>
          <w:tcPr>
            <w:tcW w:w="1837" w:type="dxa"/>
            <w:shd w:val="clear" w:color="auto" w:fill="auto"/>
          </w:tcPr>
          <w:p w14:paraId="6FFB48F0" w14:textId="77777777" w:rsidR="00BF6841" w:rsidRPr="00726799" w:rsidRDefault="00BF6841" w:rsidP="004A55C9">
            <w:pPr>
              <w:rPr>
                <w:rFonts w:ascii="Myriad Pro Light" w:hAnsi="Myriad Pro Light" w:cs="Arial"/>
                <w:szCs w:val="21"/>
                <w:lang w:val="es-ES"/>
              </w:rPr>
            </w:pPr>
            <w:r w:rsidRPr="00726799">
              <w:rPr>
                <w:rFonts w:ascii="Myriad Pro Light" w:hAnsi="Myriad Pro Light" w:cs="Arial"/>
                <w:szCs w:val="21"/>
                <w:lang w:val="es-ES"/>
              </w:rPr>
              <w:t>Una vez para su autorización</w:t>
            </w:r>
          </w:p>
        </w:tc>
      </w:tr>
      <w:tr w:rsidR="00BF6841" w:rsidRPr="00726799" w14:paraId="4D47A846" w14:textId="77777777" w:rsidTr="004A55C9">
        <w:tc>
          <w:tcPr>
            <w:tcW w:w="2002" w:type="dxa"/>
            <w:shd w:val="clear" w:color="auto" w:fill="auto"/>
          </w:tcPr>
          <w:p w14:paraId="69E906BA" w14:textId="77777777" w:rsidR="00BF6841" w:rsidRPr="00726799" w:rsidRDefault="00BF6841" w:rsidP="004A55C9">
            <w:pPr>
              <w:rPr>
                <w:rFonts w:ascii="Myriad Pro Light" w:hAnsi="Myriad Pro Light" w:cs="Arial"/>
                <w:szCs w:val="21"/>
                <w:lang w:val="es-ES"/>
              </w:rPr>
            </w:pPr>
            <w:r w:rsidRPr="00726799">
              <w:rPr>
                <w:rFonts w:ascii="Myriad Pro Light" w:hAnsi="Myriad Pro Light" w:cs="Arial"/>
                <w:szCs w:val="21"/>
                <w:lang w:val="es-ES"/>
              </w:rPr>
              <w:t>Plan de CM del Proyecto</w:t>
            </w:r>
          </w:p>
        </w:tc>
        <w:tc>
          <w:tcPr>
            <w:tcW w:w="1864" w:type="dxa"/>
            <w:shd w:val="clear" w:color="auto" w:fill="auto"/>
          </w:tcPr>
          <w:p w14:paraId="2BB3FD84" w14:textId="37F2D03B" w:rsidR="00BF6841" w:rsidRPr="00726799" w:rsidRDefault="001E69C7" w:rsidP="004A55C9">
            <w:pPr>
              <w:rPr>
                <w:rFonts w:ascii="Myriad Pro Light" w:hAnsi="Myriad Pro Light" w:cs="Arial"/>
                <w:szCs w:val="21"/>
                <w:lang w:val="es-ES"/>
              </w:rPr>
            </w:pPr>
            <w:proofErr w:type="spellStart"/>
            <w:r w:rsidRPr="00726799">
              <w:rPr>
                <w:rFonts w:ascii="Myriad Pro Light" w:hAnsi="Myriad Pro Light" w:cs="Arial"/>
                <w:szCs w:val="21"/>
                <w:lang w:val="es-ES"/>
              </w:rPr>
              <w:t>Development</w:t>
            </w:r>
            <w:proofErr w:type="spellEnd"/>
            <w:r w:rsidRPr="00726799">
              <w:rPr>
                <w:rFonts w:ascii="Myriad Pro Light" w:hAnsi="Myriad Pro Light" w:cs="Arial"/>
                <w:szCs w:val="21"/>
                <w:lang w:val="es-ES"/>
              </w:rPr>
              <w:t xml:space="preserve"> </w:t>
            </w:r>
            <w:proofErr w:type="spellStart"/>
            <w:r w:rsidRPr="00726799">
              <w:rPr>
                <w:rFonts w:ascii="Myriad Pro Light" w:hAnsi="Myriad Pro Light" w:cs="Arial"/>
                <w:szCs w:val="21"/>
                <w:lang w:val="es-ES"/>
              </w:rPr>
              <w:t>Coordinator</w:t>
            </w:r>
            <w:proofErr w:type="spellEnd"/>
            <w:r w:rsidRPr="00726799">
              <w:rPr>
                <w:rFonts w:ascii="Myriad Pro Light" w:hAnsi="Myriad Pro Light" w:cs="Arial"/>
                <w:szCs w:val="21"/>
                <w:lang w:val="es-ES"/>
              </w:rPr>
              <w:t xml:space="preserve"> </w:t>
            </w:r>
          </w:p>
        </w:tc>
        <w:tc>
          <w:tcPr>
            <w:tcW w:w="1929" w:type="dxa"/>
            <w:shd w:val="clear" w:color="auto" w:fill="auto"/>
          </w:tcPr>
          <w:p w14:paraId="331172AB" w14:textId="77777777" w:rsidR="00BF6841" w:rsidRPr="00726799" w:rsidRDefault="00BF6841" w:rsidP="004A55C9">
            <w:pPr>
              <w:rPr>
                <w:rFonts w:ascii="Myriad Pro Light" w:hAnsi="Myriad Pro Light" w:cs="Arial"/>
                <w:szCs w:val="21"/>
                <w:lang w:val="es-ES"/>
              </w:rPr>
            </w:pPr>
            <w:r w:rsidRPr="00726799">
              <w:rPr>
                <w:rFonts w:ascii="Myriad Pro Light" w:hAnsi="Myriad Pro Light" w:cs="Arial"/>
                <w:szCs w:val="21"/>
                <w:lang w:val="es-ES"/>
              </w:rPr>
              <w:t>Responsable de la Configuración del Proyecto</w:t>
            </w:r>
          </w:p>
        </w:tc>
        <w:tc>
          <w:tcPr>
            <w:tcW w:w="1656" w:type="dxa"/>
            <w:shd w:val="clear" w:color="auto" w:fill="auto"/>
          </w:tcPr>
          <w:p w14:paraId="3F68C910" w14:textId="77777777" w:rsidR="00BF6841" w:rsidRPr="00726799" w:rsidRDefault="00BF6841" w:rsidP="004A55C9">
            <w:pPr>
              <w:rPr>
                <w:rFonts w:ascii="Myriad Pro Light" w:hAnsi="Myriad Pro Light" w:cs="Arial"/>
                <w:szCs w:val="21"/>
                <w:lang w:val="es-ES"/>
              </w:rPr>
            </w:pPr>
            <w:r w:rsidRPr="00726799">
              <w:rPr>
                <w:rFonts w:ascii="Myriad Pro Light" w:hAnsi="Myriad Pro Light" w:cs="Arial"/>
                <w:szCs w:val="21"/>
                <w:lang w:val="es-ES"/>
              </w:rPr>
              <w:t>Correo Electrónico</w:t>
            </w:r>
          </w:p>
        </w:tc>
        <w:tc>
          <w:tcPr>
            <w:tcW w:w="1837" w:type="dxa"/>
            <w:shd w:val="clear" w:color="auto" w:fill="auto"/>
          </w:tcPr>
          <w:p w14:paraId="31F63478" w14:textId="77777777" w:rsidR="00BF6841" w:rsidRPr="00726799" w:rsidRDefault="00BF6841" w:rsidP="004A55C9">
            <w:pPr>
              <w:rPr>
                <w:rFonts w:ascii="Myriad Pro Light" w:hAnsi="Myriad Pro Light" w:cs="Arial"/>
                <w:szCs w:val="21"/>
                <w:lang w:val="es-ES"/>
              </w:rPr>
            </w:pPr>
            <w:r w:rsidRPr="00726799">
              <w:rPr>
                <w:rFonts w:ascii="Myriad Pro Light" w:hAnsi="Myriad Pro Light" w:cs="Arial"/>
                <w:szCs w:val="21"/>
                <w:lang w:val="es-ES"/>
              </w:rPr>
              <w:t>Una vez para su autorización</w:t>
            </w:r>
          </w:p>
        </w:tc>
      </w:tr>
    </w:tbl>
    <w:p w14:paraId="510F669C" w14:textId="77777777" w:rsidR="00BF6841" w:rsidRPr="00726799" w:rsidRDefault="00BF6841" w:rsidP="001C0AB7">
      <w:pPr>
        <w:pStyle w:val="CITI-SUBTITULO"/>
      </w:pPr>
    </w:p>
    <w:p w14:paraId="56E05F10" w14:textId="77777777" w:rsidR="00BF6841" w:rsidRPr="00726799" w:rsidRDefault="00BF6841" w:rsidP="001C0AB7">
      <w:pPr>
        <w:pStyle w:val="CITI-SUBTITULO"/>
      </w:pPr>
      <w:bookmarkStart w:id="126" w:name="_Toc419970183"/>
      <w:bookmarkStart w:id="127" w:name="_Toc427328509"/>
      <w:r w:rsidRPr="00726799">
        <w:t>Control de cambios.</w:t>
      </w:r>
      <w:bookmarkEnd w:id="126"/>
      <w:bookmarkEnd w:id="127"/>
    </w:p>
    <w:p w14:paraId="78ABD455" w14:textId="260F7BEE" w:rsidR="00BF6841" w:rsidRPr="00726799" w:rsidRDefault="00BF6841" w:rsidP="00BF6841">
      <w:pPr>
        <w:pStyle w:val="NormalFirstline1cmBefore3ptAfter3pt"/>
        <w:ind w:firstLine="1134"/>
        <w:rPr>
          <w:rFonts w:ascii="Myriad Pro Light" w:hAnsi="Myriad Pro Light"/>
          <w:lang w:val="es-AR"/>
        </w:rPr>
      </w:pPr>
      <w:r w:rsidRPr="00726799">
        <w:rPr>
          <w:rFonts w:ascii="Myriad Pro Light" w:hAnsi="Myriad Pro Light"/>
          <w:lang w:val="es-AR"/>
        </w:rPr>
        <w:t xml:space="preserve">Cualquier cambio al Plan de Administración de la Configuración Organizacional deberá ser evaluado y autorizado por el </w:t>
      </w:r>
      <w:proofErr w:type="spellStart"/>
      <w:r w:rsidR="00BC1B6B" w:rsidRPr="00726799">
        <w:rPr>
          <w:rFonts w:ascii="Myriad Pro Light" w:hAnsi="Myriad Pro Light"/>
          <w:lang w:val="es-AR"/>
        </w:rPr>
        <w:t>Development</w:t>
      </w:r>
      <w:proofErr w:type="spellEnd"/>
      <w:r w:rsidR="00BC1B6B" w:rsidRPr="00726799">
        <w:rPr>
          <w:rFonts w:ascii="Myriad Pro Light" w:hAnsi="Myriad Pro Light"/>
          <w:lang w:val="es-AR"/>
        </w:rPr>
        <w:t xml:space="preserve"> </w:t>
      </w:r>
      <w:proofErr w:type="spellStart"/>
      <w:r w:rsidR="00BC1B6B" w:rsidRPr="00726799">
        <w:rPr>
          <w:rFonts w:ascii="Myriad Pro Light" w:hAnsi="Myriad Pro Light"/>
          <w:lang w:val="es-AR"/>
        </w:rPr>
        <w:t>Coordinator</w:t>
      </w:r>
      <w:proofErr w:type="spellEnd"/>
      <w:r w:rsidR="00BC1B6B" w:rsidRPr="00726799">
        <w:rPr>
          <w:rFonts w:ascii="Myriad Pro Light" w:hAnsi="Myriad Pro Light"/>
          <w:lang w:val="es-AR"/>
        </w:rPr>
        <w:t xml:space="preserve"> y/o </w:t>
      </w:r>
      <w:proofErr w:type="spellStart"/>
      <w:r w:rsidR="00BC1B6B" w:rsidRPr="00726799">
        <w:rPr>
          <w:rFonts w:ascii="Myriad Pro Light" w:hAnsi="Myriad Pro Light"/>
          <w:lang w:val="es-AR"/>
        </w:rPr>
        <w:t>Development</w:t>
      </w:r>
      <w:proofErr w:type="spellEnd"/>
      <w:r w:rsidR="00BC1B6B" w:rsidRPr="00726799">
        <w:rPr>
          <w:rFonts w:ascii="Myriad Pro Light" w:hAnsi="Myriad Pro Light"/>
          <w:lang w:val="es-AR"/>
        </w:rPr>
        <w:t xml:space="preserve"> Project Manager</w:t>
      </w:r>
      <w:r w:rsidRPr="00726799">
        <w:rPr>
          <w:rFonts w:ascii="Myriad Pro Light" w:hAnsi="Myriad Pro Light"/>
          <w:lang w:val="es-AR"/>
        </w:rPr>
        <w:t>.  Dicho cambio deberá estar autorizado por escrito ya sea mediante una minuta de junta o por medio de un Mail.</w:t>
      </w:r>
    </w:p>
    <w:p w14:paraId="72FDB3D1" w14:textId="77777777" w:rsidR="00BF6841" w:rsidRPr="00726799" w:rsidRDefault="00BF6841" w:rsidP="001C0AB7">
      <w:pPr>
        <w:pStyle w:val="CITI-SUBTITULO"/>
      </w:pPr>
    </w:p>
    <w:p w14:paraId="09E84B58" w14:textId="77777777" w:rsidR="00BF6841" w:rsidRPr="00726799" w:rsidRDefault="00BF6841" w:rsidP="001C0AB7">
      <w:pPr>
        <w:pStyle w:val="CITI-SUBTITULO"/>
        <w:rPr>
          <w:caps/>
          <w:sz w:val="20"/>
          <w:szCs w:val="20"/>
          <w:lang w:val="es-AR" w:eastAsia="x-none"/>
        </w:rPr>
      </w:pPr>
      <w:bookmarkStart w:id="128" w:name="_Toc419970184"/>
      <w:bookmarkStart w:id="129" w:name="_Toc427328510"/>
      <w:r w:rsidRPr="00726799">
        <w:t>seguimiento.</w:t>
      </w:r>
      <w:bookmarkEnd w:id="128"/>
      <w:bookmarkEnd w:id="129"/>
    </w:p>
    <w:p w14:paraId="2F9F3088" w14:textId="5DCBC1F7" w:rsidR="00BF6841" w:rsidRPr="00F91054" w:rsidRDefault="00BF6841" w:rsidP="00BF6841">
      <w:pPr>
        <w:pStyle w:val="NormalFirstline1cmBefore3ptAfter3pt"/>
        <w:ind w:firstLine="1134"/>
        <w:rPr>
          <w:rFonts w:ascii="Myriad Pro Light" w:hAnsi="Myriad Pro Light"/>
          <w:lang w:val="es-AR"/>
        </w:rPr>
      </w:pPr>
      <w:r w:rsidRPr="00726799">
        <w:rPr>
          <w:rFonts w:ascii="Myriad Pro Light" w:hAnsi="Myriad Pro Light"/>
          <w:lang w:val="es-AR"/>
        </w:rPr>
        <w:t xml:space="preserve">Los riesgos y desviaciones que resulten del seguimiento serán reportados a </w:t>
      </w:r>
      <w:proofErr w:type="spellStart"/>
      <w:r w:rsidR="00BC1B6B" w:rsidRPr="00726799">
        <w:rPr>
          <w:rFonts w:ascii="Myriad Pro Light" w:hAnsi="Myriad Pro Light"/>
          <w:lang w:val="es-AR"/>
        </w:rPr>
        <w:t>Development</w:t>
      </w:r>
      <w:proofErr w:type="spellEnd"/>
      <w:r w:rsidR="00BC1B6B" w:rsidRPr="00726799">
        <w:rPr>
          <w:rFonts w:ascii="Myriad Pro Light" w:hAnsi="Myriad Pro Light"/>
          <w:lang w:val="es-AR"/>
        </w:rPr>
        <w:t xml:space="preserve"> Project Manager </w:t>
      </w:r>
      <w:r w:rsidRPr="00726799">
        <w:rPr>
          <w:rFonts w:ascii="Myriad Pro Light" w:hAnsi="Myriad Pro Light"/>
          <w:lang w:val="es-AR"/>
        </w:rPr>
        <w:t>para que se revisen y propongan acciones correctivas correspondientes.</w:t>
      </w:r>
    </w:p>
    <w:p w14:paraId="0915A8C7" w14:textId="5025A5E8" w:rsidR="00BF6841" w:rsidRPr="00BF6841" w:rsidRDefault="00BF6841" w:rsidP="00BF6841">
      <w:pPr>
        <w:pStyle w:val="NormalFirstline1cmBefore3ptAfter3pt"/>
        <w:ind w:firstLine="1134"/>
        <w:rPr>
          <w:rFonts w:ascii="Myriad Pro Light" w:hAnsi="Myriad Pro Light"/>
          <w:lang w:val="es-AR"/>
        </w:rPr>
      </w:pPr>
    </w:p>
    <w:p w14:paraId="2074DACD" w14:textId="214C050B" w:rsidR="00D05DE4" w:rsidRPr="00BF6841" w:rsidRDefault="00D05DE4">
      <w:pPr>
        <w:pStyle w:val="NormalFirstline1cmBefore3ptAfter3pt"/>
        <w:ind w:firstLine="1134"/>
        <w:rPr>
          <w:rFonts w:ascii="Myriad Pro Light" w:hAnsi="Myriad Pro Light"/>
          <w:lang w:val="es-AR"/>
        </w:rPr>
      </w:pPr>
    </w:p>
    <w:sectPr w:rsidR="00D05DE4" w:rsidRPr="00BF6841">
      <w:pgSz w:w="11907" w:h="16840" w:code="9"/>
      <w:pgMar w:top="1701" w:right="1134" w:bottom="1701" w:left="1134" w:header="720" w:footer="14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7A7435" w14:textId="77777777" w:rsidR="00D1015A" w:rsidRDefault="00D1015A">
      <w:r>
        <w:separator/>
      </w:r>
    </w:p>
  </w:endnote>
  <w:endnote w:type="continuationSeparator" w:id="0">
    <w:p w14:paraId="31B486F6" w14:textId="77777777" w:rsidR="00D1015A" w:rsidRDefault="00D101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font334">
    <w:altName w:val="Times New Roman"/>
    <w:panose1 w:val="00000000000000000000"/>
    <w:charset w:val="00"/>
    <w:family w:val="auto"/>
    <w:notTrueType/>
    <w:pitch w:val="default"/>
  </w:font>
  <w:font w:name="Arial">
    <w:panose1 w:val="020B0604020202020204"/>
    <w:charset w:val="00"/>
    <w:family w:val="swiss"/>
    <w:pitch w:val="variable"/>
    <w:sig w:usb0="E0002EFF" w:usb1="C0007843" w:usb2="00000009" w:usb3="00000000" w:csb0="000001FF" w:csb1="00000000"/>
  </w:font>
  <w:font w:name="Myriad Pro Light">
    <w:altName w:val="Corbel"/>
    <w:panose1 w:val="00000000000000000000"/>
    <w:charset w:val="00"/>
    <w:family w:val="swiss"/>
    <w:notTrueType/>
    <w:pitch w:val="variable"/>
    <w:sig w:usb0="00000001" w:usb1="5000204B"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DejaVu Sans">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MS Mincho">
    <w:altName w:val="MS Gothic"/>
    <w:panose1 w:val="02020609040205080304"/>
    <w:charset w:val="80"/>
    <w:family w:val="roman"/>
    <w:notTrueType/>
    <w:pitch w:val="fixed"/>
    <w:sig w:usb0="00000000" w:usb1="08070000" w:usb2="00000010" w:usb3="00000000" w:csb0="00020000" w:csb1="00000000"/>
  </w:font>
  <w:font w:name="Myriad Pro">
    <w:altName w:val="Corbel"/>
    <w:panose1 w:val="00000000000000000000"/>
    <w:charset w:val="00"/>
    <w:family w:val="swiss"/>
    <w:notTrueType/>
    <w:pitch w:val="variable"/>
    <w:sig w:usb0="00000001" w:usb1="00000001"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3665D9" w14:textId="77777777" w:rsidR="00F07A0F" w:rsidRDefault="00F07A0F" w:rsidP="00E93FA4">
    <w:pPr>
      <w:pStyle w:val="Piedepgina"/>
      <w:jc w:val="right"/>
    </w:pPr>
    <w:r>
      <w:rPr>
        <w:rFonts w:ascii="Tahoma" w:hAnsi="Tahoma" w:cs="Tahoma"/>
        <w:sz w:val="24"/>
        <w:lang w:val="es-AR"/>
      </w:rPr>
      <w:fldChar w:fldCharType="begin"/>
    </w:r>
    <w:r>
      <w:rPr>
        <w:rFonts w:ascii="Tahoma" w:hAnsi="Tahoma" w:cs="Tahoma"/>
        <w:sz w:val="24"/>
        <w:lang w:val="es-AR"/>
      </w:rPr>
      <w:instrText xml:space="preserve"> TIME \@ "MMMM' de 'yyyy" </w:instrText>
    </w:r>
    <w:r>
      <w:rPr>
        <w:rFonts w:ascii="Tahoma" w:hAnsi="Tahoma" w:cs="Tahoma"/>
        <w:sz w:val="24"/>
        <w:lang w:val="es-AR"/>
      </w:rPr>
      <w:fldChar w:fldCharType="separate"/>
    </w:r>
    <w:r w:rsidR="00172365">
      <w:rPr>
        <w:rFonts w:ascii="Tahoma" w:hAnsi="Tahoma" w:cs="Tahoma"/>
        <w:noProof/>
        <w:sz w:val="24"/>
        <w:lang w:val="es-AR"/>
      </w:rPr>
      <w:t>Mayo de 2016</w:t>
    </w:r>
    <w:r>
      <w:rPr>
        <w:rFonts w:ascii="Tahoma" w:hAnsi="Tahoma" w:cs="Tahoma"/>
        <w:sz w:val="24"/>
        <w:lang w:val="es-A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5A22F0" w14:textId="77777777" w:rsidR="00F07A0F" w:rsidRDefault="00F07A0F">
    <w:pPr>
      <w:pStyle w:val="Piedepgina"/>
      <w:jc w:val="right"/>
    </w:pPr>
  </w:p>
  <w:tbl>
    <w:tblPr>
      <w:tblW w:w="9790" w:type="dxa"/>
      <w:tblBorders>
        <w:top w:val="single" w:sz="2" w:space="0" w:color="003366"/>
        <w:left w:val="single" w:sz="2" w:space="0" w:color="003366"/>
        <w:bottom w:val="single" w:sz="2" w:space="0" w:color="003366"/>
        <w:right w:val="single" w:sz="2" w:space="0" w:color="003366"/>
        <w:insideH w:val="single" w:sz="2" w:space="0" w:color="003366"/>
        <w:insideV w:val="single" w:sz="2" w:space="0" w:color="003366"/>
      </w:tblBorders>
      <w:tblCellMar>
        <w:left w:w="70" w:type="dxa"/>
        <w:right w:w="70" w:type="dxa"/>
      </w:tblCellMar>
      <w:tblLook w:val="0000" w:firstRow="0" w:lastRow="0" w:firstColumn="0" w:lastColumn="0" w:noHBand="0" w:noVBand="0"/>
    </w:tblPr>
    <w:tblGrid>
      <w:gridCol w:w="6910"/>
      <w:gridCol w:w="2880"/>
    </w:tblGrid>
    <w:tr w:rsidR="00F07A0F" w14:paraId="381F0F7A" w14:textId="77777777" w:rsidTr="00E10D59">
      <w:tc>
        <w:tcPr>
          <w:tcW w:w="6910" w:type="dxa"/>
        </w:tcPr>
        <w:p w14:paraId="6FFB4879" w14:textId="77777777" w:rsidR="00F07A0F" w:rsidRPr="00D91556" w:rsidRDefault="00F07A0F" w:rsidP="00E10D59">
          <w:pPr>
            <w:tabs>
              <w:tab w:val="left" w:pos="1190"/>
            </w:tabs>
            <w:rPr>
              <w:rFonts w:ascii="Tahoma" w:hAnsi="Tahoma" w:cs="Tahoma"/>
              <w:color w:val="999999"/>
              <w:sz w:val="16"/>
              <w:szCs w:val="16"/>
            </w:rPr>
          </w:pPr>
          <w:r>
            <w:rPr>
              <w:rFonts w:ascii="Tahoma" w:hAnsi="Tahoma" w:cs="Tahoma"/>
              <w:color w:val="999999"/>
              <w:sz w:val="16"/>
              <w:szCs w:val="16"/>
            </w:rPr>
            <w:t>Procedimiento</w:t>
          </w:r>
          <w:r w:rsidRPr="00D91556">
            <w:rPr>
              <w:rFonts w:ascii="Tahoma" w:hAnsi="Tahoma" w:cs="Tahoma"/>
              <w:color w:val="999999"/>
              <w:sz w:val="16"/>
              <w:szCs w:val="16"/>
            </w:rPr>
            <w:t xml:space="preserve"> de </w:t>
          </w:r>
          <w:r>
            <w:rPr>
              <w:rFonts w:ascii="Tahoma" w:hAnsi="Tahoma" w:cs="Tahoma"/>
              <w:color w:val="999999"/>
              <w:sz w:val="16"/>
              <w:szCs w:val="16"/>
            </w:rPr>
            <w:t>Control de Incidentes</w:t>
          </w:r>
        </w:p>
      </w:tc>
      <w:tc>
        <w:tcPr>
          <w:tcW w:w="2880" w:type="dxa"/>
        </w:tcPr>
        <w:p w14:paraId="16182A65" w14:textId="77777777" w:rsidR="00F07A0F" w:rsidRDefault="00F07A0F" w:rsidP="00E10D59">
          <w:pPr>
            <w:pStyle w:val="Piedepgina"/>
            <w:tabs>
              <w:tab w:val="right" w:pos="2163"/>
              <w:tab w:val="right" w:pos="8789"/>
            </w:tabs>
            <w:rPr>
              <w:rFonts w:ascii="Tahoma" w:hAnsi="Tahoma" w:cs="Tahoma"/>
              <w:color w:val="999999"/>
              <w:sz w:val="16"/>
              <w:lang w:val="es-AR" w:eastAsia="es-ES"/>
            </w:rPr>
          </w:pPr>
          <w:r>
            <w:rPr>
              <w:rFonts w:ascii="Tahoma" w:hAnsi="Tahoma" w:cs="Tahoma"/>
              <w:color w:val="999999"/>
              <w:sz w:val="16"/>
              <w:lang w:val="es-AR" w:eastAsia="es-ES"/>
            </w:rPr>
            <w:t xml:space="preserve">REVISIÓN: </w:t>
          </w:r>
          <w:r>
            <w:rPr>
              <w:rFonts w:ascii="Tahoma" w:hAnsi="Tahoma" w:cs="Tahoma"/>
              <w:color w:val="999999"/>
              <w:sz w:val="16"/>
              <w:lang w:eastAsia="es-ES"/>
            </w:rPr>
            <w:t>v1.1</w:t>
          </w:r>
        </w:p>
      </w:tc>
    </w:tr>
  </w:tbl>
  <w:p w14:paraId="1AA18A4C" w14:textId="77777777" w:rsidR="00F07A0F" w:rsidRDefault="00F07A0F">
    <w:pPr>
      <w:pStyle w:val="Piedepgina"/>
      <w:jc w:val="right"/>
    </w:pPr>
    <w:r>
      <w:t xml:space="preserve">Pág. </w:t>
    </w:r>
    <w:r>
      <w:rPr>
        <w:b/>
        <w:sz w:val="24"/>
      </w:rPr>
      <w:fldChar w:fldCharType="begin"/>
    </w:r>
    <w:r>
      <w:rPr>
        <w:b/>
      </w:rPr>
      <w:instrText xml:space="preserve"> PAGE </w:instrText>
    </w:r>
    <w:r>
      <w:rPr>
        <w:b/>
        <w:sz w:val="24"/>
      </w:rPr>
      <w:fldChar w:fldCharType="separate"/>
    </w:r>
    <w:r w:rsidR="00E0635B">
      <w:rPr>
        <w:b/>
        <w:noProof/>
      </w:rPr>
      <w:t>18</w:t>
    </w:r>
    <w:r>
      <w:rPr>
        <w:b/>
        <w:sz w:val="24"/>
      </w:rPr>
      <w:fldChar w:fldCharType="end"/>
    </w:r>
    <w:r>
      <w:t xml:space="preserve"> de </w:t>
    </w:r>
    <w:r>
      <w:rPr>
        <w:b/>
        <w:sz w:val="24"/>
      </w:rPr>
      <w:fldChar w:fldCharType="begin"/>
    </w:r>
    <w:r>
      <w:rPr>
        <w:b/>
      </w:rPr>
      <w:instrText xml:space="preserve"> NUMPAGES  </w:instrText>
    </w:r>
    <w:r>
      <w:rPr>
        <w:b/>
        <w:sz w:val="24"/>
      </w:rPr>
      <w:fldChar w:fldCharType="separate"/>
    </w:r>
    <w:r w:rsidR="00E0635B">
      <w:rPr>
        <w:b/>
        <w:noProof/>
      </w:rPr>
      <w:t>24</w:t>
    </w:r>
    <w:r>
      <w:rPr>
        <w:b/>
        <w:sz w:val="24"/>
      </w:rPr>
      <w:fldChar w:fldCharType="end"/>
    </w:r>
  </w:p>
  <w:p w14:paraId="42434A52" w14:textId="77777777" w:rsidR="00F07A0F" w:rsidRPr="00BB304D" w:rsidRDefault="00F07A0F" w:rsidP="00C71967">
    <w:pPr>
      <w:pStyle w:val="Piedepgina"/>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57138C" w14:textId="77777777" w:rsidR="00D1015A" w:rsidRDefault="00D1015A">
      <w:r>
        <w:separator/>
      </w:r>
    </w:p>
  </w:footnote>
  <w:footnote w:type="continuationSeparator" w:id="0">
    <w:p w14:paraId="09CE7597" w14:textId="77777777" w:rsidR="00D1015A" w:rsidRDefault="00D1015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5B07FE" w14:textId="77777777" w:rsidR="00F07A0F" w:rsidRDefault="00F07A0F">
    <w:pPr>
      <w:jc w:val="left"/>
    </w:pPr>
  </w:p>
  <w:tbl>
    <w:tblPr>
      <w:tblW w:w="9790" w:type="dxa"/>
      <w:tblBorders>
        <w:top w:val="single" w:sz="2" w:space="0" w:color="000080"/>
        <w:left w:val="single" w:sz="2" w:space="0" w:color="000080"/>
        <w:bottom w:val="single" w:sz="2" w:space="0" w:color="000080"/>
        <w:right w:val="single" w:sz="2" w:space="0" w:color="000080"/>
        <w:insideH w:val="single" w:sz="2" w:space="0" w:color="000080"/>
        <w:insideV w:val="single" w:sz="2" w:space="0" w:color="000080"/>
      </w:tblBorders>
      <w:tblLayout w:type="fixed"/>
      <w:tblCellMar>
        <w:left w:w="70" w:type="dxa"/>
        <w:right w:w="70" w:type="dxa"/>
      </w:tblCellMar>
      <w:tblLook w:val="0000" w:firstRow="0" w:lastRow="0" w:firstColumn="0" w:lastColumn="0" w:noHBand="0" w:noVBand="0"/>
    </w:tblPr>
    <w:tblGrid>
      <w:gridCol w:w="212"/>
      <w:gridCol w:w="7598"/>
      <w:gridCol w:w="1980"/>
    </w:tblGrid>
    <w:tr w:rsidR="00F07A0F" w:rsidRPr="00005F56" w14:paraId="394906DE" w14:textId="77777777" w:rsidTr="00005F56">
      <w:tc>
        <w:tcPr>
          <w:tcW w:w="212" w:type="dxa"/>
          <w:tcBorders>
            <w:top w:val="single" w:sz="2" w:space="0" w:color="003366"/>
            <w:left w:val="single" w:sz="2" w:space="0" w:color="003366"/>
            <w:bottom w:val="single" w:sz="2" w:space="0" w:color="003366"/>
            <w:right w:val="single" w:sz="2" w:space="0" w:color="003366"/>
          </w:tcBorders>
        </w:tcPr>
        <w:p w14:paraId="7B4E994D" w14:textId="77777777" w:rsidR="00F07A0F" w:rsidRPr="00005F56" w:rsidRDefault="00F07A0F">
          <w:pPr>
            <w:rPr>
              <w:rFonts w:ascii="Myriad Pro Light" w:hAnsi="Myriad Pro Light" w:cs="Tahoma"/>
              <w:lang w:val="es-AR"/>
            </w:rPr>
          </w:pPr>
        </w:p>
        <w:p w14:paraId="115C0CE5" w14:textId="77777777" w:rsidR="00F07A0F" w:rsidRPr="00005F56" w:rsidRDefault="00F07A0F">
          <w:pPr>
            <w:rPr>
              <w:rFonts w:ascii="Myriad Pro Light" w:hAnsi="Myriad Pro Light" w:cs="Tahoma"/>
              <w:lang w:val="es-AR"/>
            </w:rPr>
          </w:pPr>
        </w:p>
        <w:p w14:paraId="136772A7" w14:textId="77777777" w:rsidR="00F07A0F" w:rsidRPr="00005F56" w:rsidRDefault="00F07A0F">
          <w:pPr>
            <w:rPr>
              <w:rFonts w:ascii="Myriad Pro Light" w:hAnsi="Myriad Pro Light" w:cs="Tahoma"/>
              <w:lang w:val="es-AR"/>
            </w:rPr>
          </w:pPr>
        </w:p>
      </w:tc>
      <w:tc>
        <w:tcPr>
          <w:tcW w:w="7598" w:type="dxa"/>
          <w:tcBorders>
            <w:top w:val="single" w:sz="2" w:space="0" w:color="003366"/>
            <w:left w:val="single" w:sz="2" w:space="0" w:color="003366"/>
            <w:bottom w:val="single" w:sz="2" w:space="0" w:color="003366"/>
            <w:right w:val="single" w:sz="2" w:space="0" w:color="003366"/>
          </w:tcBorders>
        </w:tcPr>
        <w:p w14:paraId="02A632C2" w14:textId="77777777" w:rsidR="00F07A0F" w:rsidRDefault="00F07A0F" w:rsidP="008922DD">
          <w:pPr>
            <w:tabs>
              <w:tab w:val="left" w:pos="1190"/>
            </w:tabs>
            <w:rPr>
              <w:rFonts w:ascii="Myriad Pro Light" w:hAnsi="Myriad Pro Light" w:cs="Tahoma"/>
              <w:color w:val="999999"/>
              <w:sz w:val="24"/>
            </w:rPr>
          </w:pPr>
          <w:r>
            <w:rPr>
              <w:rFonts w:ascii="Myriad Pro Light" w:hAnsi="Myriad Pro Light" w:cs="Tahoma"/>
              <w:color w:val="999999"/>
              <w:sz w:val="24"/>
            </w:rPr>
            <w:t>EMPRESA. CITI</w:t>
          </w:r>
        </w:p>
        <w:p w14:paraId="3CF5F7E5" w14:textId="77777777" w:rsidR="00F07A0F" w:rsidRPr="008E4252" w:rsidRDefault="00F07A0F" w:rsidP="004D0ED5">
          <w:pPr>
            <w:tabs>
              <w:tab w:val="left" w:pos="1190"/>
            </w:tabs>
            <w:rPr>
              <w:rFonts w:ascii="Myriad Pro Light" w:hAnsi="Myriad Pro Light" w:cs="Tahoma"/>
              <w:color w:val="999999"/>
              <w:sz w:val="24"/>
            </w:rPr>
          </w:pPr>
          <w:r>
            <w:rPr>
              <w:rFonts w:ascii="Myriad Pro Light" w:hAnsi="Myriad Pro Light" w:cs="Tahoma"/>
              <w:color w:val="999999"/>
              <w:sz w:val="24"/>
            </w:rPr>
            <w:t xml:space="preserve">TEMA:           </w:t>
          </w:r>
          <w:r w:rsidRPr="004D0ED5">
            <w:rPr>
              <w:rFonts w:ascii="Myriad Pro Light" w:hAnsi="Myriad Pro Light" w:cs="Tahoma"/>
              <w:color w:val="999999"/>
              <w:szCs w:val="20"/>
            </w:rPr>
            <w:t>PLAN DE ADMINISTRACION DE LA CONFIGURACION ORGANIZACIONAL</w:t>
          </w:r>
          <w:r>
            <w:rPr>
              <w:rFonts w:ascii="Myriad Pro Light" w:hAnsi="Myriad Pro Light" w:cs="Tahoma"/>
              <w:color w:val="999999"/>
              <w:sz w:val="24"/>
            </w:rPr>
            <w:t xml:space="preserve"> </w:t>
          </w:r>
        </w:p>
      </w:tc>
      <w:tc>
        <w:tcPr>
          <w:tcW w:w="1980" w:type="dxa"/>
          <w:tcBorders>
            <w:top w:val="single" w:sz="2" w:space="0" w:color="003366"/>
            <w:left w:val="single" w:sz="2" w:space="0" w:color="003366"/>
            <w:bottom w:val="single" w:sz="2" w:space="0" w:color="003366"/>
            <w:right w:val="single" w:sz="2" w:space="0" w:color="003366"/>
          </w:tcBorders>
        </w:tcPr>
        <w:p w14:paraId="4333E79B" w14:textId="613FBD7A" w:rsidR="00F07A0F" w:rsidRPr="00005F56" w:rsidRDefault="00F07A0F">
          <w:pPr>
            <w:rPr>
              <w:rFonts w:ascii="Myriad Pro Light" w:hAnsi="Myriad Pro Light" w:cs="Tahoma"/>
            </w:rPr>
          </w:pPr>
          <w:r w:rsidRPr="00005F56">
            <w:rPr>
              <w:rFonts w:ascii="Myriad Pro Light" w:hAnsi="Myriad Pro Light"/>
              <w:noProof/>
              <w:lang w:val="en-US" w:eastAsia="en-US"/>
            </w:rPr>
            <w:drawing>
              <wp:anchor distT="0" distB="0" distL="114300" distR="114300" simplePos="0" relativeHeight="251657728" behindDoc="0" locked="0" layoutInCell="1" allowOverlap="1" wp14:anchorId="31C897AB" wp14:editId="58341613">
                <wp:simplePos x="0" y="0"/>
                <wp:positionH relativeFrom="column">
                  <wp:posOffset>412750</wp:posOffset>
                </wp:positionH>
                <wp:positionV relativeFrom="paragraph">
                  <wp:posOffset>16510</wp:posOffset>
                </wp:positionV>
                <wp:extent cx="398145" cy="457200"/>
                <wp:effectExtent l="0" t="0" r="1905" b="0"/>
                <wp:wrapNone/>
                <wp:docPr id="5" name="Picture 5" descr="CITI_SIMBOLO_BAJA-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TI_SIMBOLO_BAJA-0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8145" cy="457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07A0F" w:rsidRPr="00005F56" w14:paraId="63F62C3A" w14:textId="77777777">
      <w:tc>
        <w:tcPr>
          <w:tcW w:w="7810" w:type="dxa"/>
          <w:gridSpan w:val="2"/>
          <w:tcBorders>
            <w:top w:val="single" w:sz="2" w:space="0" w:color="003366"/>
            <w:left w:val="single" w:sz="2" w:space="0" w:color="003366"/>
            <w:bottom w:val="single" w:sz="2" w:space="0" w:color="003366"/>
            <w:right w:val="single" w:sz="2" w:space="0" w:color="003366"/>
          </w:tcBorders>
        </w:tcPr>
        <w:p w14:paraId="41993928" w14:textId="77777777" w:rsidR="00F07A0F" w:rsidRPr="00005F56" w:rsidRDefault="00F07A0F">
          <w:pPr>
            <w:rPr>
              <w:rFonts w:ascii="Myriad Pro Light" w:hAnsi="Myriad Pro Light" w:cs="Tahoma"/>
            </w:rPr>
          </w:pPr>
        </w:p>
      </w:tc>
      <w:tc>
        <w:tcPr>
          <w:tcW w:w="1980" w:type="dxa"/>
          <w:tcBorders>
            <w:top w:val="single" w:sz="2" w:space="0" w:color="003366"/>
            <w:left w:val="single" w:sz="2" w:space="0" w:color="003366"/>
            <w:bottom w:val="single" w:sz="2" w:space="0" w:color="003366"/>
            <w:right w:val="single" w:sz="2" w:space="0" w:color="003366"/>
          </w:tcBorders>
        </w:tcPr>
        <w:p w14:paraId="2E328A73" w14:textId="77777777" w:rsidR="00F07A0F" w:rsidRPr="00005F56" w:rsidRDefault="00F07A0F">
          <w:pPr>
            <w:pStyle w:val="Piedepgina"/>
            <w:jc w:val="center"/>
            <w:rPr>
              <w:rFonts w:ascii="Myriad Pro Light" w:hAnsi="Myriad Pro Light" w:cs="Tahoma"/>
              <w:color w:val="000080"/>
              <w:sz w:val="18"/>
              <w:lang w:eastAsia="es-ES"/>
            </w:rPr>
          </w:pPr>
          <w:r w:rsidRPr="00005F56">
            <w:rPr>
              <w:rFonts w:ascii="Myriad Pro Light" w:hAnsi="Myriad Pro Light" w:cs="Tahoma"/>
              <w:caps/>
              <w:color w:val="999999"/>
              <w:sz w:val="16"/>
              <w:lang w:eastAsia="es-ES"/>
            </w:rPr>
            <w:fldChar w:fldCharType="begin"/>
          </w:r>
          <w:r w:rsidRPr="00005F56">
            <w:rPr>
              <w:rFonts w:ascii="Myriad Pro Light" w:hAnsi="Myriad Pro Light" w:cs="Tahoma"/>
              <w:caps/>
              <w:color w:val="999999"/>
              <w:sz w:val="16"/>
              <w:lang w:eastAsia="es-ES"/>
            </w:rPr>
            <w:instrText xml:space="preserve"> </w:instrText>
          </w:r>
          <w:r>
            <w:rPr>
              <w:rFonts w:ascii="Myriad Pro Light" w:hAnsi="Myriad Pro Light" w:cs="Tahoma"/>
              <w:caps/>
              <w:color w:val="999999"/>
              <w:sz w:val="16"/>
              <w:lang w:eastAsia="es-ES"/>
            </w:rPr>
            <w:instrText>DOCPROPERTY</w:instrText>
          </w:r>
          <w:r w:rsidRPr="00005F56">
            <w:rPr>
              <w:rFonts w:ascii="Myriad Pro Light" w:hAnsi="Myriad Pro Light" w:cs="Tahoma"/>
              <w:caps/>
              <w:color w:val="999999"/>
              <w:sz w:val="16"/>
              <w:lang w:eastAsia="es-ES"/>
            </w:rPr>
            <w:instrText xml:space="preserve"> "Registro Seguridad"  \* MERGEFORMAT </w:instrText>
          </w:r>
          <w:r w:rsidRPr="00005F56">
            <w:rPr>
              <w:rFonts w:ascii="Myriad Pro Light" w:hAnsi="Myriad Pro Light" w:cs="Tahoma"/>
              <w:caps/>
              <w:color w:val="999999"/>
              <w:sz w:val="16"/>
              <w:lang w:eastAsia="es-ES"/>
            </w:rPr>
            <w:fldChar w:fldCharType="separate"/>
          </w:r>
          <w:r w:rsidRPr="00005F56">
            <w:rPr>
              <w:rFonts w:ascii="Myriad Pro Light" w:hAnsi="Myriad Pro Light" w:cs="Tahoma"/>
              <w:caps/>
              <w:color w:val="999999"/>
              <w:sz w:val="16"/>
              <w:lang w:eastAsia="es-ES"/>
            </w:rPr>
            <w:t>CONFIDENCIAL</w:t>
          </w:r>
          <w:r w:rsidRPr="00005F56">
            <w:rPr>
              <w:rFonts w:ascii="Myriad Pro Light" w:hAnsi="Myriad Pro Light" w:cs="Tahoma"/>
              <w:caps/>
              <w:color w:val="999999"/>
              <w:sz w:val="16"/>
              <w:lang w:eastAsia="es-ES"/>
            </w:rPr>
            <w:fldChar w:fldCharType="end"/>
          </w:r>
        </w:p>
      </w:tc>
    </w:tr>
  </w:tbl>
  <w:p w14:paraId="760B8DBA" w14:textId="77777777" w:rsidR="00F07A0F" w:rsidRDefault="00F07A0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9pt;height:9pt" o:bullet="t">
        <v:imagedata r:id="rId1" o:title="clip_image001"/>
      </v:shape>
    </w:pict>
  </w:numPicBullet>
  <w:abstractNum w:abstractNumId="0" w15:restartNumberingAfterBreak="0">
    <w:nsid w:val="00915CC8"/>
    <w:multiLevelType w:val="singleLevel"/>
    <w:tmpl w:val="0A5CBBAA"/>
    <w:lvl w:ilvl="0">
      <w:start w:val="1"/>
      <w:numFmt w:val="bullet"/>
      <w:pStyle w:val="ListBulleted1"/>
      <w:lvlText w:val=""/>
      <w:lvlJc w:val="left"/>
      <w:pPr>
        <w:tabs>
          <w:tab w:val="num" w:pos="360"/>
        </w:tabs>
        <w:ind w:left="360" w:hanging="360"/>
      </w:pPr>
      <w:rPr>
        <w:rFonts w:ascii="Symbol" w:hAnsi="Symbol" w:hint="default"/>
        <w:sz w:val="16"/>
        <w:szCs w:val="16"/>
      </w:rPr>
    </w:lvl>
  </w:abstractNum>
  <w:abstractNum w:abstractNumId="1" w15:restartNumberingAfterBreak="0">
    <w:nsid w:val="062033B9"/>
    <w:multiLevelType w:val="hybridMultilevel"/>
    <w:tmpl w:val="033A2878"/>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 w15:restartNumberingAfterBreak="0">
    <w:nsid w:val="064A059F"/>
    <w:multiLevelType w:val="multilevel"/>
    <w:tmpl w:val="7E3AF174"/>
    <w:lvl w:ilvl="0">
      <w:start w:val="1"/>
      <w:numFmt w:val="decimal"/>
      <w:pStyle w:val="Ttulo1"/>
      <w:lvlText w:val="%1"/>
      <w:lvlJc w:val="left"/>
      <w:pPr>
        <w:tabs>
          <w:tab w:val="num" w:pos="432"/>
        </w:tabs>
        <w:ind w:left="432" w:hanging="432"/>
      </w:pPr>
      <w:rPr>
        <w:rFonts w:hint="default"/>
      </w:rPr>
    </w:lvl>
    <w:lvl w:ilvl="1">
      <w:start w:val="1"/>
      <w:numFmt w:val="decimal"/>
      <w:pStyle w:val="Ttulo2"/>
      <w:lvlText w:val="5.%2"/>
      <w:lvlJc w:val="left"/>
      <w:pPr>
        <w:tabs>
          <w:tab w:val="num" w:pos="1191"/>
        </w:tabs>
        <w:ind w:left="720" w:hanging="323"/>
      </w:pPr>
      <w:rPr>
        <w:rFonts w:hint="default"/>
      </w:rPr>
    </w:lvl>
    <w:lvl w:ilvl="2">
      <w:start w:val="1"/>
      <w:numFmt w:val="decimal"/>
      <w:pStyle w:val="Ttulo3"/>
      <w:lvlText w:val="4.1.%3"/>
      <w:lvlJc w:val="left"/>
      <w:pPr>
        <w:tabs>
          <w:tab w:val="num" w:pos="1191"/>
        </w:tabs>
        <w:ind w:left="720" w:firstLine="74"/>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3" w15:restartNumberingAfterBreak="0">
    <w:nsid w:val="169F0218"/>
    <w:multiLevelType w:val="multilevel"/>
    <w:tmpl w:val="1B98DFD4"/>
    <w:lvl w:ilvl="0">
      <w:start w:val="1"/>
      <w:numFmt w:val="decimal"/>
      <w:pStyle w:val="CITI-TITULO-1"/>
      <w:lvlText w:val="%1."/>
      <w:lvlJc w:val="left"/>
      <w:pPr>
        <w:ind w:left="360" w:hanging="360"/>
      </w:pPr>
      <w:rPr>
        <w:rFonts w:hint="default"/>
        <w:sz w:val="48"/>
        <w:szCs w:val="48"/>
      </w:rPr>
    </w:lvl>
    <w:lvl w:ilvl="1">
      <w:start w:val="1"/>
      <w:numFmt w:val="bullet"/>
      <w:lvlText w:val=""/>
      <w:lvlJc w:val="left"/>
      <w:pPr>
        <w:tabs>
          <w:tab w:val="num" w:pos="1134"/>
        </w:tabs>
        <w:ind w:left="1134" w:hanging="737"/>
      </w:pPr>
      <w:rPr>
        <w:rFonts w:ascii="Symbol" w:hAnsi="Symbol" w:hint="default"/>
      </w:rPr>
    </w:lvl>
    <w:lvl w:ilvl="2">
      <w:start w:val="1"/>
      <w:numFmt w:val="decimal"/>
      <w:lvlText w:val="%1.%2.%3."/>
      <w:lvlJc w:val="left"/>
      <w:pPr>
        <w:tabs>
          <w:tab w:val="num" w:pos="1134"/>
        </w:tabs>
        <w:ind w:left="1134" w:hanging="56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30CD7742"/>
    <w:multiLevelType w:val="hybridMultilevel"/>
    <w:tmpl w:val="034CD1F8"/>
    <w:lvl w:ilvl="0" w:tplc="D4CE5BB6">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42866A06" w:tentative="1">
      <w:start w:val="1"/>
      <w:numFmt w:val="bullet"/>
      <w:lvlText w:val=""/>
      <w:lvlJc w:val="left"/>
      <w:pPr>
        <w:tabs>
          <w:tab w:val="num" w:pos="2160"/>
        </w:tabs>
        <w:ind w:left="2160" w:hanging="360"/>
      </w:pPr>
      <w:rPr>
        <w:rFonts w:ascii="Wingdings" w:hAnsi="Wingdings" w:hint="default"/>
      </w:rPr>
    </w:lvl>
    <w:lvl w:ilvl="3" w:tplc="8D92873A" w:tentative="1">
      <w:start w:val="1"/>
      <w:numFmt w:val="bullet"/>
      <w:lvlText w:val=""/>
      <w:lvlJc w:val="left"/>
      <w:pPr>
        <w:tabs>
          <w:tab w:val="num" w:pos="2880"/>
        </w:tabs>
        <w:ind w:left="2880" w:hanging="360"/>
      </w:pPr>
      <w:rPr>
        <w:rFonts w:ascii="Symbol" w:hAnsi="Symbol" w:hint="default"/>
      </w:rPr>
    </w:lvl>
    <w:lvl w:ilvl="4" w:tplc="5C7C8B66" w:tentative="1">
      <w:start w:val="1"/>
      <w:numFmt w:val="bullet"/>
      <w:lvlText w:val="o"/>
      <w:lvlJc w:val="left"/>
      <w:pPr>
        <w:tabs>
          <w:tab w:val="num" w:pos="3600"/>
        </w:tabs>
        <w:ind w:left="3600" w:hanging="360"/>
      </w:pPr>
      <w:rPr>
        <w:rFonts w:ascii="Courier New" w:hAnsi="Courier New" w:hint="default"/>
      </w:rPr>
    </w:lvl>
    <w:lvl w:ilvl="5" w:tplc="C21ADD26"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D511C72"/>
    <w:multiLevelType w:val="multilevel"/>
    <w:tmpl w:val="820EB7A2"/>
    <w:lvl w:ilvl="0">
      <w:start w:val="1"/>
      <w:numFmt w:val="decimal"/>
      <w:lvlText w:val="%1."/>
      <w:lvlJc w:val="left"/>
      <w:pPr>
        <w:tabs>
          <w:tab w:val="num" w:pos="360"/>
        </w:tabs>
        <w:ind w:left="360" w:hanging="360"/>
      </w:pPr>
      <w:rPr>
        <w:rFonts w:hint="default"/>
      </w:rPr>
    </w:lvl>
    <w:lvl w:ilvl="1">
      <w:start w:val="7"/>
      <w:numFmt w:val="decimal"/>
      <w:lvlText w:val="%2."/>
      <w:lvlJc w:val="left"/>
      <w:pPr>
        <w:tabs>
          <w:tab w:val="num" w:pos="360"/>
        </w:tabs>
        <w:ind w:left="360" w:hanging="360"/>
      </w:pPr>
      <w:rPr>
        <w:rFonts w:hint="default"/>
      </w:rPr>
    </w:lvl>
    <w:lvl w:ilvl="2">
      <w:start w:val="7"/>
      <w:numFmt w:val="decimal"/>
      <w:lvlText w:val="%3."/>
      <w:lvlJc w:val="left"/>
      <w:pPr>
        <w:tabs>
          <w:tab w:val="num" w:pos="2160"/>
        </w:tabs>
        <w:ind w:left="2160" w:hanging="360"/>
      </w:pPr>
      <w:rPr>
        <w:rFonts w:hint="default"/>
      </w:rPr>
    </w:lvl>
    <w:lvl w:ilvl="3">
      <w:start w:val="7"/>
      <w:numFmt w:val="decimal"/>
      <w:lvlText w:val="%4."/>
      <w:lvlJc w:val="left"/>
      <w:pPr>
        <w:tabs>
          <w:tab w:val="num" w:pos="2880"/>
        </w:tabs>
        <w:ind w:left="2880" w:hanging="360"/>
      </w:pPr>
      <w:rPr>
        <w:rFonts w:hint="default"/>
      </w:rPr>
    </w:lvl>
    <w:lvl w:ilvl="4">
      <w:start w:val="7"/>
      <w:numFmt w:val="decimal"/>
      <w:lvlText w:val="%5."/>
      <w:lvlJc w:val="left"/>
      <w:pPr>
        <w:tabs>
          <w:tab w:val="num" w:pos="3600"/>
        </w:tabs>
        <w:ind w:left="3600" w:hanging="360"/>
      </w:pPr>
      <w:rPr>
        <w:rFonts w:hint="default"/>
      </w:rPr>
    </w:lvl>
    <w:lvl w:ilvl="5">
      <w:start w:val="7"/>
      <w:numFmt w:val="decimal"/>
      <w:lvlText w:val="%6."/>
      <w:lvlJc w:val="left"/>
      <w:pPr>
        <w:tabs>
          <w:tab w:val="num" w:pos="4320"/>
        </w:tabs>
        <w:ind w:left="4320" w:hanging="360"/>
      </w:pPr>
      <w:rPr>
        <w:rFonts w:hint="default"/>
      </w:rPr>
    </w:lvl>
    <w:lvl w:ilvl="6">
      <w:start w:val="1"/>
      <w:numFmt w:val="decimal"/>
      <w:lvlText w:val="%7."/>
      <w:lvlJc w:val="left"/>
      <w:pPr>
        <w:ind w:left="0" w:firstLine="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 w15:restartNumberingAfterBreak="0">
    <w:nsid w:val="3D645775"/>
    <w:multiLevelType w:val="multilevel"/>
    <w:tmpl w:val="201295E8"/>
    <w:lvl w:ilvl="0">
      <w:start w:val="7"/>
      <w:numFmt w:val="decimal"/>
      <w:lvlText w:val="%1."/>
      <w:lvlJc w:val="left"/>
      <w:pPr>
        <w:ind w:left="1170" w:hanging="360"/>
      </w:pPr>
      <w:rPr>
        <w:rFonts w:hint="default"/>
      </w:rPr>
    </w:lvl>
    <w:lvl w:ilvl="1">
      <w:start w:val="31"/>
      <w:numFmt w:val="decimal"/>
      <w:isLgl/>
      <w:lvlText w:val="%1.%2."/>
      <w:lvlJc w:val="left"/>
      <w:pPr>
        <w:ind w:left="2016" w:hanging="720"/>
      </w:pPr>
      <w:rPr>
        <w:rFonts w:hint="default"/>
      </w:rPr>
    </w:lvl>
    <w:lvl w:ilvl="2">
      <w:start w:val="1"/>
      <w:numFmt w:val="decimal"/>
      <w:isLgl/>
      <w:lvlText w:val="%1.%2.%3."/>
      <w:lvlJc w:val="left"/>
      <w:pPr>
        <w:ind w:left="2502" w:hanging="720"/>
      </w:pPr>
      <w:rPr>
        <w:rFonts w:hint="default"/>
      </w:rPr>
    </w:lvl>
    <w:lvl w:ilvl="3">
      <w:start w:val="1"/>
      <w:numFmt w:val="decimal"/>
      <w:isLgl/>
      <w:lvlText w:val="%1.%2.%3.%4."/>
      <w:lvlJc w:val="left"/>
      <w:pPr>
        <w:ind w:left="3348" w:hanging="1080"/>
      </w:pPr>
      <w:rPr>
        <w:rFonts w:hint="default"/>
      </w:rPr>
    </w:lvl>
    <w:lvl w:ilvl="4">
      <w:start w:val="1"/>
      <w:numFmt w:val="decimal"/>
      <w:isLgl/>
      <w:lvlText w:val="%1.%2.%3.%4.%5."/>
      <w:lvlJc w:val="left"/>
      <w:pPr>
        <w:ind w:left="3834" w:hanging="1080"/>
      </w:pPr>
      <w:rPr>
        <w:rFonts w:hint="default"/>
      </w:rPr>
    </w:lvl>
    <w:lvl w:ilvl="5">
      <w:start w:val="1"/>
      <w:numFmt w:val="decimal"/>
      <w:isLgl/>
      <w:lvlText w:val="%1.%2.%3.%4.%5.%6."/>
      <w:lvlJc w:val="left"/>
      <w:pPr>
        <w:ind w:left="4680" w:hanging="1440"/>
      </w:pPr>
      <w:rPr>
        <w:rFonts w:hint="default"/>
      </w:rPr>
    </w:lvl>
    <w:lvl w:ilvl="6">
      <w:start w:val="1"/>
      <w:numFmt w:val="decimal"/>
      <w:isLgl/>
      <w:lvlText w:val="%1.%2.%3.%4.%5.%6.%7."/>
      <w:lvlJc w:val="left"/>
      <w:pPr>
        <w:ind w:left="5166" w:hanging="1440"/>
      </w:pPr>
      <w:rPr>
        <w:rFonts w:hint="default"/>
      </w:rPr>
    </w:lvl>
    <w:lvl w:ilvl="7">
      <w:start w:val="1"/>
      <w:numFmt w:val="decimal"/>
      <w:isLgl/>
      <w:lvlText w:val="%1.%2.%3.%4.%5.%6.%7.%8."/>
      <w:lvlJc w:val="left"/>
      <w:pPr>
        <w:ind w:left="6012" w:hanging="1800"/>
      </w:pPr>
      <w:rPr>
        <w:rFonts w:hint="default"/>
      </w:rPr>
    </w:lvl>
    <w:lvl w:ilvl="8">
      <w:start w:val="1"/>
      <w:numFmt w:val="decimal"/>
      <w:isLgl/>
      <w:lvlText w:val="%1.%2.%3.%4.%5.%6.%7.%8.%9."/>
      <w:lvlJc w:val="left"/>
      <w:pPr>
        <w:ind w:left="6498" w:hanging="1800"/>
      </w:pPr>
      <w:rPr>
        <w:rFonts w:hint="default"/>
      </w:rPr>
    </w:lvl>
  </w:abstractNum>
  <w:abstractNum w:abstractNumId="7" w15:restartNumberingAfterBreak="0">
    <w:nsid w:val="440F411A"/>
    <w:multiLevelType w:val="hybridMultilevel"/>
    <w:tmpl w:val="AE96441E"/>
    <w:lvl w:ilvl="0" w:tplc="B9743ACE">
      <w:numFmt w:val="bullet"/>
      <w:lvlText w:val="-"/>
      <w:lvlJc w:val="left"/>
      <w:pPr>
        <w:ind w:left="720" w:hanging="360"/>
      </w:pPr>
      <w:rPr>
        <w:rFonts w:ascii="Calibri" w:eastAsia="Calibri" w:hAnsi="Calibri"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447338C6"/>
    <w:multiLevelType w:val="hybridMultilevel"/>
    <w:tmpl w:val="6F9E63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455E7B53"/>
    <w:multiLevelType w:val="hybridMultilevel"/>
    <w:tmpl w:val="0610F9E0"/>
    <w:lvl w:ilvl="0" w:tplc="5A40B0A0">
      <w:start w:val="1"/>
      <w:numFmt w:val="bullet"/>
      <w:pStyle w:val="ScriptTableBullets1"/>
      <w:lvlText w:val="-"/>
      <w:lvlJc w:val="left"/>
      <w:pPr>
        <w:tabs>
          <w:tab w:val="num" w:pos="360"/>
        </w:tabs>
        <w:ind w:left="180" w:hanging="180"/>
      </w:pPr>
      <w:rPr>
        <w:rFonts w:hint="default"/>
      </w:rPr>
    </w:lvl>
    <w:lvl w:ilvl="1" w:tplc="04090003">
      <w:start w:val="1"/>
      <w:numFmt w:val="bullet"/>
      <w:lvlText w:val="o"/>
      <w:lvlJc w:val="left"/>
      <w:pPr>
        <w:tabs>
          <w:tab w:val="num" w:pos="1422"/>
        </w:tabs>
        <w:ind w:left="1422" w:hanging="360"/>
      </w:pPr>
      <w:rPr>
        <w:rFonts w:ascii="Courier New" w:hAnsi="Courier New" w:hint="default"/>
      </w:rPr>
    </w:lvl>
    <w:lvl w:ilvl="2" w:tplc="04090005" w:tentative="1">
      <w:start w:val="1"/>
      <w:numFmt w:val="bullet"/>
      <w:lvlText w:val=""/>
      <w:lvlJc w:val="left"/>
      <w:pPr>
        <w:tabs>
          <w:tab w:val="num" w:pos="2142"/>
        </w:tabs>
        <w:ind w:left="2142" w:hanging="360"/>
      </w:pPr>
      <w:rPr>
        <w:rFonts w:ascii="Wingdings" w:hAnsi="Wingdings" w:hint="default"/>
      </w:rPr>
    </w:lvl>
    <w:lvl w:ilvl="3" w:tplc="04090001" w:tentative="1">
      <w:start w:val="1"/>
      <w:numFmt w:val="bullet"/>
      <w:lvlText w:val=""/>
      <w:lvlJc w:val="left"/>
      <w:pPr>
        <w:tabs>
          <w:tab w:val="num" w:pos="2862"/>
        </w:tabs>
        <w:ind w:left="2862" w:hanging="360"/>
      </w:pPr>
      <w:rPr>
        <w:rFonts w:ascii="Symbol" w:hAnsi="Symbol" w:hint="default"/>
      </w:rPr>
    </w:lvl>
    <w:lvl w:ilvl="4" w:tplc="04090003" w:tentative="1">
      <w:start w:val="1"/>
      <w:numFmt w:val="bullet"/>
      <w:lvlText w:val="o"/>
      <w:lvlJc w:val="left"/>
      <w:pPr>
        <w:tabs>
          <w:tab w:val="num" w:pos="3582"/>
        </w:tabs>
        <w:ind w:left="3582" w:hanging="360"/>
      </w:pPr>
      <w:rPr>
        <w:rFonts w:ascii="Courier New" w:hAnsi="Courier New" w:hint="default"/>
      </w:rPr>
    </w:lvl>
    <w:lvl w:ilvl="5" w:tplc="04090005" w:tentative="1">
      <w:start w:val="1"/>
      <w:numFmt w:val="bullet"/>
      <w:lvlText w:val=""/>
      <w:lvlJc w:val="left"/>
      <w:pPr>
        <w:tabs>
          <w:tab w:val="num" w:pos="4302"/>
        </w:tabs>
        <w:ind w:left="4302" w:hanging="360"/>
      </w:pPr>
      <w:rPr>
        <w:rFonts w:ascii="Wingdings" w:hAnsi="Wingdings" w:hint="default"/>
      </w:rPr>
    </w:lvl>
    <w:lvl w:ilvl="6" w:tplc="04090001" w:tentative="1">
      <w:start w:val="1"/>
      <w:numFmt w:val="bullet"/>
      <w:lvlText w:val=""/>
      <w:lvlJc w:val="left"/>
      <w:pPr>
        <w:tabs>
          <w:tab w:val="num" w:pos="5022"/>
        </w:tabs>
        <w:ind w:left="5022" w:hanging="360"/>
      </w:pPr>
      <w:rPr>
        <w:rFonts w:ascii="Symbol" w:hAnsi="Symbol" w:hint="default"/>
      </w:rPr>
    </w:lvl>
    <w:lvl w:ilvl="7" w:tplc="04090003" w:tentative="1">
      <w:start w:val="1"/>
      <w:numFmt w:val="bullet"/>
      <w:lvlText w:val="o"/>
      <w:lvlJc w:val="left"/>
      <w:pPr>
        <w:tabs>
          <w:tab w:val="num" w:pos="5742"/>
        </w:tabs>
        <w:ind w:left="5742" w:hanging="360"/>
      </w:pPr>
      <w:rPr>
        <w:rFonts w:ascii="Courier New" w:hAnsi="Courier New" w:hint="default"/>
      </w:rPr>
    </w:lvl>
    <w:lvl w:ilvl="8" w:tplc="04090005" w:tentative="1">
      <w:start w:val="1"/>
      <w:numFmt w:val="bullet"/>
      <w:lvlText w:val=""/>
      <w:lvlJc w:val="left"/>
      <w:pPr>
        <w:tabs>
          <w:tab w:val="num" w:pos="6462"/>
        </w:tabs>
        <w:ind w:left="6462" w:hanging="360"/>
      </w:pPr>
      <w:rPr>
        <w:rFonts w:ascii="Wingdings" w:hAnsi="Wingdings" w:hint="default"/>
      </w:rPr>
    </w:lvl>
  </w:abstractNum>
  <w:abstractNum w:abstractNumId="10" w15:restartNumberingAfterBreak="0">
    <w:nsid w:val="47751651"/>
    <w:multiLevelType w:val="hybridMultilevel"/>
    <w:tmpl w:val="97FAC2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4C052893"/>
    <w:multiLevelType w:val="hybridMultilevel"/>
    <w:tmpl w:val="89585C6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536D5406"/>
    <w:multiLevelType w:val="hybridMultilevel"/>
    <w:tmpl w:val="BC02086A"/>
    <w:lvl w:ilvl="0" w:tplc="809EC030">
      <w:start w:val="1"/>
      <w:numFmt w:val="decimal"/>
      <w:pStyle w:val="CITI-Subtitulo-Subtitulo"/>
      <w:lvlText w:val="%1."/>
      <w:lvlJc w:val="left"/>
      <w:pPr>
        <w:ind w:left="1296" w:hanging="360"/>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1EF28C9E">
      <w:start w:val="12"/>
      <w:numFmt w:val="decimal"/>
      <w:lvlText w:val="%7."/>
      <w:lvlJc w:val="left"/>
      <w:pPr>
        <w:ind w:left="5616" w:hanging="360"/>
      </w:pPr>
      <w:rPr>
        <w:rFonts w:hint="default"/>
      </w:rPr>
    </w:lvl>
    <w:lvl w:ilvl="7" w:tplc="04090019">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3" w15:restartNumberingAfterBreak="0">
    <w:nsid w:val="574954EE"/>
    <w:multiLevelType w:val="hybridMultilevel"/>
    <w:tmpl w:val="D73C99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D013CE3"/>
    <w:multiLevelType w:val="multilevel"/>
    <w:tmpl w:val="2D3A8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2F10239"/>
    <w:multiLevelType w:val="singleLevel"/>
    <w:tmpl w:val="C3EA693E"/>
    <w:lvl w:ilvl="0">
      <w:start w:val="1"/>
      <w:numFmt w:val="bullet"/>
      <w:pStyle w:val="ListBulleted2"/>
      <w:lvlText w:val=""/>
      <w:lvlJc w:val="left"/>
      <w:pPr>
        <w:tabs>
          <w:tab w:val="num" w:pos="792"/>
        </w:tabs>
        <w:ind w:left="792" w:hanging="360"/>
      </w:pPr>
      <w:rPr>
        <w:rFonts w:ascii="Symbol" w:hAnsi="Symbol" w:hint="default"/>
        <w:sz w:val="16"/>
        <w:szCs w:val="16"/>
      </w:rPr>
    </w:lvl>
  </w:abstractNum>
  <w:abstractNum w:abstractNumId="16" w15:restartNumberingAfterBreak="0">
    <w:nsid w:val="6368614A"/>
    <w:multiLevelType w:val="hybridMultilevel"/>
    <w:tmpl w:val="A8AC76DE"/>
    <w:lvl w:ilvl="0" w:tplc="C4FA4FAC">
      <w:start w:val="1"/>
      <w:numFmt w:val="bullet"/>
      <w:pStyle w:val="FormBullet1"/>
      <w:lvlText w:val="-"/>
      <w:lvlJc w:val="left"/>
      <w:pPr>
        <w:tabs>
          <w:tab w:val="num" w:pos="360"/>
        </w:tabs>
        <w:ind w:left="180" w:hanging="180"/>
      </w:pPr>
      <w:rPr>
        <w:rFonts w:ascii="font334" w:hAnsi="font334"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54F61DE"/>
    <w:multiLevelType w:val="multilevel"/>
    <w:tmpl w:val="8F3A2E24"/>
    <w:lvl w:ilvl="0">
      <w:start w:val="6"/>
      <w:numFmt w:val="decimal"/>
      <w:lvlText w:val="%1.0"/>
      <w:lvlJc w:val="left"/>
      <w:pPr>
        <w:ind w:left="720" w:hanging="72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498" w:hanging="108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4276" w:hanging="1440"/>
      </w:pPr>
      <w:rPr>
        <w:rFonts w:hint="default"/>
      </w:rPr>
    </w:lvl>
    <w:lvl w:ilvl="5">
      <w:start w:val="1"/>
      <w:numFmt w:val="decimal"/>
      <w:lvlText w:val="%1.%2.%3.%4.%5.%6"/>
      <w:lvlJc w:val="left"/>
      <w:pPr>
        <w:ind w:left="5345" w:hanging="1800"/>
      </w:pPr>
      <w:rPr>
        <w:rFonts w:hint="default"/>
      </w:rPr>
    </w:lvl>
    <w:lvl w:ilvl="6">
      <w:start w:val="1"/>
      <w:numFmt w:val="decimal"/>
      <w:lvlText w:val="%1.%2.%3.%4.%5.%6.%7"/>
      <w:lvlJc w:val="left"/>
      <w:pPr>
        <w:ind w:left="6414" w:hanging="2160"/>
      </w:pPr>
      <w:rPr>
        <w:rFonts w:hint="default"/>
      </w:rPr>
    </w:lvl>
    <w:lvl w:ilvl="7">
      <w:start w:val="1"/>
      <w:numFmt w:val="decimal"/>
      <w:lvlText w:val="%1.%2.%3.%4.%5.%6.%7.%8"/>
      <w:lvlJc w:val="left"/>
      <w:pPr>
        <w:ind w:left="7483" w:hanging="2520"/>
      </w:pPr>
      <w:rPr>
        <w:rFonts w:hint="default"/>
      </w:rPr>
    </w:lvl>
    <w:lvl w:ilvl="8">
      <w:start w:val="1"/>
      <w:numFmt w:val="decimal"/>
      <w:lvlText w:val="%1.%2.%3.%4.%5.%6.%7.%8.%9"/>
      <w:lvlJc w:val="left"/>
      <w:pPr>
        <w:ind w:left="8192" w:hanging="2520"/>
      </w:pPr>
      <w:rPr>
        <w:rFonts w:hint="default"/>
      </w:rPr>
    </w:lvl>
  </w:abstractNum>
  <w:abstractNum w:abstractNumId="18" w15:restartNumberingAfterBreak="0">
    <w:nsid w:val="68C523BF"/>
    <w:multiLevelType w:val="hybridMultilevel"/>
    <w:tmpl w:val="4D44C15A"/>
    <w:lvl w:ilvl="0" w:tplc="B7C209F8">
      <w:start w:val="1"/>
      <w:numFmt w:val="decimal"/>
      <w:pStyle w:val="CITI-Formatos"/>
      <w:lvlText w:val="7.%1."/>
      <w:lvlJc w:val="left"/>
      <w:pPr>
        <w:ind w:left="1656" w:hanging="360"/>
      </w:pPr>
      <w:rPr>
        <w:rFonts w:hint="default"/>
      </w:rPr>
    </w:lvl>
    <w:lvl w:ilvl="1" w:tplc="04090019" w:tentative="1">
      <w:start w:val="1"/>
      <w:numFmt w:val="lowerLetter"/>
      <w:lvlText w:val="%2."/>
      <w:lvlJc w:val="left"/>
      <w:pPr>
        <w:ind w:left="2376" w:hanging="360"/>
      </w:pPr>
    </w:lvl>
    <w:lvl w:ilvl="2" w:tplc="0409001B" w:tentative="1">
      <w:start w:val="1"/>
      <w:numFmt w:val="lowerRoman"/>
      <w:lvlText w:val="%3."/>
      <w:lvlJc w:val="right"/>
      <w:pPr>
        <w:ind w:left="3096" w:hanging="180"/>
      </w:pPr>
    </w:lvl>
    <w:lvl w:ilvl="3" w:tplc="0409000F" w:tentative="1">
      <w:start w:val="1"/>
      <w:numFmt w:val="decimal"/>
      <w:lvlText w:val="%4."/>
      <w:lvlJc w:val="left"/>
      <w:pPr>
        <w:ind w:left="3816" w:hanging="360"/>
      </w:pPr>
    </w:lvl>
    <w:lvl w:ilvl="4" w:tplc="04090019" w:tentative="1">
      <w:start w:val="1"/>
      <w:numFmt w:val="lowerLetter"/>
      <w:lvlText w:val="%5."/>
      <w:lvlJc w:val="left"/>
      <w:pPr>
        <w:ind w:left="4536" w:hanging="360"/>
      </w:pPr>
    </w:lvl>
    <w:lvl w:ilvl="5" w:tplc="0409001B" w:tentative="1">
      <w:start w:val="1"/>
      <w:numFmt w:val="lowerRoman"/>
      <w:lvlText w:val="%6."/>
      <w:lvlJc w:val="right"/>
      <w:pPr>
        <w:ind w:left="5256" w:hanging="180"/>
      </w:pPr>
    </w:lvl>
    <w:lvl w:ilvl="6" w:tplc="0409000F" w:tentative="1">
      <w:start w:val="1"/>
      <w:numFmt w:val="decimal"/>
      <w:lvlText w:val="%7."/>
      <w:lvlJc w:val="left"/>
      <w:pPr>
        <w:ind w:left="5976" w:hanging="360"/>
      </w:pPr>
    </w:lvl>
    <w:lvl w:ilvl="7" w:tplc="04090019" w:tentative="1">
      <w:start w:val="1"/>
      <w:numFmt w:val="lowerLetter"/>
      <w:lvlText w:val="%8."/>
      <w:lvlJc w:val="left"/>
      <w:pPr>
        <w:ind w:left="6696" w:hanging="360"/>
      </w:pPr>
    </w:lvl>
    <w:lvl w:ilvl="8" w:tplc="0409001B" w:tentative="1">
      <w:start w:val="1"/>
      <w:numFmt w:val="lowerRoman"/>
      <w:lvlText w:val="%9."/>
      <w:lvlJc w:val="right"/>
      <w:pPr>
        <w:ind w:left="7416" w:hanging="180"/>
      </w:pPr>
    </w:lvl>
  </w:abstractNum>
  <w:abstractNum w:abstractNumId="19" w15:restartNumberingAfterBreak="0">
    <w:nsid w:val="754E7B9D"/>
    <w:multiLevelType w:val="multilevel"/>
    <w:tmpl w:val="20EA0A1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7A41767"/>
    <w:multiLevelType w:val="hybridMultilevel"/>
    <w:tmpl w:val="E6248B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7FBC14EF"/>
    <w:multiLevelType w:val="hybridMultilevel"/>
    <w:tmpl w:val="B55657EA"/>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num w:numId="1">
    <w:abstractNumId w:val="2"/>
  </w:num>
  <w:num w:numId="2">
    <w:abstractNumId w:val="19"/>
  </w:num>
  <w:num w:numId="3">
    <w:abstractNumId w:val="3"/>
  </w:num>
  <w:num w:numId="4">
    <w:abstractNumId w:val="8"/>
  </w:num>
  <w:num w:numId="5">
    <w:abstractNumId w:val="20"/>
  </w:num>
  <w:num w:numId="6">
    <w:abstractNumId w:val="11"/>
  </w:num>
  <w:num w:numId="7">
    <w:abstractNumId w:val="0"/>
  </w:num>
  <w:num w:numId="8">
    <w:abstractNumId w:val="15"/>
  </w:num>
  <w:num w:numId="9">
    <w:abstractNumId w:val="16"/>
  </w:num>
  <w:num w:numId="10">
    <w:abstractNumId w:val="9"/>
  </w:num>
  <w:num w:numId="11">
    <w:abstractNumId w:val="7"/>
  </w:num>
  <w:num w:numId="12">
    <w:abstractNumId w:val="4"/>
  </w:num>
  <w:num w:numId="13">
    <w:abstractNumId w:val="21"/>
  </w:num>
  <w:num w:numId="14">
    <w:abstractNumId w:val="1"/>
  </w:num>
  <w:num w:numId="15">
    <w:abstractNumId w:val="18"/>
  </w:num>
  <w:num w:numId="16">
    <w:abstractNumId w:val="17"/>
  </w:num>
  <w:num w:numId="17">
    <w:abstractNumId w:val="13"/>
  </w:num>
  <w:num w:numId="18">
    <w:abstractNumId w:val="3"/>
    <w:lvlOverride w:ilvl="0">
      <w:startOverride w:val="5"/>
    </w:lvlOverride>
  </w:num>
  <w:num w:numId="19">
    <w:abstractNumId w:val="6"/>
  </w:num>
  <w:num w:numId="20">
    <w:abstractNumId w:val="14"/>
  </w:num>
  <w:num w:numId="21">
    <w:abstractNumId w:val="10"/>
  </w:num>
  <w:num w:numId="22">
    <w:abstractNumId w:val="3"/>
  </w:num>
  <w:num w:numId="23">
    <w:abstractNumId w:val="5"/>
  </w:num>
  <w:num w:numId="24">
    <w:abstractNumId w:val="12"/>
  </w:num>
  <w:numIdMacAtCleanup w:val="14"/>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risthian Martín Méndez">
    <w15:presenceInfo w15:providerId="None" w15:userId="Cristhian Martín Méndez"/>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09"/>
  <w:hyphenationZone w:val="425"/>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010"/>
    <w:rsid w:val="00000836"/>
    <w:rsid w:val="000047DF"/>
    <w:rsid w:val="00005F56"/>
    <w:rsid w:val="0000791F"/>
    <w:rsid w:val="000111BB"/>
    <w:rsid w:val="00017298"/>
    <w:rsid w:val="0002000C"/>
    <w:rsid w:val="000233A8"/>
    <w:rsid w:val="000239C3"/>
    <w:rsid w:val="00032B3C"/>
    <w:rsid w:val="00032D96"/>
    <w:rsid w:val="00061132"/>
    <w:rsid w:val="0006594B"/>
    <w:rsid w:val="00067DBB"/>
    <w:rsid w:val="00070F42"/>
    <w:rsid w:val="00075D9F"/>
    <w:rsid w:val="00081CF5"/>
    <w:rsid w:val="00083124"/>
    <w:rsid w:val="00084B45"/>
    <w:rsid w:val="00085F8C"/>
    <w:rsid w:val="000956D5"/>
    <w:rsid w:val="000A20AB"/>
    <w:rsid w:val="000A4CF9"/>
    <w:rsid w:val="000A5F7D"/>
    <w:rsid w:val="000C0722"/>
    <w:rsid w:val="000C18F2"/>
    <w:rsid w:val="000C5A17"/>
    <w:rsid w:val="000C5F99"/>
    <w:rsid w:val="000D1B28"/>
    <w:rsid w:val="000D1B93"/>
    <w:rsid w:val="000D4FC4"/>
    <w:rsid w:val="000D73F5"/>
    <w:rsid w:val="000E00F3"/>
    <w:rsid w:val="000E0A25"/>
    <w:rsid w:val="000E1651"/>
    <w:rsid w:val="000F079E"/>
    <w:rsid w:val="000F4193"/>
    <w:rsid w:val="000F6249"/>
    <w:rsid w:val="00102024"/>
    <w:rsid w:val="00107D27"/>
    <w:rsid w:val="0011549E"/>
    <w:rsid w:val="00116773"/>
    <w:rsid w:val="001375B8"/>
    <w:rsid w:val="001409C4"/>
    <w:rsid w:val="00154E3E"/>
    <w:rsid w:val="00156AB3"/>
    <w:rsid w:val="00164856"/>
    <w:rsid w:val="00164FA7"/>
    <w:rsid w:val="00170D5C"/>
    <w:rsid w:val="00172365"/>
    <w:rsid w:val="00177259"/>
    <w:rsid w:val="001963F6"/>
    <w:rsid w:val="001A4D73"/>
    <w:rsid w:val="001B0245"/>
    <w:rsid w:val="001B3AA8"/>
    <w:rsid w:val="001C0AB7"/>
    <w:rsid w:val="001C0B01"/>
    <w:rsid w:val="001C245B"/>
    <w:rsid w:val="001C4A8F"/>
    <w:rsid w:val="001D3819"/>
    <w:rsid w:val="001D4DC4"/>
    <w:rsid w:val="001E4B99"/>
    <w:rsid w:val="001E5525"/>
    <w:rsid w:val="001E6090"/>
    <w:rsid w:val="001E69C7"/>
    <w:rsid w:val="001E6DA6"/>
    <w:rsid w:val="001E70FF"/>
    <w:rsid w:val="001F0F80"/>
    <w:rsid w:val="00200B6F"/>
    <w:rsid w:val="002015B8"/>
    <w:rsid w:val="002068EF"/>
    <w:rsid w:val="00216C60"/>
    <w:rsid w:val="00224040"/>
    <w:rsid w:val="0022474C"/>
    <w:rsid w:val="00224BCD"/>
    <w:rsid w:val="002329E1"/>
    <w:rsid w:val="002361CB"/>
    <w:rsid w:val="00247A3A"/>
    <w:rsid w:val="00251354"/>
    <w:rsid w:val="002543F9"/>
    <w:rsid w:val="00254599"/>
    <w:rsid w:val="00262C07"/>
    <w:rsid w:val="00263A77"/>
    <w:rsid w:val="00263D8B"/>
    <w:rsid w:val="00267016"/>
    <w:rsid w:val="002A0E95"/>
    <w:rsid w:val="002A19B4"/>
    <w:rsid w:val="002A7978"/>
    <w:rsid w:val="002B3F0E"/>
    <w:rsid w:val="002B4845"/>
    <w:rsid w:val="002B4E84"/>
    <w:rsid w:val="002B4FDC"/>
    <w:rsid w:val="002E04A8"/>
    <w:rsid w:val="002E25EB"/>
    <w:rsid w:val="002F00A2"/>
    <w:rsid w:val="002F1BAC"/>
    <w:rsid w:val="002F2343"/>
    <w:rsid w:val="00312251"/>
    <w:rsid w:val="003145D3"/>
    <w:rsid w:val="00327170"/>
    <w:rsid w:val="00334DC2"/>
    <w:rsid w:val="00347AC4"/>
    <w:rsid w:val="00351E1E"/>
    <w:rsid w:val="00355162"/>
    <w:rsid w:val="003653E0"/>
    <w:rsid w:val="00374634"/>
    <w:rsid w:val="00382471"/>
    <w:rsid w:val="00390407"/>
    <w:rsid w:val="00393822"/>
    <w:rsid w:val="0039455B"/>
    <w:rsid w:val="00395F04"/>
    <w:rsid w:val="003A0EE2"/>
    <w:rsid w:val="003A626A"/>
    <w:rsid w:val="003B6BD7"/>
    <w:rsid w:val="003C5F6D"/>
    <w:rsid w:val="003D2ABD"/>
    <w:rsid w:val="003D460E"/>
    <w:rsid w:val="003F497C"/>
    <w:rsid w:val="003F5408"/>
    <w:rsid w:val="003F6783"/>
    <w:rsid w:val="00403A70"/>
    <w:rsid w:val="00406143"/>
    <w:rsid w:val="0041015B"/>
    <w:rsid w:val="00412F6D"/>
    <w:rsid w:val="00412FDD"/>
    <w:rsid w:val="0041574C"/>
    <w:rsid w:val="00423F89"/>
    <w:rsid w:val="00424713"/>
    <w:rsid w:val="0042477B"/>
    <w:rsid w:val="0042487A"/>
    <w:rsid w:val="0043355D"/>
    <w:rsid w:val="0043375F"/>
    <w:rsid w:val="00437663"/>
    <w:rsid w:val="00440B1B"/>
    <w:rsid w:val="0044336D"/>
    <w:rsid w:val="00451270"/>
    <w:rsid w:val="00451C11"/>
    <w:rsid w:val="004547A8"/>
    <w:rsid w:val="00460EE3"/>
    <w:rsid w:val="00461A30"/>
    <w:rsid w:val="00463EA1"/>
    <w:rsid w:val="0047023C"/>
    <w:rsid w:val="00484C8F"/>
    <w:rsid w:val="004850ED"/>
    <w:rsid w:val="004926F1"/>
    <w:rsid w:val="004A55C9"/>
    <w:rsid w:val="004C0D30"/>
    <w:rsid w:val="004C5A40"/>
    <w:rsid w:val="004D01D4"/>
    <w:rsid w:val="004D0ED5"/>
    <w:rsid w:val="004D48D1"/>
    <w:rsid w:val="004D5335"/>
    <w:rsid w:val="004E2304"/>
    <w:rsid w:val="004E3556"/>
    <w:rsid w:val="004F1B0C"/>
    <w:rsid w:val="004F48FE"/>
    <w:rsid w:val="00511F87"/>
    <w:rsid w:val="00516417"/>
    <w:rsid w:val="00516A45"/>
    <w:rsid w:val="00521781"/>
    <w:rsid w:val="00527826"/>
    <w:rsid w:val="00533446"/>
    <w:rsid w:val="005471BE"/>
    <w:rsid w:val="0054757F"/>
    <w:rsid w:val="00550848"/>
    <w:rsid w:val="0056170A"/>
    <w:rsid w:val="005679DA"/>
    <w:rsid w:val="00572DAB"/>
    <w:rsid w:val="00575D27"/>
    <w:rsid w:val="00575DE0"/>
    <w:rsid w:val="005810FE"/>
    <w:rsid w:val="005906BC"/>
    <w:rsid w:val="00590FBE"/>
    <w:rsid w:val="005914E8"/>
    <w:rsid w:val="00592B24"/>
    <w:rsid w:val="00593141"/>
    <w:rsid w:val="00595651"/>
    <w:rsid w:val="005964EC"/>
    <w:rsid w:val="005A2838"/>
    <w:rsid w:val="005A4198"/>
    <w:rsid w:val="005A60D5"/>
    <w:rsid w:val="005A79BA"/>
    <w:rsid w:val="005B1A77"/>
    <w:rsid w:val="005B27D2"/>
    <w:rsid w:val="005B42F1"/>
    <w:rsid w:val="005C78DC"/>
    <w:rsid w:val="005D1EE2"/>
    <w:rsid w:val="005D4F97"/>
    <w:rsid w:val="005E06B3"/>
    <w:rsid w:val="005E0992"/>
    <w:rsid w:val="005E4A9B"/>
    <w:rsid w:val="005E6C86"/>
    <w:rsid w:val="005F465D"/>
    <w:rsid w:val="005F6B80"/>
    <w:rsid w:val="005F7BDB"/>
    <w:rsid w:val="00604F7B"/>
    <w:rsid w:val="00607702"/>
    <w:rsid w:val="00622A66"/>
    <w:rsid w:val="00625DF9"/>
    <w:rsid w:val="00640419"/>
    <w:rsid w:val="00652B63"/>
    <w:rsid w:val="0065328C"/>
    <w:rsid w:val="0065520F"/>
    <w:rsid w:val="00657851"/>
    <w:rsid w:val="0066374D"/>
    <w:rsid w:val="00672390"/>
    <w:rsid w:val="00673824"/>
    <w:rsid w:val="006759F9"/>
    <w:rsid w:val="00676F46"/>
    <w:rsid w:val="00683352"/>
    <w:rsid w:val="00684307"/>
    <w:rsid w:val="006878AE"/>
    <w:rsid w:val="006939F6"/>
    <w:rsid w:val="006A1673"/>
    <w:rsid w:val="006C4F3E"/>
    <w:rsid w:val="006C7FBB"/>
    <w:rsid w:val="006D1638"/>
    <w:rsid w:val="006E27EC"/>
    <w:rsid w:val="006E4415"/>
    <w:rsid w:val="006E71D3"/>
    <w:rsid w:val="006F6063"/>
    <w:rsid w:val="006F7972"/>
    <w:rsid w:val="00715731"/>
    <w:rsid w:val="00726799"/>
    <w:rsid w:val="00730A69"/>
    <w:rsid w:val="00731BFD"/>
    <w:rsid w:val="00733BCE"/>
    <w:rsid w:val="00742F5F"/>
    <w:rsid w:val="00745E66"/>
    <w:rsid w:val="00746D46"/>
    <w:rsid w:val="00756C12"/>
    <w:rsid w:val="00760019"/>
    <w:rsid w:val="007602F9"/>
    <w:rsid w:val="00763CA3"/>
    <w:rsid w:val="00766578"/>
    <w:rsid w:val="007734AE"/>
    <w:rsid w:val="00773F4B"/>
    <w:rsid w:val="00777088"/>
    <w:rsid w:val="007801B0"/>
    <w:rsid w:val="00780882"/>
    <w:rsid w:val="0078427D"/>
    <w:rsid w:val="007927E8"/>
    <w:rsid w:val="00797BCA"/>
    <w:rsid w:val="007A62AE"/>
    <w:rsid w:val="007B1FE0"/>
    <w:rsid w:val="007B2FF6"/>
    <w:rsid w:val="007C25F4"/>
    <w:rsid w:val="007C3D00"/>
    <w:rsid w:val="007C7D7B"/>
    <w:rsid w:val="007D2BCA"/>
    <w:rsid w:val="007D4D7B"/>
    <w:rsid w:val="007E3740"/>
    <w:rsid w:val="007E51ED"/>
    <w:rsid w:val="007F7018"/>
    <w:rsid w:val="00803DAA"/>
    <w:rsid w:val="008046C2"/>
    <w:rsid w:val="00810FD6"/>
    <w:rsid w:val="00811CC4"/>
    <w:rsid w:val="00814817"/>
    <w:rsid w:val="0081593B"/>
    <w:rsid w:val="00815B00"/>
    <w:rsid w:val="0082052E"/>
    <w:rsid w:val="00820908"/>
    <w:rsid w:val="008302E9"/>
    <w:rsid w:val="00831746"/>
    <w:rsid w:val="008326B8"/>
    <w:rsid w:val="0084255D"/>
    <w:rsid w:val="00844BA8"/>
    <w:rsid w:val="00845FCC"/>
    <w:rsid w:val="00850E89"/>
    <w:rsid w:val="008633BF"/>
    <w:rsid w:val="00863D75"/>
    <w:rsid w:val="00867A8A"/>
    <w:rsid w:val="0087280C"/>
    <w:rsid w:val="00873FFC"/>
    <w:rsid w:val="0088183A"/>
    <w:rsid w:val="0088385F"/>
    <w:rsid w:val="00890171"/>
    <w:rsid w:val="00891E7E"/>
    <w:rsid w:val="008922DD"/>
    <w:rsid w:val="008A6D72"/>
    <w:rsid w:val="008C1E5F"/>
    <w:rsid w:val="008C5678"/>
    <w:rsid w:val="008C6C11"/>
    <w:rsid w:val="008D3697"/>
    <w:rsid w:val="008E4252"/>
    <w:rsid w:val="008E4334"/>
    <w:rsid w:val="008F239D"/>
    <w:rsid w:val="008F3E7B"/>
    <w:rsid w:val="008F7B5F"/>
    <w:rsid w:val="009008AC"/>
    <w:rsid w:val="00900A64"/>
    <w:rsid w:val="00901925"/>
    <w:rsid w:val="00902931"/>
    <w:rsid w:val="00902A0A"/>
    <w:rsid w:val="00907E44"/>
    <w:rsid w:val="00912489"/>
    <w:rsid w:val="0091485F"/>
    <w:rsid w:val="00917E29"/>
    <w:rsid w:val="00926C55"/>
    <w:rsid w:val="00930A02"/>
    <w:rsid w:val="009345C6"/>
    <w:rsid w:val="00935363"/>
    <w:rsid w:val="009413D6"/>
    <w:rsid w:val="00960E25"/>
    <w:rsid w:val="009668D8"/>
    <w:rsid w:val="00966B16"/>
    <w:rsid w:val="00975E8C"/>
    <w:rsid w:val="0098147E"/>
    <w:rsid w:val="00981D42"/>
    <w:rsid w:val="00991330"/>
    <w:rsid w:val="009972A8"/>
    <w:rsid w:val="009C5360"/>
    <w:rsid w:val="009C5F3A"/>
    <w:rsid w:val="009C62A0"/>
    <w:rsid w:val="009E4F0E"/>
    <w:rsid w:val="009F5B4C"/>
    <w:rsid w:val="00A045F6"/>
    <w:rsid w:val="00A159C7"/>
    <w:rsid w:val="00A1769E"/>
    <w:rsid w:val="00A21342"/>
    <w:rsid w:val="00A43F0D"/>
    <w:rsid w:val="00A56249"/>
    <w:rsid w:val="00A57B6F"/>
    <w:rsid w:val="00A67CFF"/>
    <w:rsid w:val="00A744F4"/>
    <w:rsid w:val="00A752C3"/>
    <w:rsid w:val="00A77682"/>
    <w:rsid w:val="00A81DA6"/>
    <w:rsid w:val="00A95010"/>
    <w:rsid w:val="00A96F14"/>
    <w:rsid w:val="00AA3800"/>
    <w:rsid w:val="00AB690F"/>
    <w:rsid w:val="00AC2161"/>
    <w:rsid w:val="00AC4FCD"/>
    <w:rsid w:val="00AD06D0"/>
    <w:rsid w:val="00AD6069"/>
    <w:rsid w:val="00AE5058"/>
    <w:rsid w:val="00AE7CFC"/>
    <w:rsid w:val="00AF68A2"/>
    <w:rsid w:val="00B01249"/>
    <w:rsid w:val="00B0510F"/>
    <w:rsid w:val="00B14E6D"/>
    <w:rsid w:val="00B1611C"/>
    <w:rsid w:val="00B17ACA"/>
    <w:rsid w:val="00B24BCF"/>
    <w:rsid w:val="00B2789A"/>
    <w:rsid w:val="00B31567"/>
    <w:rsid w:val="00B32064"/>
    <w:rsid w:val="00B46D60"/>
    <w:rsid w:val="00B64571"/>
    <w:rsid w:val="00B64E0C"/>
    <w:rsid w:val="00B65316"/>
    <w:rsid w:val="00B65BB3"/>
    <w:rsid w:val="00B70116"/>
    <w:rsid w:val="00B741C6"/>
    <w:rsid w:val="00B74BC8"/>
    <w:rsid w:val="00B85F4F"/>
    <w:rsid w:val="00B90290"/>
    <w:rsid w:val="00B921F0"/>
    <w:rsid w:val="00BA0CDC"/>
    <w:rsid w:val="00BB0451"/>
    <w:rsid w:val="00BB21A4"/>
    <w:rsid w:val="00BB304D"/>
    <w:rsid w:val="00BB3344"/>
    <w:rsid w:val="00BB702F"/>
    <w:rsid w:val="00BC119A"/>
    <w:rsid w:val="00BC1B6B"/>
    <w:rsid w:val="00BC64BE"/>
    <w:rsid w:val="00BD00FB"/>
    <w:rsid w:val="00BE0674"/>
    <w:rsid w:val="00BE0B72"/>
    <w:rsid w:val="00BE21DB"/>
    <w:rsid w:val="00BE4DC3"/>
    <w:rsid w:val="00BE5B86"/>
    <w:rsid w:val="00BE7903"/>
    <w:rsid w:val="00BF61A9"/>
    <w:rsid w:val="00BF6841"/>
    <w:rsid w:val="00BF6FB9"/>
    <w:rsid w:val="00C05834"/>
    <w:rsid w:val="00C05D19"/>
    <w:rsid w:val="00C07FB4"/>
    <w:rsid w:val="00C12F14"/>
    <w:rsid w:val="00C132AC"/>
    <w:rsid w:val="00C1697D"/>
    <w:rsid w:val="00C21264"/>
    <w:rsid w:val="00C23A6D"/>
    <w:rsid w:val="00C279A7"/>
    <w:rsid w:val="00C37440"/>
    <w:rsid w:val="00C43413"/>
    <w:rsid w:val="00C4538C"/>
    <w:rsid w:val="00C47838"/>
    <w:rsid w:val="00C55250"/>
    <w:rsid w:val="00C56275"/>
    <w:rsid w:val="00C576AA"/>
    <w:rsid w:val="00C57BA3"/>
    <w:rsid w:val="00C607A0"/>
    <w:rsid w:val="00C62AEF"/>
    <w:rsid w:val="00C65C4B"/>
    <w:rsid w:val="00C71967"/>
    <w:rsid w:val="00C734A3"/>
    <w:rsid w:val="00CA2687"/>
    <w:rsid w:val="00CA5C48"/>
    <w:rsid w:val="00CB116E"/>
    <w:rsid w:val="00CB4545"/>
    <w:rsid w:val="00CC2535"/>
    <w:rsid w:val="00CE09F6"/>
    <w:rsid w:val="00CE7384"/>
    <w:rsid w:val="00CF0FEC"/>
    <w:rsid w:val="00CF1F18"/>
    <w:rsid w:val="00CF4F2B"/>
    <w:rsid w:val="00D01127"/>
    <w:rsid w:val="00D05DE4"/>
    <w:rsid w:val="00D1015A"/>
    <w:rsid w:val="00D17B9E"/>
    <w:rsid w:val="00D202FB"/>
    <w:rsid w:val="00D234B1"/>
    <w:rsid w:val="00D25166"/>
    <w:rsid w:val="00D26032"/>
    <w:rsid w:val="00D264FB"/>
    <w:rsid w:val="00D30F2F"/>
    <w:rsid w:val="00D3340C"/>
    <w:rsid w:val="00D33429"/>
    <w:rsid w:val="00D40609"/>
    <w:rsid w:val="00D41F45"/>
    <w:rsid w:val="00D569ED"/>
    <w:rsid w:val="00D630A2"/>
    <w:rsid w:val="00D6320D"/>
    <w:rsid w:val="00D637E4"/>
    <w:rsid w:val="00D671DA"/>
    <w:rsid w:val="00D700DE"/>
    <w:rsid w:val="00D76DF4"/>
    <w:rsid w:val="00D771C0"/>
    <w:rsid w:val="00D81C69"/>
    <w:rsid w:val="00D83499"/>
    <w:rsid w:val="00D91556"/>
    <w:rsid w:val="00DA63C0"/>
    <w:rsid w:val="00DB4672"/>
    <w:rsid w:val="00DB4BE3"/>
    <w:rsid w:val="00DB4CDE"/>
    <w:rsid w:val="00DB7130"/>
    <w:rsid w:val="00DB7A8A"/>
    <w:rsid w:val="00DC7912"/>
    <w:rsid w:val="00DD14FF"/>
    <w:rsid w:val="00DE0DD5"/>
    <w:rsid w:val="00DE7573"/>
    <w:rsid w:val="00DF74E2"/>
    <w:rsid w:val="00E013C4"/>
    <w:rsid w:val="00E02089"/>
    <w:rsid w:val="00E058B7"/>
    <w:rsid w:val="00E06322"/>
    <w:rsid w:val="00E0635B"/>
    <w:rsid w:val="00E064FD"/>
    <w:rsid w:val="00E10D59"/>
    <w:rsid w:val="00E2544E"/>
    <w:rsid w:val="00E275FF"/>
    <w:rsid w:val="00E30A9E"/>
    <w:rsid w:val="00E43C06"/>
    <w:rsid w:val="00E442C4"/>
    <w:rsid w:val="00E5347E"/>
    <w:rsid w:val="00E55082"/>
    <w:rsid w:val="00E5566D"/>
    <w:rsid w:val="00E63BBA"/>
    <w:rsid w:val="00E67D46"/>
    <w:rsid w:val="00E7043C"/>
    <w:rsid w:val="00E717F6"/>
    <w:rsid w:val="00E722FF"/>
    <w:rsid w:val="00E759DA"/>
    <w:rsid w:val="00E80F51"/>
    <w:rsid w:val="00E8329D"/>
    <w:rsid w:val="00E8362B"/>
    <w:rsid w:val="00E84090"/>
    <w:rsid w:val="00E866E8"/>
    <w:rsid w:val="00E92C15"/>
    <w:rsid w:val="00E93748"/>
    <w:rsid w:val="00E93FA4"/>
    <w:rsid w:val="00E96C7E"/>
    <w:rsid w:val="00E97596"/>
    <w:rsid w:val="00EA32C8"/>
    <w:rsid w:val="00EA4A08"/>
    <w:rsid w:val="00EA6A36"/>
    <w:rsid w:val="00EB04AF"/>
    <w:rsid w:val="00EB4046"/>
    <w:rsid w:val="00EB4057"/>
    <w:rsid w:val="00EC12CD"/>
    <w:rsid w:val="00ED3E07"/>
    <w:rsid w:val="00ED6DBB"/>
    <w:rsid w:val="00EF038F"/>
    <w:rsid w:val="00F07A0F"/>
    <w:rsid w:val="00F10921"/>
    <w:rsid w:val="00F1294F"/>
    <w:rsid w:val="00F25A00"/>
    <w:rsid w:val="00F30098"/>
    <w:rsid w:val="00F4584D"/>
    <w:rsid w:val="00F55FA6"/>
    <w:rsid w:val="00F5651E"/>
    <w:rsid w:val="00F574BD"/>
    <w:rsid w:val="00F67406"/>
    <w:rsid w:val="00F71A0D"/>
    <w:rsid w:val="00F75D37"/>
    <w:rsid w:val="00F809FC"/>
    <w:rsid w:val="00F80F11"/>
    <w:rsid w:val="00F8236A"/>
    <w:rsid w:val="00F82BCF"/>
    <w:rsid w:val="00F83B5F"/>
    <w:rsid w:val="00F91054"/>
    <w:rsid w:val="00F927F9"/>
    <w:rsid w:val="00F94CCF"/>
    <w:rsid w:val="00F97D98"/>
    <w:rsid w:val="00FB178D"/>
    <w:rsid w:val="00FC66D6"/>
    <w:rsid w:val="00FD1047"/>
    <w:rsid w:val="00FD2A09"/>
    <w:rsid w:val="00FD3E0E"/>
    <w:rsid w:val="00FD43AF"/>
    <w:rsid w:val="00FD6561"/>
    <w:rsid w:val="00FE10C7"/>
    <w:rsid w:val="00FE3805"/>
    <w:rsid w:val="00FF55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25812DB"/>
  <w15:chartTrackingRefBased/>
  <w15:docId w15:val="{85298C9E-CE2A-49B6-B7FE-DF6B654CC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lsdException w:name="annotation text" w:uiPriority="99"/>
    <w:lsdException w:name="footer" w:uiPriority="99"/>
    <w:lsdException w:name="caption" w:semiHidden="1" w:unhideWhenUsed="1" w:qFormat="1"/>
    <w:lsdException w:name="annotation reference" w:uiPriority="99"/>
    <w:lsdException w:name="Title" w:qFormat="1"/>
    <w:lsdException w:name="Body Text" w:uiPriority="99"/>
    <w:lsdException w:name="Body Text Indent" w:uiPriority="99"/>
    <w:lsdException w:name="Subtitle" w:qFormat="1"/>
    <w:lsdException w:name="Hyperlink" w:uiPriority="99"/>
    <w:lsdException w:name="FollowedHyperlink" w:uiPriority="99"/>
    <w:lsdException w:name="Strong" w:uiPriority="22" w:qFormat="1"/>
    <w:lsdException w:name="Emphasis" w:qFormat="1"/>
    <w:lsdException w:name="Normal (Web)" w:uiPriority="99"/>
    <w:lsdException w:name="Normal Table" w:semiHidden="1" w:unhideWhenUsed="1"/>
    <w:lsdException w:name="annotation subject" w:uiPriority="99"/>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both"/>
    </w:pPr>
    <w:rPr>
      <w:rFonts w:ascii="Arial" w:hAnsi="Arial"/>
      <w:szCs w:val="24"/>
      <w:lang w:val="es-MX" w:eastAsia="es-ES"/>
    </w:rPr>
  </w:style>
  <w:style w:type="paragraph" w:styleId="Ttulo1">
    <w:name w:val="heading 1"/>
    <w:basedOn w:val="Normal"/>
    <w:next w:val="Normal"/>
    <w:link w:val="Ttulo1Car"/>
    <w:qFormat/>
    <w:pPr>
      <w:keepNext/>
      <w:pageBreakBefore/>
      <w:numPr>
        <w:numId w:val="1"/>
      </w:numPr>
      <w:pBdr>
        <w:bottom w:val="single" w:sz="4" w:space="1" w:color="auto"/>
      </w:pBdr>
      <w:spacing w:before="180" w:after="480"/>
      <w:outlineLvl w:val="0"/>
    </w:pPr>
    <w:rPr>
      <w:bCs/>
      <w:caps/>
      <w:spacing w:val="6"/>
      <w:sz w:val="36"/>
      <w14:shadow w14:blurRad="50800" w14:dist="38100" w14:dir="2700000" w14:sx="100000" w14:sy="100000" w14:kx="0" w14:ky="0" w14:algn="tl">
        <w14:srgbClr w14:val="000000">
          <w14:alpha w14:val="60000"/>
        </w14:srgbClr>
      </w14:shadow>
    </w:rPr>
  </w:style>
  <w:style w:type="paragraph" w:styleId="Ttulo2">
    <w:name w:val="heading 2"/>
    <w:next w:val="Normal"/>
    <w:link w:val="Ttulo2Car"/>
    <w:qFormat/>
    <w:pPr>
      <w:keepNext/>
      <w:numPr>
        <w:ilvl w:val="1"/>
        <w:numId w:val="1"/>
      </w:numPr>
      <w:spacing w:before="360" w:after="240"/>
      <w:jc w:val="both"/>
      <w:outlineLvl w:val="1"/>
    </w:pPr>
    <w:rPr>
      <w:rFonts w:ascii="Arial" w:hAnsi="Arial" w:cs="Arial"/>
      <w:b/>
      <w:bCs/>
      <w:iCs/>
      <w:smallCaps/>
      <w:spacing w:val="2"/>
      <w:sz w:val="28"/>
      <w:szCs w:val="28"/>
      <w:lang w:val="es-ES" w:eastAsia="es-ES"/>
    </w:rPr>
  </w:style>
  <w:style w:type="paragraph" w:styleId="Ttulo3">
    <w:name w:val="heading 3"/>
    <w:basedOn w:val="Normal"/>
    <w:next w:val="Normal"/>
    <w:link w:val="Ttulo3Car"/>
    <w:qFormat/>
    <w:pPr>
      <w:keepNext/>
      <w:numPr>
        <w:ilvl w:val="2"/>
        <w:numId w:val="1"/>
      </w:numPr>
      <w:spacing w:before="240" w:after="60"/>
      <w:outlineLvl w:val="2"/>
    </w:pPr>
    <w:rPr>
      <w:rFonts w:cs="Arial"/>
      <w:bCs/>
      <w:szCs w:val="26"/>
      <w:u w:val="single"/>
    </w:rPr>
  </w:style>
  <w:style w:type="paragraph" w:styleId="Ttulo4">
    <w:name w:val="heading 4"/>
    <w:basedOn w:val="Normal"/>
    <w:next w:val="Normal"/>
    <w:link w:val="Ttulo4Car"/>
    <w:qFormat/>
    <w:pPr>
      <w:keepNext/>
      <w:numPr>
        <w:ilvl w:val="3"/>
        <w:numId w:val="1"/>
      </w:numPr>
      <w:spacing w:before="240" w:after="60"/>
      <w:outlineLvl w:val="3"/>
    </w:pPr>
    <w:rPr>
      <w:sz w:val="48"/>
      <w:lang w:val="en-GB"/>
    </w:rPr>
  </w:style>
  <w:style w:type="paragraph" w:styleId="Ttulo5">
    <w:name w:val="heading 5"/>
    <w:basedOn w:val="Normal"/>
    <w:next w:val="Normal"/>
    <w:link w:val="Ttulo5Car"/>
    <w:qFormat/>
    <w:pPr>
      <w:keepNext/>
      <w:numPr>
        <w:ilvl w:val="4"/>
        <w:numId w:val="1"/>
      </w:numPr>
      <w:jc w:val="left"/>
      <w:outlineLvl w:val="4"/>
    </w:pPr>
    <w:rPr>
      <w:b/>
      <w:bCs/>
    </w:rPr>
  </w:style>
  <w:style w:type="paragraph" w:styleId="Ttulo6">
    <w:name w:val="heading 6"/>
    <w:basedOn w:val="Normal"/>
    <w:next w:val="Normal"/>
    <w:link w:val="Ttulo6Car"/>
    <w:qFormat/>
    <w:pPr>
      <w:keepNext/>
      <w:numPr>
        <w:ilvl w:val="5"/>
        <w:numId w:val="1"/>
      </w:numPr>
      <w:jc w:val="center"/>
      <w:outlineLvl w:val="5"/>
    </w:pPr>
    <w:rPr>
      <w:b/>
      <w:bCs/>
      <w:color w:val="000080"/>
      <w:sz w:val="32"/>
      <w:lang w:val="en-US"/>
    </w:rPr>
  </w:style>
  <w:style w:type="paragraph" w:styleId="Ttulo7">
    <w:name w:val="heading 7"/>
    <w:basedOn w:val="Normal"/>
    <w:next w:val="Normal"/>
    <w:link w:val="Ttulo7Car"/>
    <w:qFormat/>
    <w:pPr>
      <w:keepNext/>
      <w:numPr>
        <w:ilvl w:val="6"/>
        <w:numId w:val="1"/>
      </w:numPr>
      <w:outlineLvl w:val="6"/>
    </w:pPr>
    <w:rPr>
      <w:i/>
      <w:iCs/>
    </w:rPr>
  </w:style>
  <w:style w:type="paragraph" w:styleId="Ttulo8">
    <w:name w:val="heading 8"/>
    <w:basedOn w:val="Normal"/>
    <w:next w:val="Normal"/>
    <w:link w:val="Ttulo8Car"/>
    <w:qFormat/>
    <w:pPr>
      <w:keepNext/>
      <w:numPr>
        <w:ilvl w:val="7"/>
        <w:numId w:val="1"/>
      </w:numPr>
      <w:pBdr>
        <w:bottom w:val="single" w:sz="4" w:space="1" w:color="000080"/>
      </w:pBdr>
      <w:spacing w:before="480"/>
      <w:outlineLvl w:val="7"/>
    </w:pPr>
    <w:rPr>
      <w:b/>
      <w:bCs/>
      <w:sz w:val="24"/>
    </w:rPr>
  </w:style>
  <w:style w:type="paragraph" w:styleId="Ttulo9">
    <w:name w:val="heading 9"/>
    <w:basedOn w:val="Normal"/>
    <w:next w:val="Normal"/>
    <w:link w:val="Ttulo9Car"/>
    <w:qFormat/>
    <w:pPr>
      <w:keepNext/>
      <w:numPr>
        <w:ilvl w:val="8"/>
        <w:numId w:val="1"/>
      </w:numPr>
      <w:tabs>
        <w:tab w:val="left" w:pos="290"/>
      </w:tabs>
      <w:outlineLvl w:val="8"/>
    </w:pPr>
    <w:rPr>
      <w:b/>
      <w:bCs/>
      <w:color w:val="33339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pPr>
      <w:keepNext/>
      <w:pBdr>
        <w:bottom w:val="single" w:sz="4" w:space="1" w:color="000000"/>
      </w:pBdr>
      <w:spacing w:before="180" w:after="480"/>
      <w:ind w:left="431" w:hanging="431"/>
    </w:pPr>
    <w:rPr>
      <w:caps/>
      <w:sz w:val="36"/>
      <w14:shadow w14:blurRad="50800" w14:dist="38100" w14:dir="2700000" w14:sx="100000" w14:sy="100000" w14:kx="0" w14:ky="0" w14:algn="tl">
        <w14:srgbClr w14:val="000000">
          <w14:alpha w14:val="60000"/>
        </w14:srgbClr>
      </w14:shadow>
    </w:rPr>
  </w:style>
  <w:style w:type="paragraph" w:styleId="Piedepgina">
    <w:name w:val="footer"/>
    <w:basedOn w:val="Normal"/>
    <w:link w:val="PiedepginaCar"/>
    <w:uiPriority w:val="99"/>
    <w:pPr>
      <w:tabs>
        <w:tab w:val="center" w:pos="4252"/>
        <w:tab w:val="right" w:pos="8504"/>
      </w:tabs>
    </w:pPr>
    <w:rPr>
      <w:lang w:eastAsia="x-none"/>
    </w:rPr>
  </w:style>
  <w:style w:type="character" w:styleId="Nmerodepgina">
    <w:name w:val="page number"/>
    <w:basedOn w:val="Fuentedeprrafopredeter"/>
  </w:style>
  <w:style w:type="paragraph" w:styleId="Sangradetextonormal">
    <w:name w:val="Body Text Indent"/>
    <w:basedOn w:val="Normal"/>
    <w:link w:val="SangradetextonormalCar"/>
    <w:uiPriority w:val="99"/>
    <w:pPr>
      <w:ind w:left="360"/>
    </w:pPr>
    <w:rPr>
      <w:i/>
      <w:iCs/>
      <w:lang w:eastAsia="x-none"/>
    </w:rPr>
  </w:style>
  <w:style w:type="paragraph" w:styleId="Textoindependiente">
    <w:name w:val="Body Text"/>
    <w:basedOn w:val="Normal"/>
    <w:link w:val="TextoindependienteCar"/>
    <w:uiPriority w:val="99"/>
    <w:pPr>
      <w:widowControl w:val="0"/>
      <w:overflowPunct w:val="0"/>
      <w:autoSpaceDE w:val="0"/>
      <w:autoSpaceDN w:val="0"/>
      <w:adjustRightInd w:val="0"/>
      <w:spacing w:before="240"/>
      <w:ind w:left="720" w:firstLine="360"/>
      <w:textAlignment w:val="baseline"/>
    </w:pPr>
    <w:rPr>
      <w:szCs w:val="20"/>
      <w:lang w:val="en-US" w:eastAsia="x-none"/>
    </w:rPr>
  </w:style>
  <w:style w:type="paragraph" w:styleId="TDC1">
    <w:name w:val="toc 1"/>
    <w:basedOn w:val="Normal"/>
    <w:next w:val="Normal"/>
    <w:link w:val="TDC1Car"/>
    <w:autoRedefine/>
    <w:uiPriority w:val="39"/>
    <w:qFormat/>
    <w:rsid w:val="00726799"/>
    <w:pPr>
      <w:spacing w:before="120" w:after="120"/>
    </w:pPr>
    <w:rPr>
      <w:rFonts w:ascii="Myriad Pro Light" w:hAnsi="Myriad Pro Light"/>
      <w:b/>
      <w:bCs/>
      <w:caps/>
    </w:rPr>
  </w:style>
  <w:style w:type="paragraph" w:styleId="TDC2">
    <w:name w:val="toc 2"/>
    <w:basedOn w:val="Normal"/>
    <w:next w:val="Normal"/>
    <w:autoRedefine/>
    <w:uiPriority w:val="39"/>
    <w:qFormat/>
    <w:rsid w:val="00726799"/>
    <w:pPr>
      <w:ind w:left="220"/>
    </w:pPr>
    <w:rPr>
      <w:rFonts w:ascii="Myriad Pro Light" w:hAnsi="Myriad Pro Light"/>
      <w:smallCaps/>
    </w:rPr>
  </w:style>
  <w:style w:type="paragraph" w:styleId="TDC3">
    <w:name w:val="toc 3"/>
    <w:basedOn w:val="Normal"/>
    <w:next w:val="Normal"/>
    <w:autoRedefine/>
    <w:uiPriority w:val="39"/>
    <w:rsid w:val="00592B24"/>
    <w:pPr>
      <w:ind w:left="440"/>
    </w:pPr>
    <w:rPr>
      <w:rFonts w:ascii="Myriad Pro Light" w:hAnsi="Myriad Pro Light"/>
      <w:iCs/>
    </w:rPr>
  </w:style>
  <w:style w:type="paragraph" w:styleId="TDC4">
    <w:name w:val="toc 4"/>
    <w:basedOn w:val="Normal"/>
    <w:next w:val="Normal"/>
    <w:autoRedefine/>
    <w:semiHidden/>
    <w:pPr>
      <w:ind w:left="660"/>
    </w:pPr>
    <w:rPr>
      <w:rFonts w:ascii="Times New Roman" w:hAnsi="Times New Roman"/>
      <w:szCs w:val="21"/>
    </w:rPr>
  </w:style>
  <w:style w:type="paragraph" w:styleId="TDC5">
    <w:name w:val="toc 5"/>
    <w:basedOn w:val="Normal"/>
    <w:next w:val="Normal"/>
    <w:autoRedefine/>
    <w:semiHidden/>
    <w:pPr>
      <w:ind w:left="880"/>
    </w:pPr>
    <w:rPr>
      <w:rFonts w:ascii="Times New Roman" w:hAnsi="Times New Roman"/>
      <w:szCs w:val="21"/>
    </w:rPr>
  </w:style>
  <w:style w:type="paragraph" w:styleId="TDC6">
    <w:name w:val="toc 6"/>
    <w:basedOn w:val="Normal"/>
    <w:next w:val="Normal"/>
    <w:autoRedefine/>
    <w:semiHidden/>
    <w:pPr>
      <w:ind w:left="1100"/>
    </w:pPr>
    <w:rPr>
      <w:rFonts w:ascii="Times New Roman" w:hAnsi="Times New Roman"/>
      <w:szCs w:val="21"/>
    </w:rPr>
  </w:style>
  <w:style w:type="paragraph" w:styleId="TDC7">
    <w:name w:val="toc 7"/>
    <w:basedOn w:val="Normal"/>
    <w:next w:val="Normal"/>
    <w:autoRedefine/>
    <w:semiHidden/>
    <w:pPr>
      <w:ind w:left="1320"/>
    </w:pPr>
    <w:rPr>
      <w:rFonts w:ascii="Times New Roman" w:hAnsi="Times New Roman"/>
      <w:szCs w:val="21"/>
    </w:rPr>
  </w:style>
  <w:style w:type="paragraph" w:styleId="TDC8">
    <w:name w:val="toc 8"/>
    <w:basedOn w:val="Normal"/>
    <w:next w:val="Normal"/>
    <w:autoRedefine/>
    <w:semiHidden/>
    <w:pPr>
      <w:ind w:left="1540"/>
    </w:pPr>
    <w:rPr>
      <w:rFonts w:ascii="Times New Roman" w:hAnsi="Times New Roman"/>
      <w:szCs w:val="21"/>
    </w:rPr>
  </w:style>
  <w:style w:type="paragraph" w:styleId="TDC9">
    <w:name w:val="toc 9"/>
    <w:basedOn w:val="Normal"/>
    <w:next w:val="Normal"/>
    <w:autoRedefine/>
    <w:semiHidden/>
    <w:pPr>
      <w:ind w:left="1760"/>
    </w:pPr>
    <w:rPr>
      <w:rFonts w:ascii="Times New Roman" w:hAnsi="Times New Roman"/>
      <w:szCs w:val="21"/>
    </w:rPr>
  </w:style>
  <w:style w:type="character" w:styleId="Hipervnculo">
    <w:name w:val="Hyperlink"/>
    <w:uiPriority w:val="99"/>
    <w:rPr>
      <w:color w:val="0000FF"/>
      <w:u w:val="single"/>
    </w:rPr>
  </w:style>
  <w:style w:type="paragraph" w:styleId="Textoindependiente2">
    <w:name w:val="Body Text 2"/>
    <w:basedOn w:val="Normal"/>
    <w:rPr>
      <w:i/>
      <w:iCs/>
    </w:rPr>
  </w:style>
  <w:style w:type="paragraph" w:styleId="Textoindependiente3">
    <w:name w:val="Body Text 3"/>
    <w:basedOn w:val="Normal"/>
    <w:rPr>
      <w:i/>
      <w:iCs/>
    </w:rPr>
  </w:style>
  <w:style w:type="paragraph" w:styleId="Sangra2detindependiente">
    <w:name w:val="Body Text Indent 2"/>
    <w:basedOn w:val="Normal"/>
    <w:pPr>
      <w:ind w:left="720" w:hanging="12"/>
    </w:pPr>
    <w:rPr>
      <w:rFonts w:ascii="Verdana" w:hAnsi="Verdana"/>
      <w:sz w:val="16"/>
    </w:rPr>
  </w:style>
  <w:style w:type="paragraph" w:customStyle="1" w:styleId="InfoBlue">
    <w:name w:val="InfoBlue"/>
    <w:basedOn w:val="Normal"/>
    <w:next w:val="Textoindependiente"/>
    <w:autoRedefine/>
    <w:pPr>
      <w:widowControl w:val="0"/>
      <w:spacing w:line="360" w:lineRule="auto"/>
      <w:ind w:left="788"/>
    </w:pPr>
    <w:rPr>
      <w:rFonts w:ascii="Arial Narrow" w:hAnsi="Arial Narrow"/>
      <w:sz w:val="24"/>
      <w:szCs w:val="20"/>
    </w:rPr>
  </w:style>
  <w:style w:type="paragraph" w:customStyle="1" w:styleId="TableText">
    <w:name w:val="Table Text"/>
    <w:basedOn w:val="Normal"/>
    <w:pPr>
      <w:overflowPunct w:val="0"/>
      <w:autoSpaceDE w:val="0"/>
      <w:autoSpaceDN w:val="0"/>
      <w:adjustRightInd w:val="0"/>
      <w:spacing w:after="120"/>
      <w:jc w:val="left"/>
      <w:textAlignment w:val="baseline"/>
    </w:pPr>
    <w:rPr>
      <w:szCs w:val="20"/>
      <w:lang w:val="en-US"/>
    </w:rPr>
  </w:style>
  <w:style w:type="paragraph" w:styleId="ndice1">
    <w:name w:val="index 1"/>
    <w:basedOn w:val="Normal"/>
    <w:next w:val="Normal"/>
    <w:autoRedefine/>
    <w:semiHidden/>
    <w:pPr>
      <w:ind w:left="200" w:hanging="200"/>
    </w:pPr>
  </w:style>
  <w:style w:type="paragraph" w:styleId="ndice2">
    <w:name w:val="index 2"/>
    <w:basedOn w:val="Normal"/>
    <w:next w:val="Normal"/>
    <w:autoRedefine/>
    <w:semiHidden/>
    <w:pPr>
      <w:ind w:left="400" w:hanging="200"/>
    </w:pPr>
  </w:style>
  <w:style w:type="paragraph" w:styleId="ndice3">
    <w:name w:val="index 3"/>
    <w:basedOn w:val="Normal"/>
    <w:next w:val="Normal"/>
    <w:autoRedefine/>
    <w:semiHidden/>
    <w:pPr>
      <w:ind w:left="600" w:hanging="200"/>
    </w:pPr>
  </w:style>
  <w:style w:type="paragraph" w:styleId="ndice4">
    <w:name w:val="index 4"/>
    <w:basedOn w:val="Normal"/>
    <w:next w:val="Normal"/>
    <w:autoRedefine/>
    <w:semiHidden/>
    <w:pPr>
      <w:ind w:left="800" w:hanging="200"/>
    </w:pPr>
  </w:style>
  <w:style w:type="paragraph" w:styleId="ndice5">
    <w:name w:val="index 5"/>
    <w:basedOn w:val="Normal"/>
    <w:next w:val="Normal"/>
    <w:autoRedefine/>
    <w:semiHidden/>
    <w:pPr>
      <w:ind w:left="1000" w:hanging="200"/>
    </w:pPr>
  </w:style>
  <w:style w:type="paragraph" w:styleId="ndice6">
    <w:name w:val="index 6"/>
    <w:basedOn w:val="Normal"/>
    <w:next w:val="Normal"/>
    <w:autoRedefine/>
    <w:semiHidden/>
    <w:pPr>
      <w:ind w:left="1200" w:hanging="200"/>
    </w:pPr>
  </w:style>
  <w:style w:type="paragraph" w:styleId="ndice7">
    <w:name w:val="index 7"/>
    <w:basedOn w:val="Normal"/>
    <w:next w:val="Normal"/>
    <w:autoRedefine/>
    <w:semiHidden/>
    <w:pPr>
      <w:ind w:left="1400" w:hanging="200"/>
    </w:pPr>
  </w:style>
  <w:style w:type="paragraph" w:styleId="ndice8">
    <w:name w:val="index 8"/>
    <w:basedOn w:val="Normal"/>
    <w:next w:val="Normal"/>
    <w:autoRedefine/>
    <w:semiHidden/>
    <w:pPr>
      <w:ind w:left="1600" w:hanging="200"/>
    </w:pPr>
  </w:style>
  <w:style w:type="paragraph" w:styleId="ndice9">
    <w:name w:val="index 9"/>
    <w:basedOn w:val="Normal"/>
    <w:next w:val="Normal"/>
    <w:autoRedefine/>
    <w:semiHidden/>
    <w:pPr>
      <w:ind w:left="1800" w:hanging="200"/>
    </w:pPr>
  </w:style>
  <w:style w:type="paragraph" w:styleId="Ttulodendice">
    <w:name w:val="index heading"/>
    <w:basedOn w:val="Normal"/>
    <w:next w:val="ndice1"/>
    <w:semiHidden/>
  </w:style>
  <w:style w:type="paragraph" w:customStyle="1" w:styleId="Tabletext0">
    <w:name w:val="Tabletext"/>
    <w:basedOn w:val="Normal"/>
    <w:pPr>
      <w:keepLines/>
      <w:widowControl w:val="0"/>
      <w:spacing w:after="120" w:line="240" w:lineRule="atLeast"/>
      <w:jc w:val="left"/>
    </w:pPr>
    <w:rPr>
      <w:rFonts w:ascii="Times New Roman" w:hAnsi="Times New Roman"/>
      <w:szCs w:val="20"/>
      <w:lang w:val="en-US"/>
    </w:rPr>
  </w:style>
  <w:style w:type="paragraph" w:styleId="DireccinHTML">
    <w:name w:val="HTML Address"/>
    <w:basedOn w:val="z-Principiodelformulario"/>
    <w:link w:val="DireccinHTMLCar"/>
    <w:pPr>
      <w:pBdr>
        <w:bottom w:val="none" w:sz="0" w:space="0" w:color="auto"/>
      </w:pBdr>
      <w:spacing w:before="0" w:after="0"/>
      <w:jc w:val="left"/>
    </w:pPr>
    <w:rPr>
      <w:rFonts w:ascii="Times New Roman" w:hAnsi="Times New Roman"/>
      <w:vanish w:val="0"/>
      <w:sz w:val="24"/>
      <w:szCs w:val="20"/>
      <w:lang w:val="en-US" w:eastAsia="en-US"/>
    </w:rPr>
  </w:style>
  <w:style w:type="paragraph" w:styleId="z-Principiodelformulario">
    <w:name w:val="HTML Top of Form"/>
    <w:basedOn w:val="Normal"/>
    <w:next w:val="Normal"/>
    <w:hidden/>
    <w:pPr>
      <w:pBdr>
        <w:bottom w:val="single" w:sz="6" w:space="1" w:color="000000"/>
      </w:pBdr>
      <w:spacing w:before="100" w:after="100"/>
      <w:jc w:val="center"/>
    </w:pPr>
    <w:rPr>
      <w:vanish/>
      <w:sz w:val="16"/>
      <w:szCs w:val="16"/>
    </w:rPr>
  </w:style>
  <w:style w:type="paragraph" w:styleId="Textosinformato">
    <w:name w:val="Plain Text"/>
    <w:basedOn w:val="Normal"/>
    <w:link w:val="TextosinformatoCar"/>
    <w:rsid w:val="00ED6DBB"/>
    <w:pPr>
      <w:jc w:val="left"/>
    </w:pPr>
    <w:rPr>
      <w:rFonts w:ascii="Courier New" w:hAnsi="Courier New"/>
      <w:szCs w:val="20"/>
      <w:lang w:val="en-US" w:eastAsia="en-US"/>
    </w:rPr>
  </w:style>
  <w:style w:type="character" w:customStyle="1" w:styleId="TextosinformatoCar">
    <w:name w:val="Texto sin formato Car"/>
    <w:link w:val="Textosinformato"/>
    <w:rsid w:val="00ED6DBB"/>
    <w:rPr>
      <w:rFonts w:ascii="Courier New" w:hAnsi="Courier New" w:cs="Courier New"/>
      <w:lang w:val="en-US" w:eastAsia="en-US"/>
    </w:rPr>
  </w:style>
  <w:style w:type="paragraph" w:styleId="NormalWeb">
    <w:name w:val="Normal (Web)"/>
    <w:basedOn w:val="Normal"/>
    <w:uiPriority w:val="99"/>
    <w:unhideWhenUsed/>
    <w:rsid w:val="003B6BD7"/>
    <w:pPr>
      <w:spacing w:before="100" w:beforeAutospacing="1" w:after="100" w:afterAutospacing="1"/>
      <w:jc w:val="left"/>
    </w:pPr>
    <w:rPr>
      <w:rFonts w:ascii="Times New Roman" w:hAnsi="Times New Roman"/>
      <w:sz w:val="24"/>
      <w:lang w:val="es-ES"/>
    </w:rPr>
  </w:style>
  <w:style w:type="character" w:customStyle="1" w:styleId="apple-converted-space">
    <w:name w:val="apple-converted-space"/>
    <w:basedOn w:val="Fuentedeprrafopredeter"/>
    <w:rsid w:val="003B6BD7"/>
  </w:style>
  <w:style w:type="character" w:customStyle="1" w:styleId="tooltip">
    <w:name w:val="tooltip"/>
    <w:basedOn w:val="Fuentedeprrafopredeter"/>
    <w:rsid w:val="003B6BD7"/>
  </w:style>
  <w:style w:type="character" w:styleId="Textoennegrita">
    <w:name w:val="Strong"/>
    <w:uiPriority w:val="22"/>
    <w:qFormat/>
    <w:rsid w:val="00224BCD"/>
    <w:rPr>
      <w:b/>
      <w:bCs/>
    </w:rPr>
  </w:style>
  <w:style w:type="character" w:customStyle="1" w:styleId="PiedepginaCar">
    <w:name w:val="Pie de página Car"/>
    <w:link w:val="Piedepgina"/>
    <w:uiPriority w:val="99"/>
    <w:rsid w:val="00BB304D"/>
    <w:rPr>
      <w:rFonts w:ascii="Arial" w:hAnsi="Arial"/>
      <w:szCs w:val="24"/>
      <w:lang w:val="es-MX"/>
    </w:rPr>
  </w:style>
  <w:style w:type="paragraph" w:customStyle="1" w:styleId="Estilo3">
    <w:name w:val="Estilo3"/>
    <w:basedOn w:val="Normal"/>
    <w:rsid w:val="007E3740"/>
    <w:pPr>
      <w:spacing w:before="120" w:after="120"/>
    </w:pPr>
    <w:rPr>
      <w:szCs w:val="20"/>
    </w:rPr>
  </w:style>
  <w:style w:type="paragraph" w:customStyle="1" w:styleId="ColorfulList-Accent11">
    <w:name w:val="Colorful List - Accent 11"/>
    <w:basedOn w:val="Normal"/>
    <w:uiPriority w:val="34"/>
    <w:qFormat/>
    <w:rsid w:val="007E3740"/>
    <w:pPr>
      <w:ind w:left="720"/>
      <w:contextualSpacing/>
      <w:jc w:val="left"/>
    </w:pPr>
    <w:rPr>
      <w:rFonts w:ascii="Times New Roman" w:hAnsi="Times New Roman"/>
      <w:szCs w:val="20"/>
    </w:rPr>
  </w:style>
  <w:style w:type="table" w:styleId="Tablaconcuadrcula">
    <w:name w:val="Table Grid"/>
    <w:basedOn w:val="Tablanormal"/>
    <w:uiPriority w:val="59"/>
    <w:rsid w:val="00B051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Accent11">
    <w:name w:val="Light Shading - Accent 11"/>
    <w:basedOn w:val="Tablanormal"/>
    <w:uiPriority w:val="60"/>
    <w:rsid w:val="00B0510F"/>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styleId="Refdecomentario">
    <w:name w:val="annotation reference"/>
    <w:uiPriority w:val="99"/>
    <w:rsid w:val="00BE0B72"/>
    <w:rPr>
      <w:sz w:val="16"/>
      <w:szCs w:val="16"/>
    </w:rPr>
  </w:style>
  <w:style w:type="paragraph" w:styleId="Textocomentario">
    <w:name w:val="annotation text"/>
    <w:basedOn w:val="Normal"/>
    <w:link w:val="TextocomentarioCar"/>
    <w:uiPriority w:val="99"/>
    <w:rsid w:val="00BE0B72"/>
    <w:rPr>
      <w:szCs w:val="20"/>
      <w:lang w:val="x-none"/>
    </w:rPr>
  </w:style>
  <w:style w:type="character" w:customStyle="1" w:styleId="TextocomentarioCar">
    <w:name w:val="Texto comentario Car"/>
    <w:link w:val="Textocomentario"/>
    <w:uiPriority w:val="99"/>
    <w:rsid w:val="00BE0B72"/>
    <w:rPr>
      <w:rFonts w:ascii="Arial" w:hAnsi="Arial"/>
      <w:lang w:eastAsia="es-ES"/>
    </w:rPr>
  </w:style>
  <w:style w:type="paragraph" w:styleId="Asuntodelcomentario">
    <w:name w:val="annotation subject"/>
    <w:basedOn w:val="Textocomentario"/>
    <w:next w:val="Textocomentario"/>
    <w:link w:val="AsuntodelcomentarioCar"/>
    <w:uiPriority w:val="99"/>
    <w:rsid w:val="00BE0B72"/>
    <w:rPr>
      <w:b/>
      <w:bCs/>
    </w:rPr>
  </w:style>
  <w:style w:type="character" w:customStyle="1" w:styleId="AsuntodelcomentarioCar">
    <w:name w:val="Asunto del comentario Car"/>
    <w:link w:val="Asuntodelcomentario"/>
    <w:uiPriority w:val="99"/>
    <w:rsid w:val="00BE0B72"/>
    <w:rPr>
      <w:rFonts w:ascii="Arial" w:hAnsi="Arial"/>
      <w:b/>
      <w:bCs/>
      <w:lang w:eastAsia="es-ES"/>
    </w:rPr>
  </w:style>
  <w:style w:type="paragraph" w:styleId="Textodeglobo">
    <w:name w:val="Balloon Text"/>
    <w:basedOn w:val="Normal"/>
    <w:link w:val="TextodegloboCar"/>
    <w:uiPriority w:val="99"/>
    <w:rsid w:val="00BE0B72"/>
    <w:rPr>
      <w:rFonts w:ascii="Tahoma" w:hAnsi="Tahoma"/>
      <w:sz w:val="16"/>
      <w:szCs w:val="16"/>
      <w:lang w:val="x-none"/>
    </w:rPr>
  </w:style>
  <w:style w:type="character" w:customStyle="1" w:styleId="TextodegloboCar">
    <w:name w:val="Texto de globo Car"/>
    <w:link w:val="Textodeglobo"/>
    <w:uiPriority w:val="99"/>
    <w:rsid w:val="00BE0B72"/>
    <w:rPr>
      <w:rFonts w:ascii="Tahoma" w:hAnsi="Tahoma" w:cs="Tahoma"/>
      <w:sz w:val="16"/>
      <w:szCs w:val="16"/>
      <w:lang w:eastAsia="es-ES"/>
    </w:rPr>
  </w:style>
  <w:style w:type="paragraph" w:customStyle="1" w:styleId="TITULO-CITI">
    <w:name w:val="TITULO-CITI"/>
    <w:basedOn w:val="Normal"/>
    <w:qFormat/>
    <w:rsid w:val="00E93FA4"/>
    <w:pPr>
      <w:jc w:val="right"/>
    </w:pPr>
    <w:rPr>
      <w:rFonts w:ascii="Myriad Pro Light" w:hAnsi="Myriad Pro Light"/>
      <w:sz w:val="52"/>
    </w:rPr>
  </w:style>
  <w:style w:type="paragraph" w:customStyle="1" w:styleId="CITI-TITULO-1">
    <w:name w:val="CITI-TITULO-1"/>
    <w:basedOn w:val="Normal"/>
    <w:qFormat/>
    <w:rsid w:val="00DF74E2"/>
    <w:pPr>
      <w:pageBreakBefore/>
      <w:numPr>
        <w:numId w:val="3"/>
      </w:numPr>
      <w:pBdr>
        <w:bottom w:val="single" w:sz="4" w:space="1" w:color="auto"/>
      </w:pBdr>
      <w:jc w:val="left"/>
    </w:pPr>
    <w:rPr>
      <w:rFonts w:ascii="Myriad Pro Light" w:hAnsi="Myriad Pro Light"/>
      <w:caps/>
      <w:color w:val="262626"/>
      <w:sz w:val="44"/>
      <w:szCs w:val="52"/>
      <w:lang w:val="es-ES_tradnl"/>
    </w:rPr>
  </w:style>
  <w:style w:type="character" w:customStyle="1" w:styleId="TextoindependienteCar">
    <w:name w:val="Texto independiente Car"/>
    <w:link w:val="Textoindependiente"/>
    <w:uiPriority w:val="99"/>
    <w:rsid w:val="00E93FA4"/>
    <w:rPr>
      <w:rFonts w:ascii="Arial" w:hAnsi="Arial"/>
      <w:lang w:val="en-US"/>
    </w:rPr>
  </w:style>
  <w:style w:type="character" w:customStyle="1" w:styleId="SangradetextonormalCar">
    <w:name w:val="Sangría de texto normal Car"/>
    <w:link w:val="Sangradetextonormal"/>
    <w:uiPriority w:val="99"/>
    <w:rsid w:val="00E93FA4"/>
    <w:rPr>
      <w:rFonts w:ascii="Arial" w:hAnsi="Arial"/>
      <w:i/>
      <w:iCs/>
      <w:szCs w:val="24"/>
      <w:lang w:val="es-MX"/>
    </w:rPr>
  </w:style>
  <w:style w:type="paragraph" w:customStyle="1" w:styleId="CITI-TITULO">
    <w:name w:val="CITI-TITULO"/>
    <w:basedOn w:val="Normal"/>
    <w:qFormat/>
    <w:rsid w:val="00E93FA4"/>
    <w:pPr>
      <w:pBdr>
        <w:bottom w:val="single" w:sz="4" w:space="1" w:color="auto"/>
      </w:pBdr>
      <w:tabs>
        <w:tab w:val="num" w:pos="5094"/>
      </w:tabs>
      <w:ind w:left="5094" w:hanging="1134"/>
    </w:pPr>
    <w:rPr>
      <w:rFonts w:ascii="Myriad Pro Light" w:hAnsi="Myriad Pro Light"/>
      <w:color w:val="262626"/>
      <w:sz w:val="44"/>
      <w:szCs w:val="52"/>
      <w:lang w:val="es-ES_tradnl"/>
    </w:rPr>
  </w:style>
  <w:style w:type="paragraph" w:customStyle="1" w:styleId="CITI-SUBTITULO">
    <w:name w:val="CITI-SUBTITULO"/>
    <w:basedOn w:val="Normal"/>
    <w:autoRedefine/>
    <w:qFormat/>
    <w:rsid w:val="001C0AB7"/>
    <w:pPr>
      <w:spacing w:before="120" w:after="120"/>
      <w:ind w:left="397"/>
      <w:jc w:val="left"/>
    </w:pPr>
    <w:rPr>
      <w:rFonts w:ascii="Myriad Pro Light" w:hAnsi="Myriad Pro Light"/>
      <w:sz w:val="24"/>
      <w:lang w:val="es-ES_tradnl" w:eastAsia="ja-JP"/>
    </w:rPr>
  </w:style>
  <w:style w:type="paragraph" w:customStyle="1" w:styleId="CITI-NORMAL">
    <w:name w:val="CITI-NORMAL"/>
    <w:basedOn w:val="Textosinformato"/>
    <w:qFormat/>
    <w:rsid w:val="00E93FA4"/>
    <w:pPr>
      <w:spacing w:before="120" w:after="120"/>
    </w:pPr>
    <w:rPr>
      <w:rFonts w:ascii="Myriad Pro Light" w:hAnsi="Myriad Pro Light"/>
    </w:rPr>
  </w:style>
  <w:style w:type="paragraph" w:customStyle="1" w:styleId="NormalFirstline1cmBefore3ptAfter3pt">
    <w:name w:val="Normal + First line:  1 cm Before:  3 pt After:  3 pt"/>
    <w:basedOn w:val="Normal"/>
    <w:link w:val="NormalFirstline1cmBefore3ptAfter3ptChar"/>
    <w:rsid w:val="00355162"/>
    <w:pPr>
      <w:spacing w:before="60" w:after="60"/>
      <w:ind w:firstLine="567"/>
    </w:pPr>
    <w:rPr>
      <w:szCs w:val="20"/>
      <w:lang w:val="x-none" w:eastAsia="x-none"/>
    </w:rPr>
  </w:style>
  <w:style w:type="character" w:customStyle="1" w:styleId="NormalFirstline1cmBefore3ptAfter3ptChar">
    <w:name w:val="Normal + First line:  1 cm Before:  3 pt After:  3 pt Char"/>
    <w:link w:val="NormalFirstline1cmBefore3ptAfter3pt"/>
    <w:rsid w:val="00355162"/>
    <w:rPr>
      <w:rFonts w:ascii="Arial" w:hAnsi="Arial"/>
    </w:rPr>
  </w:style>
  <w:style w:type="table" w:customStyle="1" w:styleId="SEI1">
    <w:name w:val="SEI1"/>
    <w:basedOn w:val="Tablanormal"/>
    <w:uiPriority w:val="99"/>
    <w:rsid w:val="00B74BC8"/>
    <w:rPr>
      <w:rFonts w:ascii="Calibri" w:eastAsia="Calibri" w:hAnsi="Calibri"/>
      <w:color w:val="000000"/>
      <w:sz w:val="22"/>
      <w:szCs w:val="22"/>
    </w:rPr>
    <w:tblPr>
      <w:tblBorders>
        <w:top w:val="single" w:sz="8" w:space="0" w:color="67B9CF"/>
        <w:bottom w:val="single" w:sz="8" w:space="0" w:color="67B9CF"/>
        <w:insideH w:val="single" w:sz="8" w:space="0" w:color="67B9CF"/>
        <w:insideV w:val="single" w:sz="8" w:space="0" w:color="67B9CF"/>
      </w:tblBorders>
    </w:tblPr>
    <w:tblStylePr w:type="firstRow">
      <w:pPr>
        <w:jc w:val="left"/>
      </w:pPr>
      <w:rPr>
        <w:rFonts w:ascii="Calibri" w:hAnsi="Calibri"/>
        <w:b/>
        <w:i w:val="0"/>
        <w:color w:val="7F7F7F"/>
      </w:rPr>
      <w:tblPr/>
      <w:tcPr>
        <w:tcBorders>
          <w:top w:val="single" w:sz="8" w:space="0" w:color="67B9CF"/>
          <w:left w:val="nil"/>
          <w:bottom w:val="single" w:sz="8" w:space="0" w:color="67B9CF"/>
          <w:right w:val="nil"/>
          <w:insideH w:val="nil"/>
          <w:insideV w:val="single" w:sz="8" w:space="0" w:color="67B9CF"/>
          <w:tl2br w:val="nil"/>
          <w:tr2bl w:val="nil"/>
        </w:tcBorders>
        <w:shd w:val="clear" w:color="auto" w:fill="DAEEF3"/>
      </w:tcPr>
    </w:tblStylePr>
  </w:style>
  <w:style w:type="table" w:styleId="Tablaconcuadrcula1">
    <w:name w:val="Table Grid 1"/>
    <w:basedOn w:val="Tablanormal"/>
    <w:rsid w:val="00B74BC8"/>
    <w:pPr>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Body">
    <w:name w:val="Body"/>
    <w:rsid w:val="00B74BC8"/>
    <w:pPr>
      <w:tabs>
        <w:tab w:val="left" w:pos="216"/>
      </w:tabs>
      <w:spacing w:before="180" w:after="180" w:line="280" w:lineRule="atLeast"/>
    </w:pPr>
    <w:rPr>
      <w:color w:val="000000"/>
      <w:kern w:val="22"/>
      <w:sz w:val="21"/>
    </w:rPr>
  </w:style>
  <w:style w:type="paragraph" w:styleId="Prrafodelista">
    <w:name w:val="List Paragraph"/>
    <w:basedOn w:val="Normal"/>
    <w:uiPriority w:val="34"/>
    <w:qFormat/>
    <w:rsid w:val="00B17ACA"/>
    <w:pPr>
      <w:spacing w:line="276" w:lineRule="auto"/>
      <w:ind w:left="720"/>
      <w:jc w:val="left"/>
    </w:pPr>
    <w:rPr>
      <w:rFonts w:ascii="Calibri" w:eastAsia="Calibri" w:hAnsi="Calibri"/>
      <w:sz w:val="21"/>
      <w:szCs w:val="22"/>
      <w:lang w:val="en-US" w:eastAsia="en-US"/>
    </w:rPr>
  </w:style>
  <w:style w:type="table" w:customStyle="1" w:styleId="SEI">
    <w:name w:val="SEI"/>
    <w:basedOn w:val="Tablanormal"/>
    <w:uiPriority w:val="99"/>
    <w:rsid w:val="00B17ACA"/>
    <w:rPr>
      <w:rFonts w:ascii="Calibri" w:eastAsia="Calibri" w:hAnsi="Calibri"/>
      <w:color w:val="000000"/>
      <w:sz w:val="22"/>
      <w:szCs w:val="22"/>
    </w:rPr>
    <w:tblPr>
      <w:tblBorders>
        <w:top w:val="single" w:sz="8" w:space="0" w:color="67B9CF"/>
        <w:bottom w:val="single" w:sz="8" w:space="0" w:color="67B9CF"/>
        <w:insideH w:val="single" w:sz="8" w:space="0" w:color="67B9CF"/>
        <w:insideV w:val="single" w:sz="8" w:space="0" w:color="67B9CF"/>
      </w:tblBorders>
    </w:tblPr>
    <w:tblStylePr w:type="firstRow">
      <w:pPr>
        <w:jc w:val="left"/>
      </w:pPr>
      <w:rPr>
        <w:rFonts w:ascii="Calibri" w:hAnsi="Calibri"/>
        <w:b/>
        <w:i w:val="0"/>
        <w:color w:val="7F7F7F"/>
      </w:rPr>
      <w:tblPr/>
      <w:tcPr>
        <w:tcBorders>
          <w:top w:val="single" w:sz="8" w:space="0" w:color="67B9CF"/>
          <w:left w:val="nil"/>
          <w:bottom w:val="single" w:sz="8" w:space="0" w:color="67B9CF"/>
          <w:right w:val="nil"/>
          <w:insideH w:val="nil"/>
          <w:insideV w:val="single" w:sz="8" w:space="0" w:color="67B9CF"/>
          <w:tl2br w:val="nil"/>
          <w:tr2bl w:val="nil"/>
        </w:tcBorders>
        <w:shd w:val="clear" w:color="auto" w:fill="DAEEF3"/>
      </w:tcPr>
    </w:tblStylePr>
  </w:style>
  <w:style w:type="character" w:customStyle="1" w:styleId="EncabezadoCar">
    <w:name w:val="Encabezado Car"/>
    <w:link w:val="Encabezado"/>
    <w:uiPriority w:val="99"/>
    <w:rsid w:val="00B17ACA"/>
    <w:rPr>
      <w:rFonts w:ascii="Arial" w:hAnsi="Arial"/>
      <w:caps/>
      <w:sz w:val="36"/>
      <w:szCs w:val="24"/>
      <w:lang w:val="es-MX" w:eastAsia="es-ES"/>
      <w14:shadow w14:blurRad="50800" w14:dist="38100" w14:dir="2700000" w14:sx="100000" w14:sy="100000" w14:kx="0" w14:ky="0" w14:algn="tl">
        <w14:srgbClr w14:val="000000">
          <w14:alpha w14:val="60000"/>
        </w14:srgbClr>
      </w14:shadow>
    </w:rPr>
  </w:style>
  <w:style w:type="character" w:customStyle="1" w:styleId="Ttulo1Car">
    <w:name w:val="Título 1 Car"/>
    <w:link w:val="Ttulo1"/>
    <w:rsid w:val="007A62AE"/>
    <w:rPr>
      <w:rFonts w:ascii="Arial" w:hAnsi="Arial"/>
      <w:bCs/>
      <w:caps/>
      <w:spacing w:val="6"/>
      <w:sz w:val="36"/>
      <w:szCs w:val="24"/>
      <w:lang w:val="es-MX" w:eastAsia="es-ES"/>
      <w14:shadow w14:blurRad="50800" w14:dist="38100" w14:dir="2700000" w14:sx="100000" w14:sy="100000" w14:kx="0" w14:ky="0" w14:algn="tl">
        <w14:srgbClr w14:val="000000">
          <w14:alpha w14:val="60000"/>
        </w14:srgbClr>
      </w14:shadow>
    </w:rPr>
  </w:style>
  <w:style w:type="character" w:customStyle="1" w:styleId="Ttulo2Car">
    <w:name w:val="Título 2 Car"/>
    <w:link w:val="Ttulo2"/>
    <w:rsid w:val="007A62AE"/>
    <w:rPr>
      <w:rFonts w:ascii="Arial" w:hAnsi="Arial" w:cs="Arial"/>
      <w:b/>
      <w:bCs/>
      <w:iCs/>
      <w:smallCaps/>
      <w:spacing w:val="2"/>
      <w:sz w:val="28"/>
      <w:szCs w:val="28"/>
      <w:lang w:val="es-ES" w:eastAsia="es-ES"/>
    </w:rPr>
  </w:style>
  <w:style w:type="character" w:customStyle="1" w:styleId="Ttulo3Car">
    <w:name w:val="Título 3 Car"/>
    <w:link w:val="Ttulo3"/>
    <w:rsid w:val="007A62AE"/>
    <w:rPr>
      <w:rFonts w:ascii="Arial" w:hAnsi="Arial" w:cs="Arial"/>
      <w:bCs/>
      <w:szCs w:val="26"/>
      <w:u w:val="single"/>
      <w:lang w:val="es-MX" w:eastAsia="es-ES"/>
    </w:rPr>
  </w:style>
  <w:style w:type="character" w:customStyle="1" w:styleId="Ttulo4Car">
    <w:name w:val="Título 4 Car"/>
    <w:link w:val="Ttulo4"/>
    <w:rsid w:val="007A62AE"/>
    <w:rPr>
      <w:rFonts w:ascii="Arial" w:hAnsi="Arial"/>
      <w:sz w:val="48"/>
      <w:szCs w:val="24"/>
      <w:lang w:val="en-GB" w:eastAsia="es-ES"/>
    </w:rPr>
  </w:style>
  <w:style w:type="character" w:customStyle="1" w:styleId="Ttulo5Car">
    <w:name w:val="Título 5 Car"/>
    <w:link w:val="Ttulo5"/>
    <w:rsid w:val="007A62AE"/>
    <w:rPr>
      <w:rFonts w:ascii="Arial" w:hAnsi="Arial"/>
      <w:b/>
      <w:bCs/>
      <w:szCs w:val="24"/>
      <w:lang w:val="es-MX" w:eastAsia="es-ES"/>
    </w:rPr>
  </w:style>
  <w:style w:type="character" w:customStyle="1" w:styleId="Ttulo6Car">
    <w:name w:val="Título 6 Car"/>
    <w:link w:val="Ttulo6"/>
    <w:rsid w:val="007A62AE"/>
    <w:rPr>
      <w:rFonts w:ascii="Arial" w:hAnsi="Arial"/>
      <w:b/>
      <w:bCs/>
      <w:color w:val="000080"/>
      <w:sz w:val="32"/>
      <w:szCs w:val="24"/>
      <w:lang w:eastAsia="es-ES"/>
    </w:rPr>
  </w:style>
  <w:style w:type="character" w:customStyle="1" w:styleId="Ttulo7Car">
    <w:name w:val="Título 7 Car"/>
    <w:link w:val="Ttulo7"/>
    <w:rsid w:val="007A62AE"/>
    <w:rPr>
      <w:rFonts w:ascii="Arial" w:hAnsi="Arial"/>
      <w:i/>
      <w:iCs/>
      <w:szCs w:val="24"/>
      <w:lang w:val="es-MX" w:eastAsia="es-ES"/>
    </w:rPr>
  </w:style>
  <w:style w:type="character" w:customStyle="1" w:styleId="Ttulo8Car">
    <w:name w:val="Título 8 Car"/>
    <w:link w:val="Ttulo8"/>
    <w:rsid w:val="007A62AE"/>
    <w:rPr>
      <w:rFonts w:ascii="Arial" w:hAnsi="Arial"/>
      <w:b/>
      <w:bCs/>
      <w:sz w:val="24"/>
      <w:szCs w:val="24"/>
      <w:lang w:val="es-MX" w:eastAsia="es-ES"/>
    </w:rPr>
  </w:style>
  <w:style w:type="character" w:customStyle="1" w:styleId="Ttulo9Car">
    <w:name w:val="Título 9 Car"/>
    <w:link w:val="Ttulo9"/>
    <w:rsid w:val="007A62AE"/>
    <w:rPr>
      <w:rFonts w:ascii="Arial" w:hAnsi="Arial"/>
      <w:b/>
      <w:bCs/>
      <w:color w:val="333399"/>
      <w:szCs w:val="24"/>
      <w:lang w:val="es-MX" w:eastAsia="es-ES"/>
    </w:rPr>
  </w:style>
  <w:style w:type="paragraph" w:customStyle="1" w:styleId="Heading3-nonum">
    <w:name w:val="Heading 3 - nonum"/>
    <w:basedOn w:val="Ttulo3"/>
    <w:next w:val="Body"/>
    <w:rsid w:val="007A62AE"/>
    <w:pPr>
      <w:numPr>
        <w:ilvl w:val="0"/>
        <w:numId w:val="0"/>
      </w:numPr>
      <w:tabs>
        <w:tab w:val="left" w:pos="1008"/>
      </w:tabs>
      <w:spacing w:before="0" w:after="20" w:line="280" w:lineRule="atLeast"/>
      <w:jc w:val="left"/>
    </w:pPr>
    <w:rPr>
      <w:rFonts w:cs="Times New Roman"/>
      <w:b/>
      <w:bCs w:val="0"/>
      <w:color w:val="000000"/>
      <w:kern w:val="28"/>
      <w:szCs w:val="20"/>
      <w:u w:val="none"/>
      <w:lang w:val="en-US" w:eastAsia="en-US"/>
    </w:rPr>
  </w:style>
  <w:style w:type="paragraph" w:customStyle="1" w:styleId="kastext">
    <w:name w:val="kas text"/>
    <w:basedOn w:val="Normal"/>
    <w:qFormat/>
    <w:rsid w:val="007A62AE"/>
    <w:pPr>
      <w:spacing w:before="240"/>
      <w:ind w:left="360"/>
      <w:jc w:val="left"/>
    </w:pPr>
    <w:rPr>
      <w:rFonts w:ascii="Calibri" w:eastAsia="Calibri" w:hAnsi="Calibri"/>
      <w:sz w:val="21"/>
      <w:szCs w:val="22"/>
      <w:lang w:val="en-US" w:eastAsia="en-US"/>
    </w:rPr>
  </w:style>
  <w:style w:type="paragraph" w:customStyle="1" w:styleId="Chart">
    <w:name w:val="Chart"/>
    <w:basedOn w:val="Normal"/>
    <w:qFormat/>
    <w:rsid w:val="007A62AE"/>
    <w:pPr>
      <w:spacing w:after="60" w:line="276" w:lineRule="auto"/>
      <w:jc w:val="left"/>
    </w:pPr>
    <w:rPr>
      <w:rFonts w:ascii="Calibri" w:eastAsia="Calibri" w:hAnsi="Calibri"/>
      <w:sz w:val="28"/>
      <w:szCs w:val="22"/>
      <w:lang w:val="en-US" w:eastAsia="en-US"/>
    </w:rPr>
  </w:style>
  <w:style w:type="paragraph" w:customStyle="1" w:styleId="ListBulleted1">
    <w:name w:val="List Bulleted 1"/>
    <w:rsid w:val="007A62AE"/>
    <w:pPr>
      <w:numPr>
        <w:numId w:val="7"/>
      </w:numPr>
      <w:tabs>
        <w:tab w:val="clear" w:pos="360"/>
        <w:tab w:val="left" w:pos="432"/>
      </w:tabs>
      <w:spacing w:before="20" w:after="60" w:line="290" w:lineRule="atLeast"/>
      <w:ind w:left="432" w:hanging="432"/>
    </w:pPr>
    <w:rPr>
      <w:kern w:val="22"/>
      <w:sz w:val="21"/>
    </w:rPr>
  </w:style>
  <w:style w:type="paragraph" w:customStyle="1" w:styleId="ListBulleted2">
    <w:name w:val="List Bulleted 2"/>
    <w:rsid w:val="007A62AE"/>
    <w:pPr>
      <w:numPr>
        <w:numId w:val="8"/>
      </w:numPr>
      <w:spacing w:before="20" w:after="20" w:line="290" w:lineRule="atLeast"/>
    </w:pPr>
    <w:rPr>
      <w:kern w:val="20"/>
      <w:sz w:val="21"/>
    </w:rPr>
  </w:style>
  <w:style w:type="paragraph" w:customStyle="1" w:styleId="Style1">
    <w:name w:val="Style1"/>
    <w:basedOn w:val="Ttulo1"/>
    <w:qFormat/>
    <w:rsid w:val="007A62AE"/>
    <w:pPr>
      <w:pageBreakBefore w:val="0"/>
      <w:pBdr>
        <w:bottom w:val="single" w:sz="2" w:space="1" w:color="auto"/>
      </w:pBdr>
      <w:spacing w:before="0" w:after="240" w:line="340" w:lineRule="atLeast"/>
      <w:jc w:val="left"/>
    </w:pPr>
    <w:rPr>
      <w:b/>
      <w:bCs w:val="0"/>
      <w:caps w:val="0"/>
      <w:spacing w:val="0"/>
      <w:kern w:val="28"/>
      <w:sz w:val="28"/>
      <w:szCs w:val="28"/>
      <w:lang w:val="en-US" w:eastAsia="en-US"/>
      <w14:shadow w14:blurRad="0" w14:dist="0" w14:dir="0" w14:sx="0" w14:sy="0" w14:kx="0" w14:ky="0" w14:algn="none">
        <w14:srgbClr w14:val="000000"/>
      </w14:shadow>
    </w:rPr>
  </w:style>
  <w:style w:type="paragraph" w:styleId="TtulodeTDC">
    <w:name w:val="TOC Heading"/>
    <w:basedOn w:val="Ttulo1"/>
    <w:next w:val="Normal"/>
    <w:uiPriority w:val="39"/>
    <w:unhideWhenUsed/>
    <w:qFormat/>
    <w:rsid w:val="007A62AE"/>
    <w:pPr>
      <w:keepLines/>
      <w:pageBreakBefore w:val="0"/>
      <w:numPr>
        <w:numId w:val="0"/>
      </w:numPr>
      <w:pBdr>
        <w:bottom w:val="none" w:sz="0" w:space="0" w:color="auto"/>
      </w:pBdr>
      <w:spacing w:before="480" w:after="0" w:line="276" w:lineRule="auto"/>
      <w:jc w:val="left"/>
      <w:outlineLvl w:val="9"/>
    </w:pPr>
    <w:rPr>
      <w:rFonts w:ascii="Cambria" w:hAnsi="Cambria"/>
      <w:b/>
      <w:caps w:val="0"/>
      <w:color w:val="365F91"/>
      <w:spacing w:val="0"/>
      <w:sz w:val="28"/>
      <w:szCs w:val="28"/>
      <w:lang w:eastAsia="es-MX"/>
      <w14:shadow w14:blurRad="0" w14:dist="0" w14:dir="0" w14:sx="0" w14:sy="0" w14:kx="0" w14:ky="0" w14:algn="none">
        <w14:srgbClr w14:val="000000"/>
      </w14:shadow>
    </w:rPr>
  </w:style>
  <w:style w:type="table" w:styleId="Sombreadoclaro-nfasis1">
    <w:name w:val="Light Shading Accent 1"/>
    <w:basedOn w:val="Tablanormal"/>
    <w:uiPriority w:val="60"/>
    <w:rsid w:val="007A62AE"/>
    <w:rPr>
      <w:rFonts w:ascii="Calibri" w:eastAsia="Calibri" w:hAnsi="Calibri"/>
      <w:color w:val="365F91"/>
      <w:sz w:val="22"/>
      <w:szCs w:val="22"/>
      <w:lang w:val="es-MX"/>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TOCBase">
    <w:name w:val="TOC Base"/>
    <w:basedOn w:val="Normal"/>
    <w:rsid w:val="007A62AE"/>
    <w:pPr>
      <w:tabs>
        <w:tab w:val="right" w:leader="dot" w:pos="6480"/>
      </w:tabs>
      <w:spacing w:after="240" w:line="240" w:lineRule="atLeast"/>
      <w:jc w:val="left"/>
    </w:pPr>
    <w:rPr>
      <w:spacing w:val="-5"/>
      <w:szCs w:val="20"/>
      <w:lang w:val="es-ES_tradnl" w:eastAsia="en-US"/>
    </w:rPr>
  </w:style>
  <w:style w:type="paragraph" w:styleId="Puesto">
    <w:name w:val="Title"/>
    <w:basedOn w:val="Normal"/>
    <w:link w:val="PuestoCar"/>
    <w:qFormat/>
    <w:rsid w:val="007A62AE"/>
    <w:pPr>
      <w:jc w:val="center"/>
    </w:pPr>
    <w:rPr>
      <w:rFonts w:ascii="Arial Narrow" w:hAnsi="Arial Narrow"/>
      <w:b/>
      <w:spacing w:val="20"/>
      <w:sz w:val="36"/>
      <w:szCs w:val="20"/>
      <w:lang w:val="es-ES"/>
    </w:rPr>
  </w:style>
  <w:style w:type="character" w:customStyle="1" w:styleId="PuestoCar">
    <w:name w:val="Puesto Car"/>
    <w:link w:val="Puesto"/>
    <w:rsid w:val="007A62AE"/>
    <w:rPr>
      <w:rFonts w:ascii="Arial Narrow" w:hAnsi="Arial Narrow"/>
      <w:b/>
      <w:spacing w:val="20"/>
      <w:sz w:val="36"/>
      <w:lang w:val="es-ES" w:eastAsia="es-ES"/>
    </w:rPr>
  </w:style>
  <w:style w:type="table" w:customStyle="1" w:styleId="Estilotablanormal1">
    <w:name w:val="Estilo tabla normal1"/>
    <w:basedOn w:val="Tablanormal"/>
    <w:next w:val="Tablaconcuadrcula"/>
    <w:uiPriority w:val="59"/>
    <w:rsid w:val="007A62AE"/>
    <w:rPr>
      <w:rFonts w:ascii="Verdana" w:hAnsi="Verdana"/>
      <w:lang w:val="es-MX"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Tahoma" w:hAnsi="Tahoma"/>
        <w:b/>
        <w:color w:val="FFFFFF"/>
        <w:sz w:val="20"/>
      </w:rPr>
      <w:tblPr/>
      <w:trPr>
        <w:tblHeader/>
      </w:trPr>
      <w:tcPr>
        <w:shd w:val="clear" w:color="auto" w:fill="C00000"/>
      </w:tcPr>
    </w:tblStylePr>
  </w:style>
  <w:style w:type="paragraph" w:customStyle="1" w:styleId="Standard">
    <w:name w:val="Standard"/>
    <w:rsid w:val="007A62AE"/>
    <w:pPr>
      <w:widowControl w:val="0"/>
      <w:suppressAutoHyphens/>
      <w:autoSpaceDN w:val="0"/>
      <w:textAlignment w:val="baseline"/>
    </w:pPr>
    <w:rPr>
      <w:rFonts w:eastAsia="DejaVu Sans"/>
      <w:kern w:val="3"/>
      <w:sz w:val="24"/>
      <w:szCs w:val="24"/>
      <w:lang w:val="es-MX" w:eastAsia="zh-CN" w:bidi="hi-IN"/>
    </w:rPr>
  </w:style>
  <w:style w:type="paragraph" w:customStyle="1" w:styleId="FormBullet1">
    <w:name w:val="FormBullet1"/>
    <w:basedOn w:val="Normal"/>
    <w:rsid w:val="007A62AE"/>
    <w:pPr>
      <w:numPr>
        <w:numId w:val="9"/>
      </w:numPr>
      <w:tabs>
        <w:tab w:val="left" w:pos="180"/>
      </w:tabs>
      <w:jc w:val="left"/>
    </w:pPr>
    <w:rPr>
      <w:rFonts w:ascii="Times New Roman" w:hAnsi="Times New Roman"/>
      <w:szCs w:val="20"/>
      <w:lang w:val="en-US" w:eastAsia="en-US"/>
    </w:rPr>
  </w:style>
  <w:style w:type="paragraph" w:customStyle="1" w:styleId="FrmInstBullet1">
    <w:name w:val="FrmInstBullet1"/>
    <w:basedOn w:val="Normal"/>
    <w:rsid w:val="007A62AE"/>
    <w:pPr>
      <w:tabs>
        <w:tab w:val="left" w:pos="180"/>
      </w:tabs>
      <w:ind w:left="180" w:hanging="180"/>
      <w:jc w:val="left"/>
    </w:pPr>
    <w:rPr>
      <w:rFonts w:ascii="Times New Roman" w:hAnsi="Times New Roman"/>
      <w:szCs w:val="20"/>
      <w:lang w:val="en-US" w:eastAsia="en-US"/>
    </w:rPr>
  </w:style>
  <w:style w:type="paragraph" w:customStyle="1" w:styleId="FormText">
    <w:name w:val="FormText"/>
    <w:rsid w:val="007A62AE"/>
  </w:style>
  <w:style w:type="paragraph" w:styleId="Textonotapie">
    <w:name w:val="footnote text"/>
    <w:basedOn w:val="Normal"/>
    <w:link w:val="TextonotapieCar"/>
    <w:rsid w:val="007A62AE"/>
    <w:pPr>
      <w:keepNext/>
      <w:keepLines/>
      <w:widowControl w:val="0"/>
      <w:pBdr>
        <w:bottom w:val="single" w:sz="6" w:space="0" w:color="000000"/>
      </w:pBdr>
      <w:spacing w:before="40" w:after="40" w:line="240" w:lineRule="atLeast"/>
      <w:ind w:left="360" w:hanging="360"/>
      <w:jc w:val="left"/>
    </w:pPr>
    <w:rPr>
      <w:rFonts w:ascii="Helvetica" w:hAnsi="Helvetica"/>
      <w:sz w:val="16"/>
      <w:szCs w:val="20"/>
      <w:lang w:val="en-US" w:eastAsia="en-US"/>
    </w:rPr>
  </w:style>
  <w:style w:type="character" w:customStyle="1" w:styleId="TextonotapieCar">
    <w:name w:val="Texto nota pie Car"/>
    <w:link w:val="Textonotapie"/>
    <w:rsid w:val="007A62AE"/>
    <w:rPr>
      <w:rFonts w:ascii="Helvetica" w:hAnsi="Helvetica"/>
      <w:sz w:val="16"/>
    </w:rPr>
  </w:style>
  <w:style w:type="paragraph" w:customStyle="1" w:styleId="ScriptTableBullets1">
    <w:name w:val="ScriptTableBullets1"/>
    <w:basedOn w:val="Normal"/>
    <w:rsid w:val="007A62AE"/>
    <w:pPr>
      <w:numPr>
        <w:numId w:val="10"/>
      </w:numPr>
      <w:tabs>
        <w:tab w:val="left" w:pos="180"/>
      </w:tabs>
      <w:jc w:val="left"/>
    </w:pPr>
    <w:rPr>
      <w:rFonts w:ascii="Times New Roman" w:hAnsi="Times New Roman"/>
      <w:szCs w:val="20"/>
      <w:lang w:val="en-US" w:eastAsia="en-US"/>
    </w:rPr>
  </w:style>
  <w:style w:type="table" w:customStyle="1" w:styleId="GridTable1Light-Accent11">
    <w:name w:val="Grid Table 1 Light - Accent 11"/>
    <w:basedOn w:val="Tablanormal"/>
    <w:uiPriority w:val="46"/>
    <w:rsid w:val="007A62AE"/>
    <w:rPr>
      <w:rFonts w:ascii="Calibri" w:eastAsia="Calibri" w:hAnsi="Calibri"/>
      <w:sz w:val="22"/>
      <w:szCs w:val="22"/>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TextoNivel2">
    <w:name w:val="TextoNivel2"/>
    <w:basedOn w:val="Ttulo2"/>
    <w:rsid w:val="007A62AE"/>
    <w:pPr>
      <w:keepNext w:val="0"/>
      <w:numPr>
        <w:ilvl w:val="0"/>
        <w:numId w:val="0"/>
      </w:numPr>
      <w:spacing w:before="0" w:after="0"/>
      <w:ind w:left="788"/>
      <w:outlineLvl w:val="3"/>
    </w:pPr>
    <w:rPr>
      <w:rFonts w:ascii="Arial Narrow" w:hAnsi="Arial Narrow" w:cs="Times New Roman"/>
      <w:b w:val="0"/>
      <w:iCs w:val="0"/>
      <w:smallCaps w:val="0"/>
      <w:spacing w:val="0"/>
      <w:sz w:val="22"/>
      <w:szCs w:val="20"/>
    </w:rPr>
  </w:style>
  <w:style w:type="paragraph" w:customStyle="1" w:styleId="TableTxt">
    <w:name w:val="Table Txt"/>
    <w:basedOn w:val="Normal"/>
    <w:rsid w:val="007A62AE"/>
    <w:pPr>
      <w:ind w:left="72" w:right="72"/>
      <w:jc w:val="left"/>
    </w:pPr>
    <w:rPr>
      <w:color w:val="003366"/>
      <w:sz w:val="16"/>
      <w:lang w:eastAsia="en-US"/>
    </w:rPr>
  </w:style>
  <w:style w:type="character" w:styleId="Hipervnculovisitado">
    <w:name w:val="FollowedHyperlink"/>
    <w:uiPriority w:val="99"/>
    <w:unhideWhenUsed/>
    <w:rsid w:val="007A62AE"/>
    <w:rPr>
      <w:color w:val="800080"/>
      <w:u w:val="single"/>
    </w:rPr>
  </w:style>
  <w:style w:type="paragraph" w:styleId="Revisin">
    <w:name w:val="Revision"/>
    <w:hidden/>
    <w:uiPriority w:val="99"/>
    <w:semiHidden/>
    <w:rsid w:val="007A62AE"/>
    <w:rPr>
      <w:rFonts w:ascii="Calibri" w:eastAsia="Calibri" w:hAnsi="Calibri"/>
      <w:sz w:val="21"/>
      <w:szCs w:val="22"/>
    </w:rPr>
  </w:style>
  <w:style w:type="paragraph" w:customStyle="1" w:styleId="xl65">
    <w:name w:val="xl65"/>
    <w:basedOn w:val="Normal"/>
    <w:rsid w:val="007A62AE"/>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Times New Roman" w:hAnsi="Times New Roman"/>
      <w:sz w:val="24"/>
      <w:lang w:eastAsia="es-MX"/>
    </w:rPr>
  </w:style>
  <w:style w:type="paragraph" w:customStyle="1" w:styleId="xl66">
    <w:name w:val="xl66"/>
    <w:basedOn w:val="Normal"/>
    <w:rsid w:val="007A62AE"/>
    <w:pPr>
      <w:pBdr>
        <w:top w:val="single" w:sz="4" w:space="0" w:color="auto"/>
        <w:left w:val="single" w:sz="4" w:space="0" w:color="auto"/>
        <w:bottom w:val="single" w:sz="4" w:space="0" w:color="auto"/>
        <w:right w:val="single" w:sz="4" w:space="0" w:color="auto"/>
      </w:pBdr>
      <w:shd w:val="clear" w:color="000000" w:fill="333F4F"/>
      <w:spacing w:before="100" w:beforeAutospacing="1" w:after="100" w:afterAutospacing="1"/>
      <w:jc w:val="left"/>
    </w:pPr>
    <w:rPr>
      <w:rFonts w:ascii="Times New Roman" w:hAnsi="Times New Roman"/>
      <w:b/>
      <w:bCs/>
      <w:color w:val="FFFFFF"/>
      <w:sz w:val="24"/>
      <w:lang w:eastAsia="es-MX"/>
    </w:rPr>
  </w:style>
  <w:style w:type="paragraph" w:customStyle="1" w:styleId="xl67">
    <w:name w:val="xl67"/>
    <w:basedOn w:val="Normal"/>
    <w:rsid w:val="007A62AE"/>
    <w:pPr>
      <w:spacing w:before="100" w:beforeAutospacing="1" w:after="100" w:afterAutospacing="1"/>
      <w:jc w:val="center"/>
    </w:pPr>
    <w:rPr>
      <w:rFonts w:ascii="Times New Roman" w:hAnsi="Times New Roman"/>
      <w:sz w:val="24"/>
      <w:lang w:eastAsia="es-MX"/>
    </w:rPr>
  </w:style>
  <w:style w:type="paragraph" w:customStyle="1" w:styleId="xl68">
    <w:name w:val="xl68"/>
    <w:basedOn w:val="Normal"/>
    <w:rsid w:val="007A62AE"/>
    <w:pPr>
      <w:pBdr>
        <w:top w:val="single" w:sz="4" w:space="0" w:color="auto"/>
        <w:left w:val="single" w:sz="4" w:space="0" w:color="auto"/>
        <w:bottom w:val="single" w:sz="4" w:space="0" w:color="auto"/>
        <w:right w:val="single" w:sz="4" w:space="0" w:color="auto"/>
      </w:pBdr>
      <w:shd w:val="clear" w:color="000000" w:fill="333F4F"/>
      <w:spacing w:before="100" w:beforeAutospacing="1" w:after="100" w:afterAutospacing="1"/>
      <w:jc w:val="center"/>
    </w:pPr>
    <w:rPr>
      <w:rFonts w:ascii="Times New Roman" w:hAnsi="Times New Roman"/>
      <w:b/>
      <w:bCs/>
      <w:color w:val="FFFFFF"/>
      <w:sz w:val="24"/>
      <w:lang w:eastAsia="es-MX"/>
    </w:rPr>
  </w:style>
  <w:style w:type="paragraph" w:customStyle="1" w:styleId="xl69">
    <w:name w:val="xl69"/>
    <w:basedOn w:val="Normal"/>
    <w:rsid w:val="007A62A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sz w:val="24"/>
      <w:lang w:eastAsia="es-MX"/>
    </w:rPr>
  </w:style>
  <w:style w:type="paragraph" w:customStyle="1" w:styleId="CITI-Formatos">
    <w:name w:val="CITI-Formatos"/>
    <w:basedOn w:val="Textosinformato"/>
    <w:link w:val="CITI-FormatosCar"/>
    <w:qFormat/>
    <w:rsid w:val="00F94CCF"/>
    <w:pPr>
      <w:numPr>
        <w:numId w:val="15"/>
      </w:numPr>
    </w:pPr>
    <w:rPr>
      <w:rFonts w:ascii="Myriad Pro Light" w:hAnsi="Myriad Pro Light" w:cs="Courier New"/>
      <w:b/>
      <w:sz w:val="24"/>
    </w:rPr>
  </w:style>
  <w:style w:type="character" w:customStyle="1" w:styleId="CITI-FormatosCar">
    <w:name w:val="CITI-Formatos Car"/>
    <w:basedOn w:val="TextosinformatoCar"/>
    <w:link w:val="CITI-Formatos"/>
    <w:rsid w:val="00F94CCF"/>
    <w:rPr>
      <w:rFonts w:ascii="Myriad Pro Light" w:hAnsi="Myriad Pro Light" w:cs="Courier New"/>
      <w:b/>
      <w:sz w:val="24"/>
      <w:lang w:val="en-US" w:eastAsia="en-US"/>
    </w:rPr>
  </w:style>
  <w:style w:type="paragraph" w:customStyle="1" w:styleId="Indice">
    <w:name w:val="Indice"/>
    <w:basedOn w:val="TDC1"/>
    <w:link w:val="IndiceChar"/>
    <w:qFormat/>
    <w:rsid w:val="00726799"/>
    <w:pPr>
      <w:tabs>
        <w:tab w:val="right" w:leader="dot" w:pos="9629"/>
      </w:tabs>
    </w:pPr>
    <w:rPr>
      <w:noProof/>
    </w:rPr>
  </w:style>
  <w:style w:type="character" w:customStyle="1" w:styleId="TDC1Car">
    <w:name w:val="TDC 1 Car"/>
    <w:basedOn w:val="Fuentedeprrafopredeter"/>
    <w:link w:val="TDC1"/>
    <w:uiPriority w:val="39"/>
    <w:rsid w:val="00726799"/>
    <w:rPr>
      <w:rFonts w:ascii="Myriad Pro Light" w:hAnsi="Myriad Pro Light"/>
      <w:b/>
      <w:bCs/>
      <w:caps/>
      <w:szCs w:val="24"/>
      <w:lang w:val="es-MX" w:eastAsia="es-ES"/>
    </w:rPr>
  </w:style>
  <w:style w:type="character" w:customStyle="1" w:styleId="IndiceChar">
    <w:name w:val="Indice Char"/>
    <w:basedOn w:val="TDC1Car"/>
    <w:link w:val="Indice"/>
    <w:rsid w:val="00726799"/>
    <w:rPr>
      <w:rFonts w:ascii="Myriad Pro Light" w:hAnsi="Myriad Pro Light"/>
      <w:b/>
      <w:bCs/>
      <w:caps/>
      <w:noProof/>
      <w:szCs w:val="24"/>
      <w:lang w:val="es-MX" w:eastAsia="es-ES"/>
    </w:rPr>
  </w:style>
  <w:style w:type="character" w:customStyle="1" w:styleId="CITI-FormatosChar">
    <w:name w:val="CITI-Formatos Char"/>
    <w:basedOn w:val="TextosinformatoCar"/>
    <w:rsid w:val="00CE09F6"/>
    <w:rPr>
      <w:rFonts w:ascii="Myriad Pro Light" w:hAnsi="Myriad Pro Light" w:cs="Courier New"/>
      <w:b/>
      <w:sz w:val="24"/>
      <w:lang w:val="en-US" w:eastAsia="en-US"/>
    </w:rPr>
  </w:style>
  <w:style w:type="character" w:customStyle="1" w:styleId="DireccinHTMLCar">
    <w:name w:val="Dirección HTML Car"/>
    <w:link w:val="DireccinHTML"/>
    <w:rsid w:val="004E3556"/>
    <w:rPr>
      <w:sz w:val="24"/>
    </w:rPr>
  </w:style>
  <w:style w:type="character" w:customStyle="1" w:styleId="mw-headline">
    <w:name w:val="mw-headline"/>
    <w:basedOn w:val="Fuentedeprrafopredeter"/>
    <w:rsid w:val="005A4198"/>
  </w:style>
  <w:style w:type="character" w:customStyle="1" w:styleId="mw-editsection">
    <w:name w:val="mw-editsection"/>
    <w:basedOn w:val="Fuentedeprrafopredeter"/>
    <w:rsid w:val="005A4198"/>
  </w:style>
  <w:style w:type="character" w:customStyle="1" w:styleId="mw-editsection-bracket">
    <w:name w:val="mw-editsection-bracket"/>
    <w:basedOn w:val="Fuentedeprrafopredeter"/>
    <w:rsid w:val="005A4198"/>
  </w:style>
  <w:style w:type="paragraph" w:customStyle="1" w:styleId="CITI-Subtitulo-Subtitulo">
    <w:name w:val="CITI-Subtitulo-Subtitulo"/>
    <w:basedOn w:val="Normal"/>
    <w:link w:val="CITI-Subtitulo-SubtituloChar"/>
    <w:qFormat/>
    <w:rsid w:val="007734AE"/>
    <w:pPr>
      <w:numPr>
        <w:numId w:val="24"/>
      </w:numPr>
      <w:spacing w:after="120" w:line="276" w:lineRule="auto"/>
      <w:jc w:val="left"/>
    </w:pPr>
    <w:rPr>
      <w:rFonts w:ascii="Myriad Pro Light" w:eastAsia="MS Mincho" w:hAnsi="Myriad Pro Light" w:cs="Arial"/>
      <w:b/>
      <w:bCs/>
      <w:szCs w:val="20"/>
    </w:rPr>
  </w:style>
  <w:style w:type="character" w:customStyle="1" w:styleId="CITI-Subtitulo-SubtituloChar">
    <w:name w:val="CITI-Subtitulo-Subtitulo Char"/>
    <w:basedOn w:val="Fuentedeprrafopredeter"/>
    <w:link w:val="CITI-Subtitulo-Subtitulo"/>
    <w:rsid w:val="007734AE"/>
    <w:rPr>
      <w:rFonts w:ascii="Myriad Pro Light" w:eastAsia="MS Mincho" w:hAnsi="Myriad Pro Light" w:cs="Arial"/>
      <w:b/>
      <w:bCs/>
      <w:lang w:val="es-MX"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966526">
      <w:bodyDiv w:val="1"/>
      <w:marLeft w:val="0"/>
      <w:marRight w:val="0"/>
      <w:marTop w:val="0"/>
      <w:marBottom w:val="0"/>
      <w:divBdr>
        <w:top w:val="none" w:sz="0" w:space="0" w:color="auto"/>
        <w:left w:val="none" w:sz="0" w:space="0" w:color="auto"/>
        <w:bottom w:val="none" w:sz="0" w:space="0" w:color="auto"/>
        <w:right w:val="none" w:sz="0" w:space="0" w:color="auto"/>
      </w:divBdr>
    </w:div>
    <w:div w:id="138546394">
      <w:bodyDiv w:val="1"/>
      <w:marLeft w:val="0"/>
      <w:marRight w:val="0"/>
      <w:marTop w:val="0"/>
      <w:marBottom w:val="0"/>
      <w:divBdr>
        <w:top w:val="none" w:sz="0" w:space="0" w:color="auto"/>
        <w:left w:val="none" w:sz="0" w:space="0" w:color="auto"/>
        <w:bottom w:val="none" w:sz="0" w:space="0" w:color="auto"/>
        <w:right w:val="none" w:sz="0" w:space="0" w:color="auto"/>
      </w:divBdr>
    </w:div>
    <w:div w:id="298416723">
      <w:bodyDiv w:val="1"/>
      <w:marLeft w:val="0"/>
      <w:marRight w:val="0"/>
      <w:marTop w:val="0"/>
      <w:marBottom w:val="0"/>
      <w:divBdr>
        <w:top w:val="none" w:sz="0" w:space="0" w:color="auto"/>
        <w:left w:val="none" w:sz="0" w:space="0" w:color="auto"/>
        <w:bottom w:val="none" w:sz="0" w:space="0" w:color="auto"/>
        <w:right w:val="none" w:sz="0" w:space="0" w:color="auto"/>
      </w:divBdr>
      <w:divsChild>
        <w:div w:id="1398438244">
          <w:marLeft w:val="0"/>
          <w:marRight w:val="0"/>
          <w:marTop w:val="0"/>
          <w:marBottom w:val="0"/>
          <w:divBdr>
            <w:top w:val="none" w:sz="0" w:space="0" w:color="auto"/>
            <w:left w:val="none" w:sz="0" w:space="0" w:color="auto"/>
            <w:bottom w:val="none" w:sz="0" w:space="0" w:color="auto"/>
            <w:right w:val="none" w:sz="0" w:space="0" w:color="auto"/>
          </w:divBdr>
        </w:div>
      </w:divsChild>
    </w:div>
    <w:div w:id="319622652">
      <w:bodyDiv w:val="1"/>
      <w:marLeft w:val="0"/>
      <w:marRight w:val="0"/>
      <w:marTop w:val="0"/>
      <w:marBottom w:val="0"/>
      <w:divBdr>
        <w:top w:val="none" w:sz="0" w:space="0" w:color="auto"/>
        <w:left w:val="none" w:sz="0" w:space="0" w:color="auto"/>
        <w:bottom w:val="none" w:sz="0" w:space="0" w:color="auto"/>
        <w:right w:val="none" w:sz="0" w:space="0" w:color="auto"/>
      </w:divBdr>
    </w:div>
    <w:div w:id="412943658">
      <w:bodyDiv w:val="1"/>
      <w:marLeft w:val="0"/>
      <w:marRight w:val="0"/>
      <w:marTop w:val="0"/>
      <w:marBottom w:val="0"/>
      <w:divBdr>
        <w:top w:val="none" w:sz="0" w:space="0" w:color="auto"/>
        <w:left w:val="none" w:sz="0" w:space="0" w:color="auto"/>
        <w:bottom w:val="none" w:sz="0" w:space="0" w:color="auto"/>
        <w:right w:val="none" w:sz="0" w:space="0" w:color="auto"/>
      </w:divBdr>
      <w:divsChild>
        <w:div w:id="749740086">
          <w:marLeft w:val="0"/>
          <w:marRight w:val="0"/>
          <w:marTop w:val="0"/>
          <w:marBottom w:val="0"/>
          <w:divBdr>
            <w:top w:val="none" w:sz="0" w:space="0" w:color="auto"/>
            <w:left w:val="none" w:sz="0" w:space="0" w:color="auto"/>
            <w:bottom w:val="none" w:sz="0" w:space="0" w:color="auto"/>
            <w:right w:val="none" w:sz="0" w:space="0" w:color="auto"/>
          </w:divBdr>
        </w:div>
      </w:divsChild>
    </w:div>
    <w:div w:id="424111369">
      <w:bodyDiv w:val="1"/>
      <w:marLeft w:val="0"/>
      <w:marRight w:val="0"/>
      <w:marTop w:val="0"/>
      <w:marBottom w:val="0"/>
      <w:divBdr>
        <w:top w:val="none" w:sz="0" w:space="0" w:color="auto"/>
        <w:left w:val="none" w:sz="0" w:space="0" w:color="auto"/>
        <w:bottom w:val="none" w:sz="0" w:space="0" w:color="auto"/>
        <w:right w:val="none" w:sz="0" w:space="0" w:color="auto"/>
      </w:divBdr>
    </w:div>
    <w:div w:id="439110918">
      <w:bodyDiv w:val="1"/>
      <w:marLeft w:val="0"/>
      <w:marRight w:val="0"/>
      <w:marTop w:val="0"/>
      <w:marBottom w:val="0"/>
      <w:divBdr>
        <w:top w:val="none" w:sz="0" w:space="0" w:color="auto"/>
        <w:left w:val="none" w:sz="0" w:space="0" w:color="auto"/>
        <w:bottom w:val="none" w:sz="0" w:space="0" w:color="auto"/>
        <w:right w:val="none" w:sz="0" w:space="0" w:color="auto"/>
      </w:divBdr>
    </w:div>
    <w:div w:id="635259199">
      <w:bodyDiv w:val="1"/>
      <w:marLeft w:val="0"/>
      <w:marRight w:val="0"/>
      <w:marTop w:val="0"/>
      <w:marBottom w:val="0"/>
      <w:divBdr>
        <w:top w:val="none" w:sz="0" w:space="0" w:color="auto"/>
        <w:left w:val="none" w:sz="0" w:space="0" w:color="auto"/>
        <w:bottom w:val="none" w:sz="0" w:space="0" w:color="auto"/>
        <w:right w:val="none" w:sz="0" w:space="0" w:color="auto"/>
      </w:divBdr>
      <w:divsChild>
        <w:div w:id="1102915364">
          <w:marLeft w:val="0"/>
          <w:marRight w:val="0"/>
          <w:marTop w:val="0"/>
          <w:marBottom w:val="0"/>
          <w:divBdr>
            <w:top w:val="none" w:sz="0" w:space="0" w:color="auto"/>
            <w:left w:val="none" w:sz="0" w:space="0" w:color="auto"/>
            <w:bottom w:val="none" w:sz="0" w:space="0" w:color="auto"/>
            <w:right w:val="none" w:sz="0" w:space="0" w:color="auto"/>
          </w:divBdr>
        </w:div>
        <w:div w:id="1706054256">
          <w:marLeft w:val="0"/>
          <w:marRight w:val="0"/>
          <w:marTop w:val="0"/>
          <w:marBottom w:val="0"/>
          <w:divBdr>
            <w:top w:val="none" w:sz="0" w:space="0" w:color="auto"/>
            <w:left w:val="none" w:sz="0" w:space="0" w:color="auto"/>
            <w:bottom w:val="none" w:sz="0" w:space="0" w:color="auto"/>
            <w:right w:val="none" w:sz="0" w:space="0" w:color="auto"/>
          </w:divBdr>
        </w:div>
      </w:divsChild>
    </w:div>
    <w:div w:id="663707437">
      <w:bodyDiv w:val="1"/>
      <w:marLeft w:val="0"/>
      <w:marRight w:val="0"/>
      <w:marTop w:val="0"/>
      <w:marBottom w:val="0"/>
      <w:divBdr>
        <w:top w:val="none" w:sz="0" w:space="0" w:color="auto"/>
        <w:left w:val="none" w:sz="0" w:space="0" w:color="auto"/>
        <w:bottom w:val="none" w:sz="0" w:space="0" w:color="auto"/>
        <w:right w:val="none" w:sz="0" w:space="0" w:color="auto"/>
      </w:divBdr>
    </w:div>
    <w:div w:id="735663660">
      <w:bodyDiv w:val="1"/>
      <w:marLeft w:val="0"/>
      <w:marRight w:val="0"/>
      <w:marTop w:val="0"/>
      <w:marBottom w:val="0"/>
      <w:divBdr>
        <w:top w:val="none" w:sz="0" w:space="0" w:color="auto"/>
        <w:left w:val="none" w:sz="0" w:space="0" w:color="auto"/>
        <w:bottom w:val="none" w:sz="0" w:space="0" w:color="auto"/>
        <w:right w:val="none" w:sz="0" w:space="0" w:color="auto"/>
      </w:divBdr>
    </w:div>
    <w:div w:id="735670141">
      <w:bodyDiv w:val="1"/>
      <w:marLeft w:val="0"/>
      <w:marRight w:val="0"/>
      <w:marTop w:val="0"/>
      <w:marBottom w:val="0"/>
      <w:divBdr>
        <w:top w:val="none" w:sz="0" w:space="0" w:color="auto"/>
        <w:left w:val="none" w:sz="0" w:space="0" w:color="auto"/>
        <w:bottom w:val="none" w:sz="0" w:space="0" w:color="auto"/>
        <w:right w:val="none" w:sz="0" w:space="0" w:color="auto"/>
      </w:divBdr>
    </w:div>
    <w:div w:id="761149954">
      <w:bodyDiv w:val="1"/>
      <w:marLeft w:val="0"/>
      <w:marRight w:val="0"/>
      <w:marTop w:val="0"/>
      <w:marBottom w:val="0"/>
      <w:divBdr>
        <w:top w:val="none" w:sz="0" w:space="0" w:color="auto"/>
        <w:left w:val="none" w:sz="0" w:space="0" w:color="auto"/>
        <w:bottom w:val="none" w:sz="0" w:space="0" w:color="auto"/>
        <w:right w:val="none" w:sz="0" w:space="0" w:color="auto"/>
      </w:divBdr>
    </w:div>
    <w:div w:id="855997585">
      <w:bodyDiv w:val="1"/>
      <w:marLeft w:val="0"/>
      <w:marRight w:val="0"/>
      <w:marTop w:val="0"/>
      <w:marBottom w:val="0"/>
      <w:divBdr>
        <w:top w:val="none" w:sz="0" w:space="0" w:color="auto"/>
        <w:left w:val="none" w:sz="0" w:space="0" w:color="auto"/>
        <w:bottom w:val="none" w:sz="0" w:space="0" w:color="auto"/>
        <w:right w:val="none" w:sz="0" w:space="0" w:color="auto"/>
      </w:divBdr>
    </w:div>
    <w:div w:id="856692578">
      <w:bodyDiv w:val="1"/>
      <w:marLeft w:val="0"/>
      <w:marRight w:val="0"/>
      <w:marTop w:val="0"/>
      <w:marBottom w:val="0"/>
      <w:divBdr>
        <w:top w:val="none" w:sz="0" w:space="0" w:color="auto"/>
        <w:left w:val="none" w:sz="0" w:space="0" w:color="auto"/>
        <w:bottom w:val="none" w:sz="0" w:space="0" w:color="auto"/>
        <w:right w:val="none" w:sz="0" w:space="0" w:color="auto"/>
      </w:divBdr>
    </w:div>
    <w:div w:id="865145316">
      <w:bodyDiv w:val="1"/>
      <w:marLeft w:val="0"/>
      <w:marRight w:val="0"/>
      <w:marTop w:val="0"/>
      <w:marBottom w:val="0"/>
      <w:divBdr>
        <w:top w:val="none" w:sz="0" w:space="0" w:color="auto"/>
        <w:left w:val="none" w:sz="0" w:space="0" w:color="auto"/>
        <w:bottom w:val="none" w:sz="0" w:space="0" w:color="auto"/>
        <w:right w:val="none" w:sz="0" w:space="0" w:color="auto"/>
      </w:divBdr>
      <w:divsChild>
        <w:div w:id="1353455055">
          <w:marLeft w:val="0"/>
          <w:marRight w:val="0"/>
          <w:marTop w:val="0"/>
          <w:marBottom w:val="0"/>
          <w:divBdr>
            <w:top w:val="none" w:sz="0" w:space="0" w:color="auto"/>
            <w:left w:val="none" w:sz="0" w:space="0" w:color="auto"/>
            <w:bottom w:val="none" w:sz="0" w:space="0" w:color="auto"/>
            <w:right w:val="none" w:sz="0" w:space="0" w:color="auto"/>
          </w:divBdr>
        </w:div>
      </w:divsChild>
    </w:div>
    <w:div w:id="1043015884">
      <w:bodyDiv w:val="1"/>
      <w:marLeft w:val="0"/>
      <w:marRight w:val="0"/>
      <w:marTop w:val="0"/>
      <w:marBottom w:val="0"/>
      <w:divBdr>
        <w:top w:val="none" w:sz="0" w:space="0" w:color="auto"/>
        <w:left w:val="none" w:sz="0" w:space="0" w:color="auto"/>
        <w:bottom w:val="none" w:sz="0" w:space="0" w:color="auto"/>
        <w:right w:val="none" w:sz="0" w:space="0" w:color="auto"/>
      </w:divBdr>
      <w:divsChild>
        <w:div w:id="126513455">
          <w:marLeft w:val="0"/>
          <w:marRight w:val="0"/>
          <w:marTop w:val="0"/>
          <w:marBottom w:val="0"/>
          <w:divBdr>
            <w:top w:val="none" w:sz="0" w:space="0" w:color="auto"/>
            <w:left w:val="none" w:sz="0" w:space="0" w:color="auto"/>
            <w:bottom w:val="none" w:sz="0" w:space="0" w:color="auto"/>
            <w:right w:val="none" w:sz="0" w:space="0" w:color="auto"/>
          </w:divBdr>
        </w:div>
      </w:divsChild>
    </w:div>
    <w:div w:id="1135298665">
      <w:bodyDiv w:val="1"/>
      <w:marLeft w:val="0"/>
      <w:marRight w:val="0"/>
      <w:marTop w:val="0"/>
      <w:marBottom w:val="0"/>
      <w:divBdr>
        <w:top w:val="none" w:sz="0" w:space="0" w:color="auto"/>
        <w:left w:val="none" w:sz="0" w:space="0" w:color="auto"/>
        <w:bottom w:val="none" w:sz="0" w:space="0" w:color="auto"/>
        <w:right w:val="none" w:sz="0" w:space="0" w:color="auto"/>
      </w:divBdr>
    </w:div>
    <w:div w:id="1181966967">
      <w:bodyDiv w:val="1"/>
      <w:marLeft w:val="0"/>
      <w:marRight w:val="0"/>
      <w:marTop w:val="0"/>
      <w:marBottom w:val="0"/>
      <w:divBdr>
        <w:top w:val="none" w:sz="0" w:space="0" w:color="auto"/>
        <w:left w:val="none" w:sz="0" w:space="0" w:color="auto"/>
        <w:bottom w:val="none" w:sz="0" w:space="0" w:color="auto"/>
        <w:right w:val="none" w:sz="0" w:space="0" w:color="auto"/>
      </w:divBdr>
    </w:div>
    <w:div w:id="1276670465">
      <w:bodyDiv w:val="1"/>
      <w:marLeft w:val="0"/>
      <w:marRight w:val="0"/>
      <w:marTop w:val="0"/>
      <w:marBottom w:val="0"/>
      <w:divBdr>
        <w:top w:val="none" w:sz="0" w:space="0" w:color="auto"/>
        <w:left w:val="none" w:sz="0" w:space="0" w:color="auto"/>
        <w:bottom w:val="none" w:sz="0" w:space="0" w:color="auto"/>
        <w:right w:val="none" w:sz="0" w:space="0" w:color="auto"/>
      </w:divBdr>
    </w:div>
    <w:div w:id="1291668742">
      <w:bodyDiv w:val="1"/>
      <w:marLeft w:val="0"/>
      <w:marRight w:val="0"/>
      <w:marTop w:val="0"/>
      <w:marBottom w:val="0"/>
      <w:divBdr>
        <w:top w:val="none" w:sz="0" w:space="0" w:color="auto"/>
        <w:left w:val="none" w:sz="0" w:space="0" w:color="auto"/>
        <w:bottom w:val="none" w:sz="0" w:space="0" w:color="auto"/>
        <w:right w:val="none" w:sz="0" w:space="0" w:color="auto"/>
      </w:divBdr>
    </w:div>
    <w:div w:id="1386179553">
      <w:bodyDiv w:val="1"/>
      <w:marLeft w:val="0"/>
      <w:marRight w:val="0"/>
      <w:marTop w:val="0"/>
      <w:marBottom w:val="0"/>
      <w:divBdr>
        <w:top w:val="none" w:sz="0" w:space="0" w:color="auto"/>
        <w:left w:val="none" w:sz="0" w:space="0" w:color="auto"/>
        <w:bottom w:val="none" w:sz="0" w:space="0" w:color="auto"/>
        <w:right w:val="none" w:sz="0" w:space="0" w:color="auto"/>
      </w:divBdr>
      <w:divsChild>
        <w:div w:id="1731541769">
          <w:marLeft w:val="0"/>
          <w:marRight w:val="0"/>
          <w:marTop w:val="0"/>
          <w:marBottom w:val="0"/>
          <w:divBdr>
            <w:top w:val="none" w:sz="0" w:space="0" w:color="auto"/>
            <w:left w:val="none" w:sz="0" w:space="0" w:color="auto"/>
            <w:bottom w:val="none" w:sz="0" w:space="0" w:color="auto"/>
            <w:right w:val="none" w:sz="0" w:space="0" w:color="auto"/>
          </w:divBdr>
        </w:div>
      </w:divsChild>
    </w:div>
    <w:div w:id="1429934675">
      <w:bodyDiv w:val="1"/>
      <w:marLeft w:val="0"/>
      <w:marRight w:val="0"/>
      <w:marTop w:val="0"/>
      <w:marBottom w:val="0"/>
      <w:divBdr>
        <w:top w:val="none" w:sz="0" w:space="0" w:color="auto"/>
        <w:left w:val="none" w:sz="0" w:space="0" w:color="auto"/>
        <w:bottom w:val="none" w:sz="0" w:space="0" w:color="auto"/>
        <w:right w:val="none" w:sz="0" w:space="0" w:color="auto"/>
      </w:divBdr>
    </w:div>
    <w:div w:id="1469085948">
      <w:bodyDiv w:val="1"/>
      <w:marLeft w:val="0"/>
      <w:marRight w:val="0"/>
      <w:marTop w:val="0"/>
      <w:marBottom w:val="0"/>
      <w:divBdr>
        <w:top w:val="none" w:sz="0" w:space="0" w:color="auto"/>
        <w:left w:val="none" w:sz="0" w:space="0" w:color="auto"/>
        <w:bottom w:val="none" w:sz="0" w:space="0" w:color="auto"/>
        <w:right w:val="none" w:sz="0" w:space="0" w:color="auto"/>
      </w:divBdr>
    </w:div>
    <w:div w:id="1731735025">
      <w:bodyDiv w:val="1"/>
      <w:marLeft w:val="0"/>
      <w:marRight w:val="0"/>
      <w:marTop w:val="0"/>
      <w:marBottom w:val="0"/>
      <w:divBdr>
        <w:top w:val="none" w:sz="0" w:space="0" w:color="auto"/>
        <w:left w:val="none" w:sz="0" w:space="0" w:color="auto"/>
        <w:bottom w:val="none" w:sz="0" w:space="0" w:color="auto"/>
        <w:right w:val="none" w:sz="0" w:space="0" w:color="auto"/>
      </w:divBdr>
    </w:div>
    <w:div w:id="1746338845">
      <w:bodyDiv w:val="1"/>
      <w:marLeft w:val="0"/>
      <w:marRight w:val="0"/>
      <w:marTop w:val="0"/>
      <w:marBottom w:val="0"/>
      <w:divBdr>
        <w:top w:val="none" w:sz="0" w:space="0" w:color="auto"/>
        <w:left w:val="none" w:sz="0" w:space="0" w:color="auto"/>
        <w:bottom w:val="none" w:sz="0" w:space="0" w:color="auto"/>
        <w:right w:val="none" w:sz="0" w:space="0" w:color="auto"/>
      </w:divBdr>
    </w:div>
    <w:div w:id="1797866161">
      <w:bodyDiv w:val="1"/>
      <w:marLeft w:val="0"/>
      <w:marRight w:val="0"/>
      <w:marTop w:val="0"/>
      <w:marBottom w:val="0"/>
      <w:divBdr>
        <w:top w:val="none" w:sz="0" w:space="0" w:color="auto"/>
        <w:left w:val="none" w:sz="0" w:space="0" w:color="auto"/>
        <w:bottom w:val="none" w:sz="0" w:space="0" w:color="auto"/>
        <w:right w:val="none" w:sz="0" w:space="0" w:color="auto"/>
      </w:divBdr>
    </w:div>
    <w:div w:id="1800418858">
      <w:bodyDiv w:val="1"/>
      <w:marLeft w:val="0"/>
      <w:marRight w:val="0"/>
      <w:marTop w:val="0"/>
      <w:marBottom w:val="0"/>
      <w:divBdr>
        <w:top w:val="none" w:sz="0" w:space="0" w:color="auto"/>
        <w:left w:val="none" w:sz="0" w:space="0" w:color="auto"/>
        <w:bottom w:val="none" w:sz="0" w:space="0" w:color="auto"/>
        <w:right w:val="none" w:sz="0" w:space="0" w:color="auto"/>
      </w:divBdr>
    </w:div>
    <w:div w:id="1981378757">
      <w:bodyDiv w:val="1"/>
      <w:marLeft w:val="0"/>
      <w:marRight w:val="0"/>
      <w:marTop w:val="0"/>
      <w:marBottom w:val="0"/>
      <w:divBdr>
        <w:top w:val="none" w:sz="0" w:space="0" w:color="auto"/>
        <w:left w:val="none" w:sz="0" w:space="0" w:color="auto"/>
        <w:bottom w:val="none" w:sz="0" w:space="0" w:color="auto"/>
        <w:right w:val="none" w:sz="0" w:space="0" w:color="auto"/>
      </w:divBdr>
    </w:div>
    <w:div w:id="1993023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repositorio.citi.com.mx/svn/informatica/Activos-de-Procesos/01-Formatos-Oficiales-CITI/10-Administracion%20de%20la%20configuracion/Template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CITI\Documentos\CMMI\CCE\Formatos%20CITI-Eplus\CCE%20-%20DE%20-%20CCE%20-%20Plantilla%20para%20documento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71429A-707E-4ECC-BFE4-67899F6BB5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CCE - DE - CCE - Plantilla para documentos.dot</Template>
  <TotalTime>426</TotalTime>
  <Pages>24</Pages>
  <Words>4992</Words>
  <Characters>28458</Characters>
  <Application>Microsoft Office Word</Application>
  <DocSecurity>0</DocSecurity>
  <Lines>237</Lines>
  <Paragraphs>66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vt:lpstr>
      <vt:lpstr>Plan</vt:lpstr>
    </vt:vector>
  </TitlesOfParts>
  <Manager/>
  <Company>CITI</Company>
  <LinksUpToDate>false</LinksUpToDate>
  <CharactersWithSpaces>33384</CharactersWithSpaces>
  <SharedDoc>false</SharedDoc>
  <HyperlinkBase/>
  <HLinks>
    <vt:vector size="162" baseType="variant">
      <vt:variant>
        <vt:i4>1835070</vt:i4>
      </vt:variant>
      <vt:variant>
        <vt:i4>164</vt:i4>
      </vt:variant>
      <vt:variant>
        <vt:i4>0</vt:i4>
      </vt:variant>
      <vt:variant>
        <vt:i4>5</vt:i4>
      </vt:variant>
      <vt:variant>
        <vt:lpwstr/>
      </vt:variant>
      <vt:variant>
        <vt:lpwstr>_Toc419970437</vt:lpwstr>
      </vt:variant>
      <vt:variant>
        <vt:i4>1835070</vt:i4>
      </vt:variant>
      <vt:variant>
        <vt:i4>158</vt:i4>
      </vt:variant>
      <vt:variant>
        <vt:i4>0</vt:i4>
      </vt:variant>
      <vt:variant>
        <vt:i4>5</vt:i4>
      </vt:variant>
      <vt:variant>
        <vt:lpwstr/>
      </vt:variant>
      <vt:variant>
        <vt:lpwstr>_Toc419970436</vt:lpwstr>
      </vt:variant>
      <vt:variant>
        <vt:i4>1835070</vt:i4>
      </vt:variant>
      <vt:variant>
        <vt:i4>152</vt:i4>
      </vt:variant>
      <vt:variant>
        <vt:i4>0</vt:i4>
      </vt:variant>
      <vt:variant>
        <vt:i4>5</vt:i4>
      </vt:variant>
      <vt:variant>
        <vt:lpwstr/>
      </vt:variant>
      <vt:variant>
        <vt:lpwstr>_Toc419970435</vt:lpwstr>
      </vt:variant>
      <vt:variant>
        <vt:i4>1835070</vt:i4>
      </vt:variant>
      <vt:variant>
        <vt:i4>146</vt:i4>
      </vt:variant>
      <vt:variant>
        <vt:i4>0</vt:i4>
      </vt:variant>
      <vt:variant>
        <vt:i4>5</vt:i4>
      </vt:variant>
      <vt:variant>
        <vt:lpwstr/>
      </vt:variant>
      <vt:variant>
        <vt:lpwstr>_Toc419970434</vt:lpwstr>
      </vt:variant>
      <vt:variant>
        <vt:i4>1835070</vt:i4>
      </vt:variant>
      <vt:variant>
        <vt:i4>140</vt:i4>
      </vt:variant>
      <vt:variant>
        <vt:i4>0</vt:i4>
      </vt:variant>
      <vt:variant>
        <vt:i4>5</vt:i4>
      </vt:variant>
      <vt:variant>
        <vt:lpwstr/>
      </vt:variant>
      <vt:variant>
        <vt:lpwstr>_Toc419970433</vt:lpwstr>
      </vt:variant>
      <vt:variant>
        <vt:i4>1835070</vt:i4>
      </vt:variant>
      <vt:variant>
        <vt:i4>134</vt:i4>
      </vt:variant>
      <vt:variant>
        <vt:i4>0</vt:i4>
      </vt:variant>
      <vt:variant>
        <vt:i4>5</vt:i4>
      </vt:variant>
      <vt:variant>
        <vt:lpwstr/>
      </vt:variant>
      <vt:variant>
        <vt:lpwstr>_Toc419970432</vt:lpwstr>
      </vt:variant>
      <vt:variant>
        <vt:i4>1835070</vt:i4>
      </vt:variant>
      <vt:variant>
        <vt:i4>128</vt:i4>
      </vt:variant>
      <vt:variant>
        <vt:i4>0</vt:i4>
      </vt:variant>
      <vt:variant>
        <vt:i4>5</vt:i4>
      </vt:variant>
      <vt:variant>
        <vt:lpwstr/>
      </vt:variant>
      <vt:variant>
        <vt:lpwstr>_Toc419970431</vt:lpwstr>
      </vt:variant>
      <vt:variant>
        <vt:i4>1835070</vt:i4>
      </vt:variant>
      <vt:variant>
        <vt:i4>122</vt:i4>
      </vt:variant>
      <vt:variant>
        <vt:i4>0</vt:i4>
      </vt:variant>
      <vt:variant>
        <vt:i4>5</vt:i4>
      </vt:variant>
      <vt:variant>
        <vt:lpwstr/>
      </vt:variant>
      <vt:variant>
        <vt:lpwstr>_Toc419970430</vt:lpwstr>
      </vt:variant>
      <vt:variant>
        <vt:i4>1900606</vt:i4>
      </vt:variant>
      <vt:variant>
        <vt:i4>116</vt:i4>
      </vt:variant>
      <vt:variant>
        <vt:i4>0</vt:i4>
      </vt:variant>
      <vt:variant>
        <vt:i4>5</vt:i4>
      </vt:variant>
      <vt:variant>
        <vt:lpwstr/>
      </vt:variant>
      <vt:variant>
        <vt:lpwstr>_Toc419970429</vt:lpwstr>
      </vt:variant>
      <vt:variant>
        <vt:i4>1900606</vt:i4>
      </vt:variant>
      <vt:variant>
        <vt:i4>110</vt:i4>
      </vt:variant>
      <vt:variant>
        <vt:i4>0</vt:i4>
      </vt:variant>
      <vt:variant>
        <vt:i4>5</vt:i4>
      </vt:variant>
      <vt:variant>
        <vt:lpwstr/>
      </vt:variant>
      <vt:variant>
        <vt:lpwstr>_Toc419970428</vt:lpwstr>
      </vt:variant>
      <vt:variant>
        <vt:i4>1900606</vt:i4>
      </vt:variant>
      <vt:variant>
        <vt:i4>104</vt:i4>
      </vt:variant>
      <vt:variant>
        <vt:i4>0</vt:i4>
      </vt:variant>
      <vt:variant>
        <vt:i4>5</vt:i4>
      </vt:variant>
      <vt:variant>
        <vt:lpwstr/>
      </vt:variant>
      <vt:variant>
        <vt:lpwstr>_Toc419970427</vt:lpwstr>
      </vt:variant>
      <vt:variant>
        <vt:i4>1900606</vt:i4>
      </vt:variant>
      <vt:variant>
        <vt:i4>98</vt:i4>
      </vt:variant>
      <vt:variant>
        <vt:i4>0</vt:i4>
      </vt:variant>
      <vt:variant>
        <vt:i4>5</vt:i4>
      </vt:variant>
      <vt:variant>
        <vt:lpwstr/>
      </vt:variant>
      <vt:variant>
        <vt:lpwstr>_Toc419970426</vt:lpwstr>
      </vt:variant>
      <vt:variant>
        <vt:i4>1900606</vt:i4>
      </vt:variant>
      <vt:variant>
        <vt:i4>92</vt:i4>
      </vt:variant>
      <vt:variant>
        <vt:i4>0</vt:i4>
      </vt:variant>
      <vt:variant>
        <vt:i4>5</vt:i4>
      </vt:variant>
      <vt:variant>
        <vt:lpwstr/>
      </vt:variant>
      <vt:variant>
        <vt:lpwstr>_Toc419970425</vt:lpwstr>
      </vt:variant>
      <vt:variant>
        <vt:i4>1900606</vt:i4>
      </vt:variant>
      <vt:variant>
        <vt:i4>86</vt:i4>
      </vt:variant>
      <vt:variant>
        <vt:i4>0</vt:i4>
      </vt:variant>
      <vt:variant>
        <vt:i4>5</vt:i4>
      </vt:variant>
      <vt:variant>
        <vt:lpwstr/>
      </vt:variant>
      <vt:variant>
        <vt:lpwstr>_Toc419970424</vt:lpwstr>
      </vt:variant>
      <vt:variant>
        <vt:i4>1900606</vt:i4>
      </vt:variant>
      <vt:variant>
        <vt:i4>80</vt:i4>
      </vt:variant>
      <vt:variant>
        <vt:i4>0</vt:i4>
      </vt:variant>
      <vt:variant>
        <vt:i4>5</vt:i4>
      </vt:variant>
      <vt:variant>
        <vt:lpwstr/>
      </vt:variant>
      <vt:variant>
        <vt:lpwstr>_Toc419970423</vt:lpwstr>
      </vt:variant>
      <vt:variant>
        <vt:i4>1900606</vt:i4>
      </vt:variant>
      <vt:variant>
        <vt:i4>74</vt:i4>
      </vt:variant>
      <vt:variant>
        <vt:i4>0</vt:i4>
      </vt:variant>
      <vt:variant>
        <vt:i4>5</vt:i4>
      </vt:variant>
      <vt:variant>
        <vt:lpwstr/>
      </vt:variant>
      <vt:variant>
        <vt:lpwstr>_Toc419970422</vt:lpwstr>
      </vt:variant>
      <vt:variant>
        <vt:i4>1900606</vt:i4>
      </vt:variant>
      <vt:variant>
        <vt:i4>68</vt:i4>
      </vt:variant>
      <vt:variant>
        <vt:i4>0</vt:i4>
      </vt:variant>
      <vt:variant>
        <vt:i4>5</vt:i4>
      </vt:variant>
      <vt:variant>
        <vt:lpwstr/>
      </vt:variant>
      <vt:variant>
        <vt:lpwstr>_Toc419970421</vt:lpwstr>
      </vt:variant>
      <vt:variant>
        <vt:i4>1900606</vt:i4>
      </vt:variant>
      <vt:variant>
        <vt:i4>62</vt:i4>
      </vt:variant>
      <vt:variant>
        <vt:i4>0</vt:i4>
      </vt:variant>
      <vt:variant>
        <vt:i4>5</vt:i4>
      </vt:variant>
      <vt:variant>
        <vt:lpwstr/>
      </vt:variant>
      <vt:variant>
        <vt:lpwstr>_Toc419970420</vt:lpwstr>
      </vt:variant>
      <vt:variant>
        <vt:i4>1966142</vt:i4>
      </vt:variant>
      <vt:variant>
        <vt:i4>56</vt:i4>
      </vt:variant>
      <vt:variant>
        <vt:i4>0</vt:i4>
      </vt:variant>
      <vt:variant>
        <vt:i4>5</vt:i4>
      </vt:variant>
      <vt:variant>
        <vt:lpwstr/>
      </vt:variant>
      <vt:variant>
        <vt:lpwstr>_Toc419970419</vt:lpwstr>
      </vt:variant>
      <vt:variant>
        <vt:i4>1966142</vt:i4>
      </vt:variant>
      <vt:variant>
        <vt:i4>50</vt:i4>
      </vt:variant>
      <vt:variant>
        <vt:i4>0</vt:i4>
      </vt:variant>
      <vt:variant>
        <vt:i4>5</vt:i4>
      </vt:variant>
      <vt:variant>
        <vt:lpwstr/>
      </vt:variant>
      <vt:variant>
        <vt:lpwstr>_Toc419970418</vt:lpwstr>
      </vt:variant>
      <vt:variant>
        <vt:i4>1966142</vt:i4>
      </vt:variant>
      <vt:variant>
        <vt:i4>44</vt:i4>
      </vt:variant>
      <vt:variant>
        <vt:i4>0</vt:i4>
      </vt:variant>
      <vt:variant>
        <vt:i4>5</vt:i4>
      </vt:variant>
      <vt:variant>
        <vt:lpwstr/>
      </vt:variant>
      <vt:variant>
        <vt:lpwstr>_Toc419970417</vt:lpwstr>
      </vt:variant>
      <vt:variant>
        <vt:i4>1966142</vt:i4>
      </vt:variant>
      <vt:variant>
        <vt:i4>38</vt:i4>
      </vt:variant>
      <vt:variant>
        <vt:i4>0</vt:i4>
      </vt:variant>
      <vt:variant>
        <vt:i4>5</vt:i4>
      </vt:variant>
      <vt:variant>
        <vt:lpwstr/>
      </vt:variant>
      <vt:variant>
        <vt:lpwstr>_Toc419970416</vt:lpwstr>
      </vt:variant>
      <vt:variant>
        <vt:i4>1966142</vt:i4>
      </vt:variant>
      <vt:variant>
        <vt:i4>32</vt:i4>
      </vt:variant>
      <vt:variant>
        <vt:i4>0</vt:i4>
      </vt:variant>
      <vt:variant>
        <vt:i4>5</vt:i4>
      </vt:variant>
      <vt:variant>
        <vt:lpwstr/>
      </vt:variant>
      <vt:variant>
        <vt:lpwstr>_Toc419970415</vt:lpwstr>
      </vt:variant>
      <vt:variant>
        <vt:i4>1966142</vt:i4>
      </vt:variant>
      <vt:variant>
        <vt:i4>26</vt:i4>
      </vt:variant>
      <vt:variant>
        <vt:i4>0</vt:i4>
      </vt:variant>
      <vt:variant>
        <vt:i4>5</vt:i4>
      </vt:variant>
      <vt:variant>
        <vt:lpwstr/>
      </vt:variant>
      <vt:variant>
        <vt:lpwstr>_Toc419970414</vt:lpwstr>
      </vt:variant>
      <vt:variant>
        <vt:i4>1966142</vt:i4>
      </vt:variant>
      <vt:variant>
        <vt:i4>20</vt:i4>
      </vt:variant>
      <vt:variant>
        <vt:i4>0</vt:i4>
      </vt:variant>
      <vt:variant>
        <vt:i4>5</vt:i4>
      </vt:variant>
      <vt:variant>
        <vt:lpwstr/>
      </vt:variant>
      <vt:variant>
        <vt:lpwstr>_Toc419970413</vt:lpwstr>
      </vt:variant>
      <vt:variant>
        <vt:i4>1966142</vt:i4>
      </vt:variant>
      <vt:variant>
        <vt:i4>14</vt:i4>
      </vt:variant>
      <vt:variant>
        <vt:i4>0</vt:i4>
      </vt:variant>
      <vt:variant>
        <vt:i4>5</vt:i4>
      </vt:variant>
      <vt:variant>
        <vt:lpwstr/>
      </vt:variant>
      <vt:variant>
        <vt:lpwstr>_Toc419970412</vt:lpwstr>
      </vt:variant>
      <vt:variant>
        <vt:i4>1966142</vt:i4>
      </vt:variant>
      <vt:variant>
        <vt:i4>8</vt:i4>
      </vt:variant>
      <vt:variant>
        <vt:i4>0</vt:i4>
      </vt:variant>
      <vt:variant>
        <vt:i4>5</vt:i4>
      </vt:variant>
      <vt:variant>
        <vt:lpwstr/>
      </vt:variant>
      <vt:variant>
        <vt:lpwstr>_Toc419970411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dc:title>
  <dc:subject>Plan de Administracion de Configuracion Organizacional</dc:subject>
  <dc:creator>Cristhian Mendez</dc:creator>
  <cp:keywords/>
  <dc:description/>
  <cp:lastModifiedBy>Cristhian Martín Méndez</cp:lastModifiedBy>
  <cp:revision>32</cp:revision>
  <cp:lastPrinted>2014-06-27T20:16:00Z</cp:lastPrinted>
  <dcterms:created xsi:type="dcterms:W3CDTF">2015-11-05T18:41:00Z</dcterms:created>
  <dcterms:modified xsi:type="dcterms:W3CDTF">2016-05-03T17:12:00Z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gistro Revisión">
    <vt:lpwstr>v1.00</vt:lpwstr>
  </property>
  <property fmtid="{D5CDD505-2E9C-101B-9397-08002B2CF9AE}" pid="3" name="Cliente">
    <vt:lpwstr>CITI</vt:lpwstr>
  </property>
  <property fmtid="{D5CDD505-2E9C-101B-9397-08002B2CF9AE}" pid="4" name="Proyecto">
    <vt:lpwstr>[Optimización]</vt:lpwstr>
  </property>
  <property fmtid="{D5CDD505-2E9C-101B-9397-08002B2CF9AE}" pid="5" name="Registro Seguridad">
    <vt:lpwstr>CONFIDENCIAL</vt:lpwstr>
  </property>
  <property fmtid="{D5CDD505-2E9C-101B-9397-08002B2CF9AE}" pid="6" name="Tema">
    <vt:lpwstr>Procedimiento de Control de incidentes</vt:lpwstr>
  </property>
  <property fmtid="{D5CDD505-2E9C-101B-9397-08002B2CF9AE}" pid="7" name="Registro Emitido por">
    <vt:lpwstr>[Autor del Documento]</vt:lpwstr>
  </property>
  <property fmtid="{D5CDD505-2E9C-101B-9397-08002B2CF9AE}" pid="8" name="Registro Modificado por">
    <vt:lpwstr>[Quién Modifica la política]</vt:lpwstr>
  </property>
  <property fmtid="{D5CDD505-2E9C-101B-9397-08002B2CF9AE}" pid="9" name="Registro Aprobado por">
    <vt:lpwstr> [Quien Aprobo el Documento]</vt:lpwstr>
  </property>
  <property fmtid="{D5CDD505-2E9C-101B-9397-08002B2CF9AE}" pid="10" name="Propietario">
    <vt:lpwstr> CITI</vt:lpwstr>
  </property>
</Properties>
</file>